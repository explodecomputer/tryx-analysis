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D4C09" w14:textId="1B7F4BAC" w:rsidR="00F963C3" w:rsidRPr="00707FFC" w:rsidRDefault="00147E2C" w:rsidP="00147E2C">
      <w:pPr>
        <w:jc w:val="center"/>
        <w:rPr>
          <w:b/>
        </w:rPr>
      </w:pPr>
      <w:r w:rsidRPr="00707FFC">
        <w:rPr>
          <w:b/>
        </w:rPr>
        <w:t>Exploiting horizontal pleiotropy to infer new causal pathways</w:t>
      </w:r>
    </w:p>
    <w:p w14:paraId="5DFF439B" w14:textId="5F502AAB" w:rsidR="000922D6" w:rsidRPr="00707FFC" w:rsidRDefault="000922D6" w:rsidP="008B5FCE"/>
    <w:p w14:paraId="0CBAD6CB" w14:textId="61F2CF85" w:rsidR="006876C2" w:rsidRPr="00707FFC" w:rsidRDefault="00C30793" w:rsidP="006876C2">
      <w:pPr>
        <w:jc w:val="center"/>
      </w:pPr>
      <w:commentRangeStart w:id="0"/>
      <w:r w:rsidRPr="00707FFC">
        <w:t>et al.</w:t>
      </w:r>
      <w:commentRangeEnd w:id="0"/>
      <w:r w:rsidR="00086E46">
        <w:rPr>
          <w:rStyle w:val="CommentReference"/>
          <w:rFonts w:eastAsiaTheme="minorEastAsia"/>
        </w:rPr>
        <w:commentReference w:id="0"/>
      </w:r>
    </w:p>
    <w:p w14:paraId="784BF96A" w14:textId="77777777" w:rsidR="006876C2" w:rsidRPr="00707FFC" w:rsidRDefault="006876C2" w:rsidP="008B5FCE"/>
    <w:p w14:paraId="2181B9DD" w14:textId="4C830F74" w:rsidR="008B5FCE" w:rsidRPr="00707FFC" w:rsidRDefault="006B57A9" w:rsidP="008B5FCE">
      <w:r w:rsidRPr="00707FFC">
        <w:rPr>
          <w:vertAlign w:val="superscript"/>
        </w:rPr>
        <w:t xml:space="preserve">1 </w:t>
      </w:r>
      <w:r w:rsidR="006876C2" w:rsidRPr="00707FFC">
        <w:t>Medical Research Council Integrative Epidemiology Unit, University of Bristol, Bristol, England</w:t>
      </w:r>
    </w:p>
    <w:p w14:paraId="19F69D0A" w14:textId="77777777" w:rsidR="006B57A9" w:rsidRPr="00707FFC" w:rsidRDefault="006B57A9" w:rsidP="00147E2C">
      <w:pPr>
        <w:pStyle w:val="Heading2"/>
        <w:rPr>
          <w:sz w:val="22"/>
          <w:szCs w:val="22"/>
        </w:rPr>
      </w:pPr>
    </w:p>
    <w:p w14:paraId="2466B80D" w14:textId="77777777" w:rsidR="006B57A9" w:rsidRPr="00707FFC" w:rsidRDefault="006B57A9" w:rsidP="00147E2C">
      <w:pPr>
        <w:pStyle w:val="Heading2"/>
        <w:rPr>
          <w:sz w:val="22"/>
          <w:szCs w:val="22"/>
        </w:rPr>
      </w:pPr>
    </w:p>
    <w:p w14:paraId="47DAC30C" w14:textId="24F349E6" w:rsidR="006B57A9" w:rsidRPr="00707FFC" w:rsidRDefault="006B57A9" w:rsidP="00147E2C">
      <w:pPr>
        <w:pStyle w:val="Heading2"/>
        <w:rPr>
          <w:sz w:val="22"/>
          <w:szCs w:val="22"/>
        </w:rPr>
      </w:pPr>
      <w:r w:rsidRPr="00707FFC">
        <w:rPr>
          <w:sz w:val="22"/>
          <w:szCs w:val="22"/>
        </w:rPr>
        <w:br w:type="page"/>
      </w:r>
    </w:p>
    <w:p w14:paraId="2E796BAB" w14:textId="77777777" w:rsidR="00147E2C" w:rsidRPr="00707FFC" w:rsidRDefault="00147E2C" w:rsidP="00147E2C">
      <w:pPr>
        <w:pStyle w:val="Heading2"/>
        <w:rPr>
          <w:sz w:val="22"/>
          <w:szCs w:val="22"/>
        </w:rPr>
      </w:pPr>
      <w:r w:rsidRPr="00707FFC">
        <w:rPr>
          <w:sz w:val="22"/>
          <w:szCs w:val="22"/>
        </w:rPr>
        <w:lastRenderedPageBreak/>
        <w:t>Abstract</w:t>
      </w:r>
    </w:p>
    <w:p w14:paraId="69FDC2F2" w14:textId="77777777" w:rsidR="006B57A9" w:rsidRPr="00707FFC" w:rsidRDefault="006B57A9" w:rsidP="00147E2C">
      <w:commentRangeStart w:id="1"/>
    </w:p>
    <w:p w14:paraId="3EC799E5" w14:textId="6F6DC30B" w:rsidR="00A217F0" w:rsidRPr="00707FFC" w:rsidRDefault="00DD15BB" w:rsidP="006B57A9">
      <w:pPr>
        <w:jc w:val="both"/>
      </w:pPr>
      <w:r w:rsidRPr="00707FFC">
        <w:t>It is still a matter</w:t>
      </w:r>
      <w:r w:rsidR="00AF4D4F" w:rsidRPr="00707FFC">
        <w:t xml:space="preserve"> of debate whether </w:t>
      </w:r>
      <w:r w:rsidR="00CF2551">
        <w:t>urate</w:t>
      </w:r>
      <w:r w:rsidR="00AF4D4F" w:rsidRPr="00707FFC">
        <w:t xml:space="preserve"> is casually associated with risk of kidney disease </w:t>
      </w:r>
      <w:r w:rsidR="00CF2551">
        <w:t xml:space="preserve">represented by the level of </w:t>
      </w:r>
      <w:r w:rsidR="00AF4D4F" w:rsidRPr="00707FFC">
        <w:t>estimated glomerular filter rate (</w:t>
      </w:r>
      <w:proofErr w:type="spellStart"/>
      <w:r w:rsidR="00AF4D4F" w:rsidRPr="00707FFC">
        <w:t>eGFR</w:t>
      </w:r>
      <w:proofErr w:type="spellEnd"/>
      <w:r w:rsidR="00AF4D4F" w:rsidRPr="00707FFC">
        <w:t xml:space="preserve">). </w:t>
      </w:r>
      <w:commentRangeEnd w:id="1"/>
      <w:r w:rsidR="00981D16">
        <w:rPr>
          <w:rStyle w:val="CommentReference"/>
          <w:rFonts w:eastAsiaTheme="minorEastAsia"/>
        </w:rPr>
        <w:commentReference w:id="1"/>
      </w:r>
      <w:r w:rsidR="00AF4D4F" w:rsidRPr="00707FFC">
        <w:t xml:space="preserve">This study is aimed to evaluate the causal association between </w:t>
      </w:r>
      <w:r w:rsidR="00CF2551">
        <w:t>urate</w:t>
      </w:r>
      <w:r w:rsidR="00AF4D4F" w:rsidRPr="00707FFC">
        <w:t xml:space="preserve"> and </w:t>
      </w:r>
      <w:proofErr w:type="spellStart"/>
      <w:r w:rsidR="00AF4D4F" w:rsidRPr="00707FFC">
        <w:t>eGFR</w:t>
      </w:r>
      <w:proofErr w:type="spellEnd"/>
      <w:r w:rsidR="00CF2551">
        <w:t xml:space="preserve">, </w:t>
      </w:r>
      <w:r w:rsidR="00CF2551" w:rsidRPr="00CF2551">
        <w:t>exploit</w:t>
      </w:r>
      <w:r w:rsidR="00CF2551">
        <w:t>ing pleiotropic variants</w:t>
      </w:r>
      <w:r w:rsidR="00CF2551" w:rsidRPr="00CF2551">
        <w:t xml:space="preserve"> among the instrument variables to search for </w:t>
      </w:r>
      <w:r w:rsidR="00CF2551">
        <w:t xml:space="preserve">the </w:t>
      </w:r>
      <w:r w:rsidR="00CF2551" w:rsidRPr="00CF2551">
        <w:t xml:space="preserve">alternative pathway </w:t>
      </w:r>
      <w:r w:rsidR="00CF2551">
        <w:t>for the</w:t>
      </w:r>
      <w:r w:rsidR="00CF2551" w:rsidRPr="00CF2551">
        <w:t xml:space="preserve"> progression of the </w:t>
      </w:r>
      <w:r w:rsidR="00CF2551">
        <w:t>kidney disease</w:t>
      </w:r>
      <w:r w:rsidR="00AF4D4F" w:rsidRPr="00707FFC">
        <w:t xml:space="preserve">. We applied two-sample </w:t>
      </w:r>
      <w:proofErr w:type="spellStart"/>
      <w:r w:rsidR="00AF4D4F" w:rsidRPr="00707FFC">
        <w:t>mendelian</w:t>
      </w:r>
      <w:proofErr w:type="spellEnd"/>
      <w:r w:rsidR="00AF4D4F" w:rsidRPr="00707FFC">
        <w:t xml:space="preserve"> randomization (MR) approach using</w:t>
      </w:r>
      <w:r w:rsidR="006B57A9" w:rsidRPr="00707FFC">
        <w:t xml:space="preserve"> s</w:t>
      </w:r>
      <w:r w:rsidR="00AF4D4F" w:rsidRPr="00707FFC">
        <w:t>ummary statistics from published genome-wide association studies.</w:t>
      </w:r>
      <w:r w:rsidR="006B57A9" w:rsidRPr="00707FFC">
        <w:t xml:space="preserve"> We used Global Urate Genetics Consortium to obtain the genetic instruments for the effect of urate (n = 110 347). Data on the association of these genetic variants with </w:t>
      </w:r>
      <w:proofErr w:type="spellStart"/>
      <w:r w:rsidR="006B57A9" w:rsidRPr="00707FFC">
        <w:t>eGFR</w:t>
      </w:r>
      <w:proofErr w:type="spellEnd"/>
      <w:r w:rsidR="006B57A9" w:rsidRPr="00707FFC">
        <w:t xml:space="preserve"> were obtained from the </w:t>
      </w:r>
      <w:proofErr w:type="spellStart"/>
      <w:r w:rsidR="006B57A9" w:rsidRPr="00707FFC">
        <w:t>CKDGen</w:t>
      </w:r>
      <w:proofErr w:type="spellEnd"/>
      <w:r w:rsidR="006B57A9" w:rsidRPr="00707FFC">
        <w:t xml:space="preserve"> Consortium (n =133 814).</w:t>
      </w:r>
      <w:r w:rsidR="000C21C9" w:rsidRPr="00707FFC">
        <w:t xml:space="preserve"> Data on the association of genetic variants with </w:t>
      </w:r>
      <w:r w:rsidR="00CF2551">
        <w:t>urate</w:t>
      </w:r>
      <w:r w:rsidR="000C21C9" w:rsidRPr="00707FFC">
        <w:t xml:space="preserve"> and with </w:t>
      </w:r>
      <w:proofErr w:type="spellStart"/>
      <w:r w:rsidR="00CF2551">
        <w:t>eGFR</w:t>
      </w:r>
      <w:proofErr w:type="spellEnd"/>
      <w:r w:rsidR="000C21C9" w:rsidRPr="00707FFC">
        <w:t xml:space="preserve"> were combined </w:t>
      </w:r>
      <w:r w:rsidR="002E5057" w:rsidRPr="00707FFC">
        <w:t xml:space="preserve">to estimate the effect of urate on </w:t>
      </w:r>
      <w:proofErr w:type="spellStart"/>
      <w:r w:rsidR="002E5057" w:rsidRPr="00707FFC">
        <w:t>eGFR</w:t>
      </w:r>
      <w:proofErr w:type="spellEnd"/>
      <w:r w:rsidR="002E5057" w:rsidRPr="00707FFC">
        <w:t xml:space="preserve">. </w:t>
      </w:r>
      <w:r w:rsidR="00BD4787" w:rsidRPr="00707FFC">
        <w:t>There was a 0.0</w:t>
      </w:r>
      <w:r w:rsidR="00BD4787">
        <w:t>1</w:t>
      </w:r>
      <w:r w:rsidR="00BD4787" w:rsidRPr="00707FFC">
        <w:t xml:space="preserve"> ml min per 1.73 m</w:t>
      </w:r>
      <w:r w:rsidR="00BD4787" w:rsidRPr="00707FFC">
        <w:rPr>
          <w:vertAlign w:val="superscript"/>
        </w:rPr>
        <w:t>2</w:t>
      </w:r>
      <w:r w:rsidR="00BD4787" w:rsidRPr="00707FFC">
        <w:t xml:space="preserve"> decrease</w:t>
      </w:r>
      <w:r w:rsidR="00BD4787">
        <w:t xml:space="preserve"> (95% CI: -0.03, 0.01) </w:t>
      </w:r>
      <w:r w:rsidR="00BD4787" w:rsidRPr="00707FFC">
        <w:t xml:space="preserve">in </w:t>
      </w:r>
      <w:proofErr w:type="spellStart"/>
      <w:r w:rsidR="00BD4787" w:rsidRPr="00707FFC">
        <w:t>eGFR</w:t>
      </w:r>
      <w:proofErr w:type="spellEnd"/>
      <w:r w:rsidR="00BD4787" w:rsidRPr="00707FFC">
        <w:t xml:space="preserve"> per SD (mg/dl)</w:t>
      </w:r>
      <w:r w:rsidR="00BD4787">
        <w:t xml:space="preserve"> increment in urate level</w:t>
      </w:r>
      <w:r w:rsidR="00BD4787" w:rsidRPr="00707FFC">
        <w:t xml:space="preserve">. </w:t>
      </w:r>
      <w:r w:rsidR="002E5057" w:rsidRPr="00707FFC">
        <w:t xml:space="preserve">The results were consistent among the </w:t>
      </w:r>
      <w:r w:rsidR="00B60BCD">
        <w:t>three</w:t>
      </w:r>
      <w:r w:rsidR="002E5057" w:rsidRPr="00707FFC">
        <w:t xml:space="preserve"> </w:t>
      </w:r>
      <w:r w:rsidR="00BD4787">
        <w:t xml:space="preserve">different </w:t>
      </w:r>
      <w:r w:rsidR="002E5057" w:rsidRPr="00707FFC">
        <w:t>set</w:t>
      </w:r>
      <w:r w:rsidR="00B60BCD">
        <w:t>s</w:t>
      </w:r>
      <w:r w:rsidR="002E5057" w:rsidRPr="00707FFC">
        <w:t xml:space="preserve"> of </w:t>
      </w:r>
      <w:r w:rsidR="00BD4787">
        <w:t xml:space="preserve">instruments for urate, but there was an evidence of pleiotropy in </w:t>
      </w:r>
      <w:r w:rsidR="00F81259">
        <w:t xml:space="preserve">the </w:t>
      </w:r>
      <w:r w:rsidR="00BD4787">
        <w:t>instruments</w:t>
      </w:r>
      <w:r w:rsidR="00A217F0" w:rsidRPr="00707FFC">
        <w:t xml:space="preserve">. </w:t>
      </w:r>
      <w:r w:rsidR="00841398" w:rsidRPr="00707FFC">
        <w:t xml:space="preserve">We </w:t>
      </w:r>
      <w:r w:rsidR="00BD4787">
        <w:t>performed two sample MR of possible risk factors</w:t>
      </w:r>
      <w:r w:rsidR="00020E73">
        <w:t xml:space="preserve"> (candidate exposures)</w:t>
      </w:r>
      <w:r w:rsidR="00F81259">
        <w:t xml:space="preserve">, associated with the pleiotropic variants, against </w:t>
      </w:r>
      <w:proofErr w:type="spellStart"/>
      <w:r w:rsidR="00F81259">
        <w:t>eGFR</w:t>
      </w:r>
      <w:proofErr w:type="spellEnd"/>
      <w:r w:rsidR="00F81259">
        <w:t xml:space="preserve"> using </w:t>
      </w:r>
      <w:r w:rsidR="00841398" w:rsidRPr="00707FFC">
        <w:t xml:space="preserve">pleiotropic SNPs </w:t>
      </w:r>
      <w:r w:rsidR="00BD4787">
        <w:t>as instruments for</w:t>
      </w:r>
      <w:r w:rsidR="00E94AC5">
        <w:t xml:space="preserve"> each </w:t>
      </w:r>
      <w:r w:rsidR="00BD4787" w:rsidRPr="00707FFC">
        <w:t>candidate exposure</w:t>
      </w:r>
      <w:r w:rsidR="00F81259">
        <w:t>.</w:t>
      </w:r>
      <w:r w:rsidR="00BD4787" w:rsidRPr="00707FFC">
        <w:t xml:space="preserve"> </w:t>
      </w:r>
      <w:r w:rsidR="00841398" w:rsidRPr="00707FFC">
        <w:t xml:space="preserve">The MR results suggested that celiac disease, </w:t>
      </w:r>
      <w:r w:rsidR="00020E73">
        <w:t>t</w:t>
      </w:r>
      <w:r w:rsidR="00841398" w:rsidRPr="00707FFC">
        <w:t xml:space="preserve">riglyceride and LDL cholesterol can be influenced on </w:t>
      </w:r>
      <w:proofErr w:type="spellStart"/>
      <w:r w:rsidR="00841398" w:rsidRPr="00707FFC">
        <w:t>eGFR</w:t>
      </w:r>
      <w:proofErr w:type="spellEnd"/>
      <w:r w:rsidR="00841398" w:rsidRPr="00707FFC">
        <w:t xml:space="preserve"> level. </w:t>
      </w:r>
      <w:r w:rsidR="00A217F0" w:rsidRPr="00707FFC">
        <w:t>Overall, our finding</w:t>
      </w:r>
      <w:r w:rsidR="00841398" w:rsidRPr="00707FFC">
        <w:t>s</w:t>
      </w:r>
      <w:r w:rsidR="00A217F0" w:rsidRPr="00707FFC">
        <w:t xml:space="preserve"> do not support a causal role of urate in </w:t>
      </w:r>
      <w:proofErr w:type="spellStart"/>
      <w:r w:rsidR="00A217F0" w:rsidRPr="00707FFC">
        <w:t>eGFR</w:t>
      </w:r>
      <w:proofErr w:type="spellEnd"/>
      <w:r w:rsidR="00A217F0" w:rsidRPr="00707FFC">
        <w:t xml:space="preserve"> but suggests alternative risk factors for kidney function.</w:t>
      </w:r>
    </w:p>
    <w:p w14:paraId="006A7665" w14:textId="0F4CAE7A" w:rsidR="002E5057" w:rsidRPr="00707FFC" w:rsidRDefault="002E5057" w:rsidP="006B57A9">
      <w:pPr>
        <w:jc w:val="both"/>
      </w:pPr>
    </w:p>
    <w:p w14:paraId="0BCE3120" w14:textId="77777777" w:rsidR="002E5057" w:rsidRPr="00707FFC" w:rsidRDefault="002E5057" w:rsidP="006B57A9">
      <w:pPr>
        <w:jc w:val="both"/>
        <w:sectPr w:rsidR="002E5057" w:rsidRPr="00707FFC">
          <w:pgSz w:w="11906" w:h="16838"/>
          <w:pgMar w:top="1440" w:right="1440" w:bottom="1440" w:left="1440" w:header="708" w:footer="708" w:gutter="0"/>
          <w:cols w:space="708"/>
          <w:docGrid w:linePitch="360"/>
        </w:sectPr>
      </w:pPr>
    </w:p>
    <w:p w14:paraId="1757893D" w14:textId="77777777" w:rsidR="00BE5090" w:rsidRPr="00BE5090" w:rsidRDefault="00BE5090" w:rsidP="00BE5090">
      <w:pPr>
        <w:pStyle w:val="Heading2"/>
        <w:rPr>
          <w:ins w:id="2" w:author="Gibran Hemani" w:date="2017-12-21T18:03:00Z"/>
          <w:b/>
          <w:sz w:val="22"/>
          <w:szCs w:val="22"/>
        </w:rPr>
      </w:pPr>
      <w:ins w:id="3" w:author="Gibran Hemani" w:date="2017-12-21T18:03:00Z">
        <w:r w:rsidRPr="00BE5090">
          <w:rPr>
            <w:b/>
            <w:sz w:val="22"/>
            <w:szCs w:val="22"/>
          </w:rPr>
          <w:t>Strategy one:</w:t>
        </w:r>
      </w:ins>
    </w:p>
    <w:p w14:paraId="1438AE19" w14:textId="77777777" w:rsidR="00BE5090" w:rsidRPr="00BE5090" w:rsidRDefault="00BE5090" w:rsidP="00BE5090">
      <w:pPr>
        <w:pStyle w:val="Heading2"/>
        <w:rPr>
          <w:ins w:id="4" w:author="Gibran Hemani" w:date="2017-12-21T18:03:00Z"/>
          <w:b/>
          <w:sz w:val="22"/>
          <w:szCs w:val="22"/>
        </w:rPr>
      </w:pPr>
    </w:p>
    <w:p w14:paraId="5D7BACC1" w14:textId="77777777" w:rsidR="00BE5090" w:rsidRPr="00BE5090" w:rsidRDefault="00BE5090" w:rsidP="00BE5090">
      <w:pPr>
        <w:pStyle w:val="Heading2"/>
        <w:rPr>
          <w:ins w:id="5" w:author="Gibran Hemani" w:date="2017-12-21T18:03:00Z"/>
          <w:b/>
          <w:sz w:val="22"/>
          <w:szCs w:val="22"/>
        </w:rPr>
      </w:pPr>
      <w:ins w:id="6" w:author="Gibran Hemani" w:date="2017-12-21T18:03:00Z">
        <w:r w:rsidRPr="00BE5090">
          <w:rPr>
            <w:b/>
            <w:sz w:val="22"/>
            <w:szCs w:val="22"/>
          </w:rPr>
          <w:t>what are the causal risk factors for disease?</w:t>
        </w:r>
      </w:ins>
    </w:p>
    <w:p w14:paraId="6C9F4060" w14:textId="77777777" w:rsidR="00BE5090" w:rsidRPr="00BE5090" w:rsidRDefault="00BE5090" w:rsidP="00BE5090">
      <w:pPr>
        <w:pStyle w:val="Heading2"/>
        <w:rPr>
          <w:ins w:id="7" w:author="Gibran Hemani" w:date="2017-12-21T18:03:00Z"/>
          <w:b/>
          <w:sz w:val="22"/>
          <w:szCs w:val="22"/>
        </w:rPr>
      </w:pPr>
    </w:p>
    <w:p w14:paraId="3475A208" w14:textId="77777777" w:rsidR="00BE5090" w:rsidRPr="00BE5090" w:rsidRDefault="00BE5090" w:rsidP="00BE5090">
      <w:pPr>
        <w:pStyle w:val="Heading2"/>
        <w:rPr>
          <w:ins w:id="8" w:author="Gibran Hemani" w:date="2017-12-21T18:03:00Z"/>
          <w:b/>
          <w:sz w:val="22"/>
          <w:szCs w:val="22"/>
        </w:rPr>
      </w:pPr>
      <w:ins w:id="9" w:author="Gibran Hemani" w:date="2017-12-21T18:03:00Z">
        <w:r w:rsidRPr="00BE5090">
          <w:rPr>
            <w:b/>
            <w:sz w:val="22"/>
            <w:szCs w:val="22"/>
          </w:rPr>
          <w:t>MR can be used - hypothesis-driven (HD) or hypothesis-free (HF)</w:t>
        </w:r>
      </w:ins>
    </w:p>
    <w:p w14:paraId="1FD5C9D3" w14:textId="77777777" w:rsidR="00BE5090" w:rsidRPr="00BE5090" w:rsidRDefault="00BE5090" w:rsidP="00BE5090">
      <w:pPr>
        <w:pStyle w:val="Heading2"/>
        <w:rPr>
          <w:ins w:id="10" w:author="Gibran Hemani" w:date="2017-12-21T18:03:00Z"/>
          <w:b/>
          <w:sz w:val="22"/>
          <w:szCs w:val="22"/>
        </w:rPr>
      </w:pPr>
    </w:p>
    <w:p w14:paraId="67AC70FA" w14:textId="77777777" w:rsidR="00BE5090" w:rsidRPr="00BE5090" w:rsidRDefault="00BE5090" w:rsidP="00BE5090">
      <w:pPr>
        <w:pStyle w:val="Heading2"/>
        <w:rPr>
          <w:ins w:id="11" w:author="Gibran Hemani" w:date="2017-12-21T18:03:00Z"/>
          <w:b/>
          <w:sz w:val="22"/>
          <w:szCs w:val="22"/>
        </w:rPr>
      </w:pPr>
      <w:ins w:id="12" w:author="Gibran Hemani" w:date="2017-12-21T18:03:00Z">
        <w:r w:rsidRPr="00BE5090">
          <w:rPr>
            <w:b/>
            <w:sz w:val="22"/>
            <w:szCs w:val="22"/>
          </w:rPr>
          <w:t xml:space="preserve">HD has lower multiple testing challenges of HF has higher coverage. </w:t>
        </w:r>
      </w:ins>
    </w:p>
    <w:p w14:paraId="5D77120B" w14:textId="77777777" w:rsidR="00BE5090" w:rsidRPr="00BE5090" w:rsidRDefault="00BE5090" w:rsidP="00BE5090">
      <w:pPr>
        <w:pStyle w:val="Heading2"/>
        <w:rPr>
          <w:ins w:id="13" w:author="Gibran Hemani" w:date="2017-12-21T18:03:00Z"/>
          <w:b/>
          <w:sz w:val="22"/>
          <w:szCs w:val="22"/>
        </w:rPr>
      </w:pPr>
    </w:p>
    <w:p w14:paraId="3BFC0710" w14:textId="77777777" w:rsidR="00BE5090" w:rsidRPr="00BE5090" w:rsidRDefault="00BE5090" w:rsidP="00BE5090">
      <w:pPr>
        <w:pStyle w:val="Heading2"/>
        <w:rPr>
          <w:ins w:id="14" w:author="Gibran Hemani" w:date="2017-12-21T18:03:00Z"/>
          <w:b/>
          <w:sz w:val="22"/>
          <w:szCs w:val="22"/>
        </w:rPr>
      </w:pPr>
      <w:ins w:id="15" w:author="Gibran Hemani" w:date="2017-12-21T18:03:00Z">
        <w:r w:rsidRPr="00BE5090">
          <w:rPr>
            <w:b/>
            <w:sz w:val="22"/>
            <w:szCs w:val="22"/>
          </w:rPr>
          <w:t>Recent MR methods are used to avoid bias in MR due to SNPs that violate assumptions. Here we exploit those outlier SNPs to learn about new causal factors for an outcome</w:t>
        </w:r>
      </w:ins>
    </w:p>
    <w:p w14:paraId="4EA7CD33" w14:textId="77777777" w:rsidR="00BE5090" w:rsidRPr="00BE5090" w:rsidRDefault="00BE5090" w:rsidP="00BE5090">
      <w:pPr>
        <w:pStyle w:val="Heading2"/>
        <w:rPr>
          <w:ins w:id="16" w:author="Gibran Hemani" w:date="2017-12-21T18:03:00Z"/>
          <w:b/>
          <w:sz w:val="22"/>
          <w:szCs w:val="22"/>
        </w:rPr>
      </w:pPr>
    </w:p>
    <w:p w14:paraId="1677F5F2" w14:textId="77777777" w:rsidR="00BE5090" w:rsidRPr="00BE5090" w:rsidRDefault="00BE5090" w:rsidP="00BE5090">
      <w:pPr>
        <w:pStyle w:val="Heading2"/>
        <w:rPr>
          <w:ins w:id="17" w:author="Gibran Hemani" w:date="2017-12-21T18:03:00Z"/>
          <w:b/>
          <w:sz w:val="22"/>
          <w:szCs w:val="22"/>
        </w:rPr>
      </w:pPr>
    </w:p>
    <w:p w14:paraId="13230548" w14:textId="77777777" w:rsidR="00BE5090" w:rsidRPr="00BE5090" w:rsidRDefault="00BE5090" w:rsidP="00BE5090">
      <w:pPr>
        <w:pStyle w:val="Heading2"/>
        <w:rPr>
          <w:ins w:id="18" w:author="Gibran Hemani" w:date="2017-12-21T18:03:00Z"/>
          <w:b/>
          <w:sz w:val="22"/>
          <w:szCs w:val="22"/>
        </w:rPr>
      </w:pPr>
    </w:p>
    <w:p w14:paraId="418E4FC2" w14:textId="77777777" w:rsidR="00BE5090" w:rsidRPr="00BE5090" w:rsidRDefault="00BE5090" w:rsidP="00BE5090">
      <w:pPr>
        <w:pStyle w:val="Heading2"/>
        <w:rPr>
          <w:ins w:id="19" w:author="Gibran Hemani" w:date="2017-12-21T18:03:00Z"/>
          <w:b/>
          <w:sz w:val="22"/>
          <w:szCs w:val="22"/>
        </w:rPr>
      </w:pPr>
    </w:p>
    <w:p w14:paraId="0B968C96" w14:textId="77777777" w:rsidR="00BE5090" w:rsidRPr="00BE5090" w:rsidRDefault="00BE5090" w:rsidP="00BE5090">
      <w:pPr>
        <w:pStyle w:val="Heading2"/>
        <w:rPr>
          <w:ins w:id="20" w:author="Gibran Hemani" w:date="2017-12-21T18:03:00Z"/>
          <w:b/>
          <w:sz w:val="22"/>
          <w:szCs w:val="22"/>
        </w:rPr>
      </w:pPr>
      <w:ins w:id="21" w:author="Gibran Hemani" w:date="2017-12-21T18:03:00Z">
        <w:r w:rsidRPr="00BE5090">
          <w:rPr>
            <w:b/>
            <w:sz w:val="22"/>
            <w:szCs w:val="22"/>
          </w:rPr>
          <w:t>1.</w:t>
        </w:r>
        <w:r w:rsidRPr="00BE5090">
          <w:rPr>
            <w:b/>
            <w:sz w:val="22"/>
            <w:szCs w:val="22"/>
          </w:rPr>
          <w:tab/>
          <w:t>Mendelian randomization can be used to infer the causal relationship between phenotypes</w:t>
        </w:r>
      </w:ins>
    </w:p>
    <w:p w14:paraId="299C186E" w14:textId="77777777" w:rsidR="00BE5090" w:rsidRPr="00BE5090" w:rsidRDefault="00BE5090" w:rsidP="00BE5090">
      <w:pPr>
        <w:pStyle w:val="Heading2"/>
        <w:rPr>
          <w:ins w:id="22" w:author="Gibran Hemani" w:date="2017-12-21T18:03:00Z"/>
          <w:b/>
          <w:sz w:val="22"/>
          <w:szCs w:val="22"/>
        </w:rPr>
      </w:pPr>
      <w:ins w:id="23" w:author="Gibran Hemani" w:date="2017-12-21T18:03:00Z">
        <w:r w:rsidRPr="00BE5090">
          <w:rPr>
            <w:b/>
            <w:sz w:val="22"/>
            <w:szCs w:val="22"/>
          </w:rPr>
          <w:t>2.</w:t>
        </w:r>
        <w:r w:rsidRPr="00BE5090">
          <w:rPr>
            <w:b/>
            <w:sz w:val="22"/>
            <w:szCs w:val="22"/>
          </w:rPr>
          <w:tab/>
          <w:t>Mendelian randomization is now computationally automatable using only GWAS summary data, and one advantage of this is to rapidly perform hypothesis-free scans for new causal relationships for a particular trait.</w:t>
        </w:r>
      </w:ins>
    </w:p>
    <w:p w14:paraId="646207CE" w14:textId="77777777" w:rsidR="00BE5090" w:rsidRPr="00BE5090" w:rsidRDefault="00BE5090" w:rsidP="00BE5090">
      <w:pPr>
        <w:pStyle w:val="Heading2"/>
        <w:rPr>
          <w:ins w:id="24" w:author="Gibran Hemani" w:date="2017-12-21T18:03:00Z"/>
          <w:b/>
          <w:sz w:val="22"/>
          <w:szCs w:val="22"/>
        </w:rPr>
      </w:pPr>
      <w:ins w:id="25" w:author="Gibran Hemani" w:date="2017-12-21T18:03:00Z">
        <w:r w:rsidRPr="00BE5090">
          <w:rPr>
            <w:b/>
            <w:sz w:val="22"/>
            <w:szCs w:val="22"/>
          </w:rPr>
          <w:t>3.</w:t>
        </w:r>
        <w:r w:rsidRPr="00BE5090">
          <w:rPr>
            <w:b/>
            <w:sz w:val="22"/>
            <w:szCs w:val="22"/>
          </w:rPr>
          <w:tab/>
          <w:t>This has two problems however, the multiple testing burden is high, and each of the estimates is liable to be biased if the MR assumptions are not met.</w:t>
        </w:r>
      </w:ins>
    </w:p>
    <w:p w14:paraId="1FD24D7E" w14:textId="77777777" w:rsidR="00BE5090" w:rsidRPr="00BE5090" w:rsidRDefault="00BE5090" w:rsidP="00BE5090">
      <w:pPr>
        <w:pStyle w:val="Heading2"/>
        <w:rPr>
          <w:ins w:id="26" w:author="Gibran Hemani" w:date="2017-12-21T18:03:00Z"/>
          <w:b/>
          <w:sz w:val="22"/>
          <w:szCs w:val="22"/>
        </w:rPr>
      </w:pPr>
      <w:ins w:id="27" w:author="Gibran Hemani" w:date="2017-12-21T18:03:00Z">
        <w:r w:rsidRPr="00BE5090">
          <w:rPr>
            <w:b/>
            <w:sz w:val="22"/>
            <w:szCs w:val="22"/>
          </w:rPr>
          <w:t>4.</w:t>
        </w:r>
        <w:r w:rsidRPr="00BE5090">
          <w:rPr>
            <w:b/>
            <w:sz w:val="22"/>
            <w:szCs w:val="22"/>
          </w:rPr>
          <w:tab/>
          <w:t>The assumptions of MR are that SNPs influence the outcome through only the exposure (vertical pleiotropy)</w:t>
        </w:r>
      </w:ins>
    </w:p>
    <w:p w14:paraId="61F3A493" w14:textId="77777777" w:rsidR="00BE5090" w:rsidRPr="00BE5090" w:rsidRDefault="00BE5090" w:rsidP="00BE5090">
      <w:pPr>
        <w:pStyle w:val="Heading2"/>
        <w:rPr>
          <w:ins w:id="28" w:author="Gibran Hemani" w:date="2017-12-21T18:03:00Z"/>
          <w:b/>
          <w:sz w:val="22"/>
          <w:szCs w:val="22"/>
        </w:rPr>
      </w:pPr>
      <w:ins w:id="29" w:author="Gibran Hemani" w:date="2017-12-21T18:03:00Z">
        <w:r w:rsidRPr="00BE5090">
          <w:rPr>
            <w:b/>
            <w:sz w:val="22"/>
            <w:szCs w:val="22"/>
          </w:rPr>
          <w:t>5.</w:t>
        </w:r>
        <w:r w:rsidRPr="00BE5090">
          <w:rPr>
            <w:b/>
            <w:sz w:val="22"/>
            <w:szCs w:val="22"/>
          </w:rPr>
          <w:tab/>
          <w:t>If the assumptions are violated, particularly if the SNP influences the outcome through some other pathway (horizontal pleiotropy) then this will bias the estimate</w:t>
        </w:r>
      </w:ins>
    </w:p>
    <w:p w14:paraId="5AFD9862" w14:textId="77777777" w:rsidR="00BE5090" w:rsidRPr="00BE5090" w:rsidRDefault="00BE5090" w:rsidP="00BE5090">
      <w:pPr>
        <w:pStyle w:val="Heading2"/>
        <w:rPr>
          <w:ins w:id="30" w:author="Gibran Hemani" w:date="2017-12-21T18:03:00Z"/>
          <w:b/>
          <w:sz w:val="22"/>
          <w:szCs w:val="22"/>
        </w:rPr>
      </w:pPr>
      <w:ins w:id="31" w:author="Gibran Hemani" w:date="2017-12-21T18:03:00Z">
        <w:r w:rsidRPr="00BE5090">
          <w:rPr>
            <w:b/>
            <w:sz w:val="22"/>
            <w:szCs w:val="22"/>
          </w:rPr>
          <w:t>6.</w:t>
        </w:r>
        <w:r w:rsidRPr="00BE5090">
          <w:rPr>
            <w:b/>
            <w:sz w:val="22"/>
            <w:szCs w:val="22"/>
          </w:rPr>
          <w:tab/>
          <w:t>If there are many instruments then one can use a range of methods to avoid bias arising from some instruments exhibiting horizontal pleiotropy</w:t>
        </w:r>
      </w:ins>
    </w:p>
    <w:p w14:paraId="4DCBC08A" w14:textId="77777777" w:rsidR="00BE5090" w:rsidRPr="00BE5090" w:rsidRDefault="00BE5090" w:rsidP="00BE5090">
      <w:pPr>
        <w:pStyle w:val="Heading2"/>
        <w:rPr>
          <w:ins w:id="32" w:author="Gibran Hemani" w:date="2017-12-21T18:03:00Z"/>
          <w:b/>
          <w:sz w:val="22"/>
          <w:szCs w:val="22"/>
        </w:rPr>
      </w:pPr>
      <w:ins w:id="33" w:author="Gibran Hemani" w:date="2017-12-21T18:03:00Z">
        <w:r w:rsidRPr="00BE5090">
          <w:rPr>
            <w:b/>
            <w:sz w:val="22"/>
            <w:szCs w:val="22"/>
          </w:rPr>
          <w:t>7.</w:t>
        </w:r>
        <w:r w:rsidRPr="00BE5090">
          <w:rPr>
            <w:b/>
            <w:sz w:val="22"/>
            <w:szCs w:val="22"/>
          </w:rPr>
          <w:tab/>
          <w:t>These methods tend to involve meta-analysing the causal estimates from each SNP whilst being robust to outliers, where outliers arise due to violations in assumptions</w:t>
        </w:r>
      </w:ins>
    </w:p>
    <w:p w14:paraId="1CA65F47" w14:textId="77777777" w:rsidR="00BE5090" w:rsidRPr="00BE5090" w:rsidRDefault="00BE5090" w:rsidP="00BE5090">
      <w:pPr>
        <w:pStyle w:val="Heading2"/>
        <w:rPr>
          <w:ins w:id="34" w:author="Gibran Hemani" w:date="2017-12-21T18:03:00Z"/>
          <w:b/>
          <w:sz w:val="22"/>
          <w:szCs w:val="22"/>
        </w:rPr>
      </w:pPr>
      <w:ins w:id="35" w:author="Gibran Hemani" w:date="2017-12-21T18:03:00Z">
        <w:r w:rsidRPr="00BE5090">
          <w:rPr>
            <w:b/>
            <w:sz w:val="22"/>
            <w:szCs w:val="22"/>
          </w:rPr>
          <w:t xml:space="preserve">However, outliers are not necessarily </w:t>
        </w:r>
      </w:ins>
    </w:p>
    <w:p w14:paraId="35A1E4E9" w14:textId="77777777" w:rsidR="00BE5090" w:rsidRPr="00BE5090" w:rsidRDefault="00BE5090" w:rsidP="00BE5090">
      <w:pPr>
        <w:pStyle w:val="Heading2"/>
        <w:rPr>
          <w:ins w:id="36" w:author="Gibran Hemani" w:date="2017-12-21T18:03:00Z"/>
          <w:b/>
          <w:sz w:val="22"/>
          <w:szCs w:val="22"/>
        </w:rPr>
      </w:pPr>
    </w:p>
    <w:p w14:paraId="5BB714DC" w14:textId="77777777" w:rsidR="00BE5090" w:rsidRDefault="00BE5090" w:rsidP="00147E2C">
      <w:pPr>
        <w:pStyle w:val="Heading2"/>
        <w:rPr>
          <w:ins w:id="37" w:author="Gibran Hemani" w:date="2017-12-21T18:03:00Z"/>
          <w:b/>
          <w:sz w:val="22"/>
          <w:szCs w:val="22"/>
        </w:rPr>
      </w:pPr>
    </w:p>
    <w:p w14:paraId="19A812C4" w14:textId="77777777" w:rsidR="00BE5090" w:rsidRDefault="00BE5090" w:rsidP="00147E2C">
      <w:pPr>
        <w:pStyle w:val="Heading2"/>
        <w:rPr>
          <w:ins w:id="38" w:author="Gibran Hemani" w:date="2017-12-21T18:03:00Z"/>
          <w:b/>
          <w:sz w:val="22"/>
          <w:szCs w:val="22"/>
        </w:rPr>
      </w:pPr>
    </w:p>
    <w:p w14:paraId="5FE4B0AF" w14:textId="77777777" w:rsidR="00BE5090" w:rsidRDefault="00BE5090" w:rsidP="00147E2C">
      <w:pPr>
        <w:pStyle w:val="Heading2"/>
        <w:rPr>
          <w:ins w:id="39" w:author="Gibran Hemani" w:date="2017-12-21T18:03:00Z"/>
          <w:b/>
          <w:sz w:val="22"/>
          <w:szCs w:val="22"/>
        </w:rPr>
      </w:pPr>
    </w:p>
    <w:p w14:paraId="39A43627" w14:textId="387E784D" w:rsidR="00147E2C" w:rsidRDefault="00147E2C" w:rsidP="00147E2C">
      <w:pPr>
        <w:pStyle w:val="Heading2"/>
        <w:rPr>
          <w:b/>
          <w:sz w:val="22"/>
          <w:szCs w:val="22"/>
        </w:rPr>
      </w:pPr>
      <w:r w:rsidRPr="00707FFC">
        <w:rPr>
          <w:b/>
          <w:sz w:val="22"/>
          <w:szCs w:val="22"/>
        </w:rPr>
        <w:t>Introduction</w:t>
      </w:r>
    </w:p>
    <w:p w14:paraId="66D9F24B" w14:textId="77777777" w:rsidR="00707FFC" w:rsidRDefault="00707FFC" w:rsidP="00707FFC">
      <w:pPr>
        <w:rPr>
          <w:ins w:id="40" w:author="Gibran Hemani" w:date="2018-01-03T11:31:00Z"/>
        </w:rPr>
      </w:pPr>
    </w:p>
    <w:p w14:paraId="6E14B37A" w14:textId="77777777" w:rsidR="00B124B7" w:rsidRDefault="00B124B7" w:rsidP="00B124B7">
      <w:pPr>
        <w:rPr>
          <w:ins w:id="41" w:author="Gibran Hemani" w:date="2018-01-03T11:31:00Z"/>
        </w:rPr>
      </w:pPr>
      <w:ins w:id="42" w:author="Gibran Hemani" w:date="2018-01-03T11:31:00Z">
        <w:r>
          <w:t>Mendelian randomization is now widely used to infer the causal influence of one trait (the exposure) on another (the outcome). It is performed by using genome-wide association studies (GWAS) to identify SNPs that associate with the exposure to be used as instrumental variables. If the instruments are valid in that they influence the outcome only through the exposure (vertical pleiotropy), then they will each provide an independent, unbiased estimate of the causal effect of the exposure on the outcome. Meta-analysing these estimates can provide an overall more precise causal effect estimate. If, however, some of the instruments are invalid, particularly because they influence the outcome through additional pathways that do not go through the exposure (horizontal pleiotropy), then the causal effect estimate will be biased. To-date, MR method development has viewed horizontal pleiotropy as a nuisance that needs to be factored out of the meta-analysis. But here we exploit horizontal pleiotropy as an opportunity, to identify new traits that putatively influence the outcome.</w:t>
        </w:r>
      </w:ins>
    </w:p>
    <w:p w14:paraId="6C2881AE" w14:textId="74DE439A" w:rsidR="00B23C6D" w:rsidRDefault="00605AD3" w:rsidP="00B23C6D">
      <w:pPr>
        <w:spacing w:line="276" w:lineRule="auto"/>
        <w:jc w:val="both"/>
        <w:rPr>
          <w:ins w:id="43" w:author="Gibran Hemani" w:date="2018-01-03T11:34:00Z"/>
          <w:rFonts w:cs="Times New Roman"/>
        </w:rPr>
      </w:pPr>
      <w:ins w:id="44" w:author="Gibran Hemani" w:date="2018-01-03T11:51:00Z">
        <w:r>
          <w:rPr>
            <w:rFonts w:cs="Times New Roman"/>
          </w:rPr>
          <w:t>A</w:t>
        </w:r>
      </w:ins>
      <w:ins w:id="45" w:author="Gibran Hemani" w:date="2018-01-03T11:34:00Z">
        <w:r>
          <w:rPr>
            <w:rFonts w:cs="Times New Roman"/>
          </w:rPr>
          <w:t xml:space="preserve"> crucial feature of </w:t>
        </w:r>
      </w:ins>
      <w:ins w:id="46" w:author="Gibran Hemani" w:date="2018-01-03T11:51:00Z">
        <w:r>
          <w:rPr>
            <w:rFonts w:cs="Times New Roman"/>
          </w:rPr>
          <w:t xml:space="preserve">MR is </w:t>
        </w:r>
      </w:ins>
      <w:ins w:id="47" w:author="Gibran Hemani" w:date="2018-01-03T11:34:00Z">
        <w:r w:rsidR="00B23C6D">
          <w:rPr>
            <w:rFonts w:cs="Times New Roman"/>
          </w:rPr>
          <w:t xml:space="preserve">that it can be performed using only GWAS summary data, where the causal effect estimate can be obtained </w:t>
        </w:r>
      </w:ins>
      <w:ins w:id="48" w:author="Gibran Hemani" w:date="2018-01-03T11:47:00Z">
        <w:r w:rsidR="00B121A2">
          <w:rPr>
            <w:rFonts w:cs="Times New Roman"/>
          </w:rPr>
          <w:t>solely</w:t>
        </w:r>
      </w:ins>
      <w:ins w:id="49" w:author="Gibran Hemani" w:date="2018-01-03T11:34:00Z">
        <w:r w:rsidR="00B23C6D">
          <w:rPr>
            <w:rFonts w:cs="Times New Roman"/>
          </w:rPr>
          <w:t xml:space="preserve"> from the association results of the instrum</w:t>
        </w:r>
        <w:r w:rsidR="00B121A2">
          <w:rPr>
            <w:rFonts w:cs="Times New Roman"/>
          </w:rPr>
          <w:t>enting SNPs</w:t>
        </w:r>
        <w:r w:rsidR="00B23C6D">
          <w:rPr>
            <w:rFonts w:cs="Times New Roman"/>
          </w:rPr>
          <w:t xml:space="preserve"> on the exposure and on the outcome.</w:t>
        </w:r>
      </w:ins>
      <w:ins w:id="50" w:author="Gibran Hemani" w:date="2018-01-03T11:47:00Z">
        <w:r w:rsidR="00B121A2">
          <w:rPr>
            <w:rFonts w:cs="Times New Roman"/>
          </w:rPr>
          <w:t xml:space="preserve"> This means that </w:t>
        </w:r>
      </w:ins>
      <w:ins w:id="51" w:author="Gibran Hemani" w:date="2018-01-03T11:48:00Z">
        <w:r w:rsidR="00B121A2">
          <w:rPr>
            <w:rFonts w:cs="Times New Roman"/>
          </w:rPr>
          <w:t xml:space="preserve">causal inference between two traits can be made even if they have never been measured together in the same samples. </w:t>
        </w:r>
      </w:ins>
      <w:ins w:id="52" w:author="Gibran Hemani" w:date="2018-01-03T11:49:00Z">
        <w:r w:rsidR="00B121A2">
          <w:rPr>
            <w:rFonts w:cs="Times New Roman"/>
          </w:rPr>
          <w:t xml:space="preserve">Complete </w:t>
        </w:r>
      </w:ins>
      <w:ins w:id="53" w:author="Gibran Hemani" w:date="2018-01-03T11:35:00Z">
        <w:r w:rsidR="00B23C6D">
          <w:rPr>
            <w:rFonts w:cs="Times New Roman"/>
          </w:rPr>
          <w:t>GWAS</w:t>
        </w:r>
      </w:ins>
      <w:ins w:id="54" w:author="Gibran Hemani" w:date="2018-01-03T11:49:00Z">
        <w:r w:rsidR="00B121A2">
          <w:rPr>
            <w:rFonts w:cs="Times New Roman"/>
          </w:rPr>
          <w:t xml:space="preserve"> summary</w:t>
        </w:r>
      </w:ins>
      <w:ins w:id="55" w:author="Gibran Hemani" w:date="2018-01-03T11:35:00Z">
        <w:r w:rsidR="00B23C6D">
          <w:rPr>
            <w:rFonts w:cs="Times New Roman"/>
          </w:rPr>
          <w:t xml:space="preserve"> results </w:t>
        </w:r>
      </w:ins>
      <w:ins w:id="56" w:author="Gibran Hemani" w:date="2018-01-03T11:52:00Z">
        <w:r>
          <w:rPr>
            <w:rFonts w:cs="Times New Roman"/>
          </w:rPr>
          <w:t xml:space="preserve">have now been collected from thousands of GWAS analyses, meaning that one can search the database of GWAS results for </w:t>
        </w:r>
      </w:ins>
      <w:ins w:id="57" w:author="Gibran Hemani" w:date="2018-01-03T12:01:00Z">
        <w:r w:rsidR="00A52995">
          <w:rPr>
            <w:rFonts w:cs="Times New Roman"/>
          </w:rPr>
          <w:t xml:space="preserve">candidate </w:t>
        </w:r>
      </w:ins>
      <w:ins w:id="58" w:author="Gibran Hemani" w:date="2018-01-03T11:52:00Z">
        <w:r>
          <w:rPr>
            <w:rFonts w:cs="Times New Roman"/>
          </w:rPr>
          <w:t xml:space="preserve">traits </w:t>
        </w:r>
      </w:ins>
      <w:ins w:id="59" w:author="Gibran Hemani" w:date="2018-01-03T11:57:00Z">
        <w:r w:rsidR="00660055">
          <w:rPr>
            <w:rFonts w:cs="Times New Roman"/>
          </w:rPr>
          <w:t xml:space="preserve">that might be influenced by the outliers. In turn, </w:t>
        </w:r>
      </w:ins>
      <w:ins w:id="60" w:author="Gibran Hemani" w:date="2018-01-03T12:00:00Z">
        <w:r w:rsidR="00A52995">
          <w:rPr>
            <w:rFonts w:cs="Times New Roman"/>
          </w:rPr>
          <w:t xml:space="preserve">the causal influence of </w:t>
        </w:r>
      </w:ins>
      <w:ins w:id="61" w:author="Gibran Hemani" w:date="2018-01-03T11:57:00Z">
        <w:r w:rsidR="00660055">
          <w:rPr>
            <w:rFonts w:cs="Times New Roman"/>
          </w:rPr>
          <w:t xml:space="preserve">each of </w:t>
        </w:r>
        <w:r w:rsidR="00A52995">
          <w:rPr>
            <w:rFonts w:cs="Times New Roman"/>
          </w:rPr>
          <w:t xml:space="preserve">those </w:t>
        </w:r>
      </w:ins>
      <w:ins w:id="62" w:author="Gibran Hemani" w:date="2018-01-03T12:01:00Z">
        <w:r w:rsidR="00A52995">
          <w:rPr>
            <w:rFonts w:cs="Times New Roman"/>
          </w:rPr>
          <w:t xml:space="preserve">candidate </w:t>
        </w:r>
      </w:ins>
      <w:ins w:id="63" w:author="Gibran Hemani" w:date="2018-01-03T11:57:00Z">
        <w:r w:rsidR="00A52995">
          <w:rPr>
            <w:rFonts w:cs="Times New Roman"/>
          </w:rPr>
          <w:t xml:space="preserve">traits on the </w:t>
        </w:r>
        <w:r w:rsidR="00660055">
          <w:rPr>
            <w:rFonts w:cs="Times New Roman"/>
          </w:rPr>
          <w:t>outcome</w:t>
        </w:r>
      </w:ins>
      <w:ins w:id="64" w:author="Gibran Hemani" w:date="2018-01-03T12:00:00Z">
        <w:r w:rsidR="00A52995">
          <w:rPr>
            <w:rFonts w:cs="Times New Roman"/>
          </w:rPr>
          <w:t xml:space="preserve"> can be estimated</w:t>
        </w:r>
      </w:ins>
      <w:ins w:id="65" w:author="Gibran Hemani" w:date="2018-01-03T12:01:00Z">
        <w:r w:rsidR="00A52995">
          <w:rPr>
            <w:rFonts w:cs="Times New Roman"/>
          </w:rPr>
          <w:t xml:space="preserve"> using MR by finding</w:t>
        </w:r>
      </w:ins>
      <w:ins w:id="66" w:author="Gibran Hemani" w:date="2018-01-03T12:02:00Z">
        <w:r w:rsidR="00A52995">
          <w:rPr>
            <w:rFonts w:cs="Times New Roman"/>
          </w:rPr>
          <w:t xml:space="preserve"> identifying their instruments (and excluding the original outlier)</w:t>
        </w:r>
      </w:ins>
      <w:ins w:id="67" w:author="Gibran Hemani" w:date="2018-01-03T12:01:00Z">
        <w:r w:rsidR="00A52995">
          <w:rPr>
            <w:rFonts w:cs="Times New Roman"/>
          </w:rPr>
          <w:t>. Should any of these candidate traits putatively associate with the outcome</w:t>
        </w:r>
      </w:ins>
      <w:ins w:id="68" w:author="Gibran Hemani" w:date="2018-01-03T12:02:00Z">
        <w:r w:rsidR="00A52995">
          <w:rPr>
            <w:rFonts w:cs="Times New Roman"/>
          </w:rPr>
          <w:t xml:space="preserve"> then this goes some way towards explaining the horizontal pleiotropic effect that was exhibited by the outlier </w:t>
        </w:r>
      </w:ins>
      <w:ins w:id="69" w:author="Gibran Hemani" w:date="2018-01-03T12:03:00Z">
        <w:r w:rsidR="00A52995">
          <w:rPr>
            <w:rFonts w:cs="Times New Roman"/>
          </w:rPr>
          <w:t>SNP in the initial exposure-outcome hypothesis.</w:t>
        </w:r>
      </w:ins>
    </w:p>
    <w:p w14:paraId="6C211DC6" w14:textId="2E94EF5B" w:rsidR="00660055" w:rsidRDefault="00660055" w:rsidP="00660055">
      <w:pPr>
        <w:spacing w:line="276" w:lineRule="auto"/>
        <w:jc w:val="both"/>
        <w:rPr>
          <w:ins w:id="70" w:author="Gibran Hemani" w:date="2018-01-03T11:58:00Z"/>
          <w:rFonts w:cs="Times New Roman"/>
        </w:rPr>
      </w:pPr>
      <w:ins w:id="71" w:author="Gibran Hemani" w:date="2018-01-03T11:58:00Z">
        <w:r>
          <w:rPr>
            <w:rFonts w:cs="Times New Roman"/>
          </w:rPr>
          <w:t>Several methods exist for identifying outliers</w:t>
        </w:r>
      </w:ins>
      <w:ins w:id="72" w:author="Gibran Hemani" w:date="2018-01-03T12:08:00Z">
        <w:r w:rsidR="00F936F7">
          <w:rPr>
            <w:rFonts w:cs="Times New Roman"/>
          </w:rPr>
          <w:t xml:space="preserve"> in MR, each likely to be sensitive to different scenarios of horizontal pleiotropy</w:t>
        </w:r>
      </w:ins>
      <w:ins w:id="73" w:author="Gibran Hemani" w:date="2018-01-03T12:03:00Z">
        <w:r w:rsidR="00A52995">
          <w:rPr>
            <w:rFonts w:cs="Times New Roman"/>
          </w:rPr>
          <w:t xml:space="preserve">. </w:t>
        </w:r>
      </w:ins>
      <w:ins w:id="74" w:author="Gibran Hemani" w:date="2018-01-03T12:08:00Z">
        <w:r w:rsidR="00F936F7">
          <w:rPr>
            <w:rFonts w:cs="Times New Roman"/>
          </w:rPr>
          <w:t xml:space="preserve">Cook’s distance can be used </w:t>
        </w:r>
      </w:ins>
      <w:ins w:id="75" w:author="Gibran Hemani" w:date="2018-01-03T12:16:00Z">
        <w:r w:rsidR="00142EE4">
          <w:rPr>
            <w:rFonts w:cs="Times New Roman"/>
          </w:rPr>
          <w:t xml:space="preserve">as </w:t>
        </w:r>
      </w:ins>
      <w:ins w:id="76" w:author="Gibran Hemani" w:date="2018-01-03T12:17:00Z">
        <w:r w:rsidR="00142EE4">
          <w:rPr>
            <w:rFonts w:cs="Times New Roman"/>
          </w:rPr>
          <w:t xml:space="preserve">to measure the </w:t>
        </w:r>
      </w:ins>
      <w:ins w:id="77" w:author="Gibran Hemani" w:date="2018-01-03T12:08:00Z">
        <w:r w:rsidR="00F936F7">
          <w:rPr>
            <w:rFonts w:cs="Times New Roman"/>
          </w:rPr>
          <w:t xml:space="preserve">influence of a particular </w:t>
        </w:r>
      </w:ins>
      <w:ins w:id="78" w:author="Gibran Hemani" w:date="2018-01-03T12:16:00Z">
        <w:r w:rsidR="00142EE4">
          <w:rPr>
            <w:rFonts w:cs="Times New Roman"/>
          </w:rPr>
          <w:t xml:space="preserve">SNP on the </w:t>
        </w:r>
      </w:ins>
      <w:ins w:id="79" w:author="Gibran Hemani" w:date="2018-01-03T12:17:00Z">
        <w:r w:rsidR="00142EE4">
          <w:rPr>
            <w:rFonts w:cs="Times New Roman"/>
          </w:rPr>
          <w:t>combined estimate from all SNPs</w:t>
        </w:r>
      </w:ins>
      <w:ins w:id="80" w:author="Gibran Hemani" w:date="2018-01-03T12:21:00Z">
        <w:r w:rsidR="000B3858">
          <w:rPr>
            <w:rFonts w:cs="Times New Roman"/>
          </w:rPr>
          <w:t xml:space="preserve">, </w:t>
        </w:r>
      </w:ins>
      <w:ins w:id="81" w:author="Gibran Hemani" w:date="2018-01-03T12:22:00Z">
        <w:r w:rsidR="000B3858">
          <w:rPr>
            <w:rFonts w:cs="Times New Roman"/>
          </w:rPr>
          <w:t xml:space="preserve">labelling </w:t>
        </w:r>
      </w:ins>
      <w:ins w:id="82" w:author="Gibran Hemani" w:date="2018-01-03T12:21:00Z">
        <w:r w:rsidR="000B3858">
          <w:rPr>
            <w:rFonts w:cs="Times New Roman"/>
          </w:rPr>
          <w:t xml:space="preserve">SNPs with large influence </w:t>
        </w:r>
      </w:ins>
      <w:ins w:id="83" w:author="Gibran Hemani" w:date="2018-01-03T12:22:00Z">
        <w:r w:rsidR="000B3858">
          <w:rPr>
            <w:rFonts w:cs="Times New Roman"/>
          </w:rPr>
          <w:t xml:space="preserve">as </w:t>
        </w:r>
      </w:ins>
      <w:ins w:id="84" w:author="Gibran Hemani" w:date="2018-01-03T12:21:00Z">
        <w:r w:rsidR="000B3858">
          <w:rPr>
            <w:rFonts w:cs="Times New Roman"/>
          </w:rPr>
          <w:t>being outliers</w:t>
        </w:r>
      </w:ins>
      <w:ins w:id="85" w:author="Gibran Hemani" w:date="2018-01-03T12:17:00Z">
        <w:r w:rsidR="00142EE4">
          <w:rPr>
            <w:rFonts w:cs="Times New Roman"/>
          </w:rPr>
          <w:t xml:space="preserve">. </w:t>
        </w:r>
        <w:proofErr w:type="spellStart"/>
        <w:r w:rsidR="00142EE4">
          <w:rPr>
            <w:rFonts w:cs="Times New Roman"/>
          </w:rPr>
          <w:t>Steiger</w:t>
        </w:r>
        <w:proofErr w:type="spellEnd"/>
        <w:r w:rsidR="00142EE4">
          <w:rPr>
            <w:rFonts w:cs="Times New Roman"/>
          </w:rPr>
          <w:t xml:space="preserve"> </w:t>
        </w:r>
      </w:ins>
      <w:ins w:id="86" w:author="Gibran Hemani" w:date="2018-01-03T12:22:00Z">
        <w:r w:rsidR="000B3858">
          <w:rPr>
            <w:rFonts w:cs="Times New Roman"/>
          </w:rPr>
          <w:t xml:space="preserve">filtering </w:t>
        </w:r>
      </w:ins>
      <w:ins w:id="87" w:author="Gibran Hemani" w:date="2018-01-03T12:21:00Z">
        <w:r w:rsidR="000B3858">
          <w:rPr>
            <w:rFonts w:cs="Times New Roman"/>
          </w:rPr>
          <w:t>removes those</w:t>
        </w:r>
      </w:ins>
      <w:ins w:id="88" w:author="Gibran Hemani" w:date="2018-01-03T12:22:00Z">
        <w:r w:rsidR="000B3858">
          <w:rPr>
            <w:rFonts w:cs="Times New Roman"/>
          </w:rPr>
          <w:t xml:space="preserve"> </w:t>
        </w:r>
      </w:ins>
      <w:ins w:id="89" w:author="Gibran Hemani" w:date="2018-01-03T12:23:00Z">
        <w:r w:rsidR="000B3858">
          <w:rPr>
            <w:rFonts w:cs="Times New Roman"/>
          </w:rPr>
          <w:t xml:space="preserve">SNPs that do not explain substantially more of the variance in the exposure trait than in the outcome, attempting to guard against using SNPs as instruments that primarily associate with the outcome or confounders. </w:t>
        </w:r>
      </w:ins>
      <w:ins w:id="90" w:author="Gibran Hemani" w:date="2018-01-03T12:37:00Z">
        <w:r w:rsidR="007D6B11">
          <w:rPr>
            <w:rFonts w:cs="Times New Roman"/>
          </w:rPr>
          <w:t xml:space="preserve">Finally, </w:t>
        </w:r>
      </w:ins>
      <w:ins w:id="91" w:author="Gibran Hemani" w:date="2018-01-03T12:36:00Z">
        <w:r w:rsidR="007D6B11">
          <w:rPr>
            <w:rFonts w:cs="Times New Roman"/>
          </w:rPr>
          <w:t xml:space="preserve">meta-analysis tools can be used to evaluate if a particular </w:t>
        </w:r>
      </w:ins>
      <w:ins w:id="92" w:author="Gibran Hemani" w:date="2018-01-03T12:38:00Z">
        <w:r w:rsidR="007D6B11">
          <w:rPr>
            <w:rFonts w:cs="Times New Roman"/>
          </w:rPr>
          <w:t xml:space="preserve">study </w:t>
        </w:r>
      </w:ins>
      <w:ins w:id="93" w:author="Gibran Hemani" w:date="2018-01-03T12:37:00Z">
        <w:r w:rsidR="007D6B11">
          <w:rPr>
            <w:rFonts w:cs="Times New Roman"/>
          </w:rPr>
          <w:t xml:space="preserve">contributes </w:t>
        </w:r>
      </w:ins>
      <w:ins w:id="94" w:author="Gibran Hemani" w:date="2018-01-03T12:38:00Z">
        <w:r w:rsidR="007D6B11">
          <w:rPr>
            <w:rFonts w:cs="Times New Roman"/>
          </w:rPr>
          <w:t xml:space="preserve">disproportionately </w:t>
        </w:r>
      </w:ins>
      <w:ins w:id="95" w:author="Gibran Hemani" w:date="2018-01-03T12:37:00Z">
        <w:r w:rsidR="007D6B11">
          <w:rPr>
            <w:rFonts w:cs="Times New Roman"/>
          </w:rPr>
          <w:t xml:space="preserve">to </w:t>
        </w:r>
      </w:ins>
      <w:ins w:id="96" w:author="Gibran Hemani" w:date="2018-01-03T12:38:00Z">
        <w:r w:rsidR="007D6B11">
          <w:rPr>
            <w:rFonts w:cs="Times New Roman"/>
          </w:rPr>
          <w:t xml:space="preserve">the </w:t>
        </w:r>
      </w:ins>
      <w:ins w:id="97" w:author="Gibran Hemani" w:date="2018-01-03T12:37:00Z">
        <w:r w:rsidR="007D6B11">
          <w:rPr>
            <w:rFonts w:cs="Times New Roman"/>
          </w:rPr>
          <w:t xml:space="preserve">heterogeneity between the estimates obtained from the set of instruments, and this has </w:t>
        </w:r>
      </w:ins>
      <w:ins w:id="98" w:author="Gibran Hemani" w:date="2018-01-03T12:38:00Z">
        <w:r w:rsidR="007D6B11">
          <w:rPr>
            <w:rFonts w:cs="Times New Roman"/>
          </w:rPr>
          <w:t xml:space="preserve">been adapted recently to </w:t>
        </w:r>
      </w:ins>
      <w:ins w:id="99" w:author="Gibran Hemani" w:date="2018-01-03T12:39:00Z">
        <w:r w:rsidR="007D6B11">
          <w:rPr>
            <w:rFonts w:cs="Times New Roman"/>
          </w:rPr>
          <w:t xml:space="preserve">detect outliers in </w:t>
        </w:r>
      </w:ins>
      <w:ins w:id="100" w:author="Gibran Hemani" w:date="2018-01-03T12:38:00Z">
        <w:r w:rsidR="007D6B11">
          <w:rPr>
            <w:rFonts w:cs="Times New Roman"/>
          </w:rPr>
          <w:t>MR</w:t>
        </w:r>
      </w:ins>
      <w:ins w:id="101" w:author="Gibran Hemani" w:date="2018-01-03T12:39:00Z">
        <w:r w:rsidR="007D6B11">
          <w:rPr>
            <w:rFonts w:cs="Times New Roman"/>
          </w:rPr>
          <w:t xml:space="preserve"> analysis</w:t>
        </w:r>
      </w:ins>
      <w:ins w:id="102" w:author="Gibran Hemani" w:date="2018-01-03T12:38:00Z">
        <w:r w:rsidR="007D6B11">
          <w:rPr>
            <w:rFonts w:cs="Times New Roman"/>
          </w:rPr>
          <w:t>.</w:t>
        </w:r>
      </w:ins>
    </w:p>
    <w:p w14:paraId="2B3643D6" w14:textId="7FBC00DE" w:rsidR="00B124B7" w:rsidRDefault="007D6B11" w:rsidP="00B124B7">
      <w:pPr>
        <w:rPr>
          <w:ins w:id="103" w:author="Gibran Hemani" w:date="2018-01-03T11:31:00Z"/>
        </w:rPr>
      </w:pPr>
      <w:ins w:id="104" w:author="Gibran Hemani" w:date="2018-01-03T12:40:00Z">
        <w:r>
          <w:t xml:space="preserve">Recent large-scale MR scans have indicated </w:t>
        </w:r>
      </w:ins>
      <w:ins w:id="105" w:author="Gibran Hemani" w:date="2018-01-03T12:41:00Z">
        <w:r w:rsidR="00CF2583">
          <w:t xml:space="preserve">that horizontal pleiotropy is </w:t>
        </w:r>
      </w:ins>
      <w:ins w:id="106" w:author="Gibran Hemani" w:date="2018-01-03T12:42:00Z">
        <w:r w:rsidR="00CF2583">
          <w:t>widespread, suggesting that</w:t>
        </w:r>
      </w:ins>
      <w:ins w:id="107" w:author="Gibran Hemani" w:date="2018-01-03T12:43:00Z">
        <w:r w:rsidR="004F1EBD">
          <w:t xml:space="preserve"> there</w:t>
        </w:r>
      </w:ins>
      <w:ins w:id="108" w:author="Gibran Hemani" w:date="2018-01-03T12:44:00Z">
        <w:r w:rsidR="004F1EBD">
          <w:t xml:space="preserve"> is </w:t>
        </w:r>
      </w:ins>
      <w:ins w:id="109" w:author="Gibran Hemani" w:date="2018-01-03T12:45:00Z">
        <w:r w:rsidR="004F1EBD">
          <w:t xml:space="preserve">a tremendous </w:t>
        </w:r>
      </w:ins>
      <w:ins w:id="110" w:author="Gibran Hemani" w:date="2018-01-03T12:44:00Z">
        <w:r w:rsidR="004F1EBD">
          <w:t>opportunity to identify novel pathways through exploiting outliers</w:t>
        </w:r>
      </w:ins>
      <w:ins w:id="111" w:author="Gibran Hemani" w:date="2018-01-03T12:45:00Z">
        <w:r w:rsidR="004F1EBD">
          <w:t>.</w:t>
        </w:r>
      </w:ins>
      <w:ins w:id="112" w:author="Gibran Hemani" w:date="2018-01-03T12:43:00Z">
        <w:r w:rsidR="004F1EBD">
          <w:t xml:space="preserve"> </w:t>
        </w:r>
      </w:ins>
      <w:ins w:id="113" w:author="Gibran Hemani" w:date="2018-01-03T12:39:00Z">
        <w:r>
          <w:t xml:space="preserve">Equipped with automated MR analysis software, outlier detection methods and a database of </w:t>
        </w:r>
      </w:ins>
      <w:ins w:id="114" w:author="Gibran Hemani" w:date="2018-01-03T12:45:00Z">
        <w:r w:rsidR="004F1EBD">
          <w:t xml:space="preserve">complete </w:t>
        </w:r>
      </w:ins>
      <w:ins w:id="115" w:author="Gibran Hemani" w:date="2018-01-03T12:39:00Z">
        <w:r>
          <w:t xml:space="preserve">GWAS </w:t>
        </w:r>
      </w:ins>
      <w:ins w:id="116" w:author="Gibran Hemani" w:date="2018-01-03T12:45:00Z">
        <w:r w:rsidR="004F1EBD">
          <w:t xml:space="preserve">summary datasets, we present </w:t>
        </w:r>
      </w:ins>
      <w:ins w:id="117" w:author="Gibran Hemani" w:date="2018-01-03T13:43:00Z">
        <w:r w:rsidR="00147B27">
          <w:t xml:space="preserve">MR </w:t>
        </w:r>
      </w:ins>
      <w:ins w:id="118" w:author="Gibran Hemani" w:date="2018-01-03T13:42:00Z">
        <w:r w:rsidR="00147B27">
          <w:t>Exploited Outliers Scan (MR</w:t>
        </w:r>
      </w:ins>
      <w:ins w:id="119" w:author="Gibran Hemani" w:date="2018-01-03T13:43:00Z">
        <w:r w:rsidR="00147B27">
          <w:t xml:space="preserve">-EOS), a framework </w:t>
        </w:r>
      </w:ins>
      <w:ins w:id="120" w:author="Gibran Hemani" w:date="2018-01-03T12:45:00Z">
        <w:r w:rsidR="004F1EBD">
          <w:t xml:space="preserve">for identifying novel putative causal factors when </w:t>
        </w:r>
      </w:ins>
      <w:ins w:id="121" w:author="Gibran Hemani" w:date="2018-01-03T12:46:00Z">
        <w:r w:rsidR="00014C10">
          <w:t>performing a simple exposure-outcome analysis.</w:t>
        </w:r>
      </w:ins>
      <w:ins w:id="122" w:author="Gibran Hemani" w:date="2018-01-03T13:44:00Z">
        <w:r w:rsidR="00B32A80">
          <w:t xml:space="preserve"> </w:t>
        </w:r>
      </w:ins>
    </w:p>
    <w:p w14:paraId="24348E41" w14:textId="77777777" w:rsidR="00B124B7" w:rsidRPr="00707FFC" w:rsidRDefault="00B124B7" w:rsidP="00707FFC"/>
    <w:p w14:paraId="6BBE44FD" w14:textId="760E2BF8" w:rsidR="00D04C9E" w:rsidRPr="00707FFC" w:rsidDel="003C75E4" w:rsidRDefault="00CF2551" w:rsidP="00C44E1B">
      <w:pPr>
        <w:spacing w:line="276" w:lineRule="auto"/>
        <w:jc w:val="both"/>
        <w:rPr>
          <w:del w:id="123" w:author="Gibran Hemani" w:date="2018-01-03T13:45:00Z"/>
          <w:rFonts w:cs="Times New Roman"/>
        </w:rPr>
      </w:pPr>
      <w:r>
        <w:rPr>
          <w:rFonts w:cs="Times New Roman"/>
        </w:rPr>
        <w:t>Urate</w:t>
      </w:r>
      <w:r w:rsidR="00D04C9E" w:rsidRPr="00707FFC">
        <w:rPr>
          <w:rFonts w:cs="Times New Roman"/>
        </w:rPr>
        <w:t xml:space="preserve"> is the end product of purine metabolism in humans. Increased levels of </w:t>
      </w:r>
      <w:r>
        <w:rPr>
          <w:rFonts w:cs="Times New Roman"/>
        </w:rPr>
        <w:t>urate</w:t>
      </w:r>
      <w:r w:rsidR="00D04C9E" w:rsidRPr="00707FFC">
        <w:rPr>
          <w:rFonts w:cs="Times New Roman"/>
        </w:rPr>
        <w:t xml:space="preserve"> have been associated with higher risk of chronic kidney disease (CKD)</w:t>
      </w:r>
      <w:r w:rsidR="00D04C9E" w:rsidRPr="00707FFC">
        <w:rPr>
          <w:rFonts w:cs="Times New Roman"/>
        </w:rPr>
        <w:fldChar w:fldCharType="begin">
          <w:fldData xml:space="preserve">PEVuZE5vdGU+PENpdGU+PEF1dGhvcj5PYmVybWF5cjwvQXV0aG9yPjxZZWFyPjIwMDg8L1llYXI+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PEVuZE5vdGU+PENpdGU+PEF1dGhvcj5PYmVybWF5cjwvQXV0aG9yPjxZZWFyPjIwMDg8L1llYXI+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D04C9E" w:rsidRPr="00707FFC">
        <w:rPr>
          <w:rFonts w:cs="Times New Roman"/>
        </w:rPr>
      </w:r>
      <w:r w:rsidR="00D04C9E" w:rsidRPr="00707FFC">
        <w:rPr>
          <w:rFonts w:cs="Times New Roman"/>
        </w:rPr>
        <w:fldChar w:fldCharType="separate"/>
      </w:r>
      <w:r w:rsidR="006B57A9" w:rsidRPr="00707FFC">
        <w:rPr>
          <w:rFonts w:cs="Times New Roman"/>
          <w:noProof/>
          <w:vertAlign w:val="superscript"/>
        </w:rPr>
        <w:t>1</w:t>
      </w:r>
      <w:r w:rsidR="00D04C9E" w:rsidRPr="00707FFC">
        <w:rPr>
          <w:rFonts w:cs="Times New Roman"/>
        </w:rPr>
        <w:fldChar w:fldCharType="end"/>
      </w:r>
      <w:r w:rsidR="00D04C9E" w:rsidRPr="00707FFC">
        <w:rPr>
          <w:rFonts w:cs="Times New Roman"/>
        </w:rPr>
        <w:t xml:space="preserve">. Recent observational studies suggest a role for </w:t>
      </w:r>
      <w:r>
        <w:rPr>
          <w:rFonts w:cs="Times New Roman"/>
        </w:rPr>
        <w:t>urate</w:t>
      </w:r>
      <w:r w:rsidR="00D04C9E" w:rsidRPr="00707FFC">
        <w:rPr>
          <w:rFonts w:cs="Times New Roman"/>
        </w:rPr>
        <w:t xml:space="preserve"> as a potential marker of CKD</w:t>
      </w:r>
      <w:r w:rsidR="00D04C9E" w:rsidRPr="00707FFC">
        <w:rPr>
          <w:rFonts w:cs="Times New Roman"/>
        </w:rPr>
        <w:fldChar w:fldCharType="begin">
          <w:fldData xml:space="preserve">PEVuZE5vdGU+PENpdGU+PEF1dGhvcj5LYW5nPC9BdXRob3I+PFllYXI+MjAwMjwvWWVhcj48UmVj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PEVuZE5vdGU+PENpdGU+PEF1dGhvcj5LYW5nPC9BdXRob3I+PFllYXI+MjAwMjwvWWVhcj48UmVj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D04C9E" w:rsidRPr="00707FFC">
        <w:rPr>
          <w:rFonts w:cs="Times New Roman"/>
        </w:rPr>
      </w:r>
      <w:r w:rsidR="00D04C9E" w:rsidRPr="00707FFC">
        <w:rPr>
          <w:rFonts w:cs="Times New Roman"/>
        </w:rPr>
        <w:fldChar w:fldCharType="separate"/>
      </w:r>
      <w:r w:rsidR="006B57A9" w:rsidRPr="00707FFC">
        <w:rPr>
          <w:rFonts w:cs="Times New Roman"/>
          <w:noProof/>
          <w:vertAlign w:val="superscript"/>
        </w:rPr>
        <w:t>2</w:t>
      </w:r>
      <w:r w:rsidR="00D04C9E" w:rsidRPr="00707FFC">
        <w:rPr>
          <w:rFonts w:cs="Times New Roman"/>
        </w:rPr>
        <w:fldChar w:fldCharType="end"/>
      </w:r>
      <w:r w:rsidR="00D04C9E" w:rsidRPr="00707FFC">
        <w:rPr>
          <w:rFonts w:cs="Times New Roman"/>
        </w:rPr>
        <w:t xml:space="preserve"> and reduced kidney function, </w:t>
      </w:r>
      <w:r w:rsidR="00D04C9E" w:rsidRPr="00707FFC">
        <w:rPr>
          <w:rFonts w:cs="Times New Roman"/>
          <w:lang w:eastAsia="ko-KR"/>
        </w:rPr>
        <w:t>such as</w:t>
      </w:r>
      <w:r w:rsidR="00D04C9E" w:rsidRPr="00707FFC">
        <w:rPr>
          <w:rFonts w:cs="Times New Roman"/>
        </w:rPr>
        <w:t xml:space="preserve"> low estimated glomerular filtration rate (</w:t>
      </w:r>
      <w:proofErr w:type="spellStart"/>
      <w:r w:rsidR="00D04C9E" w:rsidRPr="00707FFC">
        <w:rPr>
          <w:rFonts w:cs="Times New Roman"/>
        </w:rPr>
        <w:t>eGFR</w:t>
      </w:r>
      <w:proofErr w:type="spellEnd"/>
      <w:r w:rsidR="00D04C9E" w:rsidRPr="00707FFC">
        <w:rPr>
          <w:rFonts w:cs="Times New Roman"/>
        </w:rPr>
        <w:t>)</w:t>
      </w:r>
      <w:r w:rsidR="00D04C9E" w:rsidRPr="00707FFC">
        <w:rPr>
          <w:rFonts w:cs="Times New Roman"/>
        </w:rPr>
        <w:fldChar w:fldCharType="begin"/>
      </w:r>
      <w:r w:rsidR="006B57A9" w:rsidRPr="00707FFC">
        <w:rPr>
          <w:rFonts w:cs="Times New Roman"/>
        </w:rPr>
        <w:instrText xml:space="preserve"> ADDIN EN.CITE &lt;EndNote&gt;&lt;Cite&gt;&lt;Author&gt;Fang&lt;/Author&gt;&lt;Year&gt;2000&lt;/Year&gt;&lt;RecNum&gt;3&lt;/RecNum&gt;&lt;DisplayText&gt;&lt;style face="superscript"&gt;3&lt;/style&gt;&lt;/DisplayText&gt;&lt;record&gt;&lt;rec-number&gt;3&lt;/rec-number&gt;&lt;foreign-keys&gt;&lt;key app="EN" db-id="tperr9aeb5sw2ge0z965rwxbr2r2fzxp9xra" timestamp="1495112210"&gt;3&lt;/key&gt;&lt;/foreign-keys&gt;&lt;ref-type name="Journal Article"&gt;17&lt;/ref-type&gt;&lt;contributors&gt;&lt;authors&gt;&lt;author&gt;Fang, J.&lt;/author&gt;&lt;author&gt;Alderman, M. H.&lt;/author&gt;&lt;/authors&gt;&lt;/contributors&gt;&lt;auth-address&gt;Department of Epidemiology and Social Medicine, Albert Einstein College of Medicine, Bronx, NY 10461, USA.&lt;/auth-address&gt;&lt;titles&gt;&lt;title&gt;Serum uric acid and cardiovascular mortality the NHANES I epidemiologic follow-up study, 1971-1992. National Health and Nutrition Examination Survey&lt;/title&gt;&lt;secondary-title&gt;JAMA&lt;/secondary-title&gt;&lt;/titles&gt;&lt;periodical&gt;&lt;full-title&gt;JAMA&lt;/full-title&gt;&lt;abbr-1&gt;JAMA&lt;/abbr-1&gt;&lt;abbr-2&gt;JAMA&lt;/abbr-2&gt;&lt;/periodical&gt;&lt;pages&gt;2404-10&lt;/pages&gt;&lt;volume&gt;283&lt;/volume&gt;&lt;number&gt;18&lt;/number&gt;&lt;keywords&gt;&lt;keyword&gt;Adult&lt;/keyword&gt;&lt;keyword&gt;African Americans/statistics &amp;amp; numerical data&lt;/keyword&gt;&lt;keyword&gt;Aged&lt;/keyword&gt;&lt;keyword&gt;Analysis of Variance&lt;/keyword&gt;&lt;keyword&gt;Cardiovascular Diseases/*blood/*mortality&lt;/keyword&gt;&lt;keyword&gt;Cross-Sectional Studies&lt;/keyword&gt;&lt;keyword&gt;European Continental Ancestry Group/statistics &amp;amp; numerical data&lt;/keyword&gt;&lt;keyword&gt;Female&lt;/keyword&gt;&lt;keyword&gt;Follow-Up Studies&lt;/keyword&gt;&lt;keyword&gt;Humans&lt;/keyword&gt;&lt;keyword&gt;Male&lt;/keyword&gt;&lt;keyword&gt;Middle Aged&lt;/keyword&gt;&lt;keyword&gt;Myocardial Ischemia/blood/mortality&lt;/keyword&gt;&lt;keyword&gt;Proportional Hazards Models&lt;/keyword&gt;&lt;keyword&gt;Risk Factors&lt;/keyword&gt;&lt;keyword&gt;Uric Acid/*blood&lt;/keyword&gt;&lt;/keywords&gt;&lt;dates&gt;&lt;year&gt;2000&lt;/year&gt;&lt;pub-dates&gt;&lt;date&gt;May 10&lt;/date&gt;&lt;/pub-dates&gt;&lt;/dates&gt;&lt;isbn&gt;0098-7484 (Print)&amp;#xD;0098-7484 (Linking)&lt;/isbn&gt;&lt;accession-num&gt;10815083&lt;/accession-num&gt;&lt;urls&gt;&lt;related-urls&gt;&lt;url&gt;https://www.ncbi.nlm.nih.gov/pubmed/10815083&lt;/url&gt;&lt;/related-urls&gt;&lt;/urls&gt;&lt;/record&gt;&lt;/Cite&gt;&lt;/EndNote&gt;</w:instrText>
      </w:r>
      <w:r w:rsidR="00D04C9E" w:rsidRPr="00707FFC">
        <w:rPr>
          <w:rFonts w:cs="Times New Roman"/>
        </w:rPr>
        <w:fldChar w:fldCharType="separate"/>
      </w:r>
      <w:r w:rsidR="006B57A9" w:rsidRPr="00707FFC">
        <w:rPr>
          <w:rFonts w:cs="Times New Roman"/>
          <w:noProof/>
          <w:vertAlign w:val="superscript"/>
        </w:rPr>
        <w:t>3</w:t>
      </w:r>
      <w:r w:rsidR="00D04C9E" w:rsidRPr="00707FFC">
        <w:rPr>
          <w:rFonts w:cs="Times New Roman"/>
        </w:rPr>
        <w:fldChar w:fldCharType="end"/>
      </w:r>
      <w:r w:rsidR="00D04C9E" w:rsidRPr="00707FFC">
        <w:rPr>
          <w:rFonts w:cs="Times New Roman"/>
        </w:rPr>
        <w:t xml:space="preserve">. However, whether </w:t>
      </w:r>
      <w:r>
        <w:rPr>
          <w:rFonts w:cs="Times New Roman"/>
        </w:rPr>
        <w:t>urate</w:t>
      </w:r>
      <w:r w:rsidR="00D04C9E" w:rsidRPr="00707FFC">
        <w:rPr>
          <w:rFonts w:cs="Times New Roman"/>
        </w:rPr>
        <w:t xml:space="preserve"> represents an independent risk factor for the development of kidney diseases is still a matter of debate</w:t>
      </w:r>
      <w:r w:rsidR="00D04C9E" w:rsidRPr="00707FFC">
        <w:rPr>
          <w:rFonts w:cs="Times New Roman"/>
        </w:rPr>
        <w:fldChar w:fldCharType="begin"/>
      </w:r>
      <w:r w:rsidR="006B57A9" w:rsidRPr="00707FFC">
        <w:rPr>
          <w:rFonts w:cs="Times New Roman"/>
        </w:rPr>
        <w:instrText xml:space="preserve"> ADDIN EN.CITE &lt;EndNote&gt;&lt;Cite&gt;&lt;Author&gt;Dawson&lt;/Author&gt;&lt;Year&gt;2017&lt;/Year&gt;&lt;RecNum&gt;13&lt;/RecNum&gt;&lt;DisplayText&gt;&lt;style face="superscript"&gt;4&lt;/style&gt;&lt;/DisplayText&gt;&lt;record&gt;&lt;rec-number&gt;13&lt;/rec-number&gt;&lt;foreign-keys&gt;&lt;key app="EN" db-id="tperr9aeb5sw2ge0z965rwxbr2r2fzxp9xra" timestamp="1499186585"&gt;13&lt;/key&gt;&lt;/foreign-keys&gt;&lt;ref-type name="Journal Article"&gt;17&lt;/ref-type&gt;&lt;contributors&gt;&lt;authors&gt;&lt;author&gt;Dawson, J.&lt;/author&gt;&lt;author&gt;Mark, P. B.&lt;/author&gt;&lt;/authors&gt;&lt;/contributors&gt;&lt;auth-address&gt;Institute of Cardiovascular and Medical Sciences, BHF Glasgow Clinical Research Centre, University of Glasgow, Glasgow, UK.&lt;/auth-address&gt;&lt;titles&gt;&lt;title&gt;Uric Acid and Decline in Renal Function-Partners in Crime&lt;/title&gt;&lt;secondary-title&gt;Am J Nephrol&lt;/secondary-title&gt;&lt;/titles&gt;&lt;periodical&gt;&lt;full-title&gt;American Journal of Nephrology&lt;/full-title&gt;&lt;abbr-1&gt;Am. J. Nephrol.&lt;/abbr-1&gt;&lt;abbr-2&gt;Am J Nephrol&lt;/abbr-2&gt;&lt;/periodical&gt;&lt;pages&gt;327-329&lt;/pages&gt;&lt;volume&gt;45&lt;/volume&gt;&lt;number&gt;4&lt;/number&gt;&lt;dates&gt;&lt;year&gt;2017&lt;/year&gt;&lt;/dates&gt;&lt;isbn&gt;1421-9670 (Electronic)&amp;#xD;0250-8095 (Linking)&lt;/isbn&gt;&lt;accession-num&gt;28285315&lt;/accession-num&gt;&lt;urls&gt;&lt;related-urls&gt;&lt;url&gt;https://www.ncbi.nlm.nih.gov/pubmed/28285315&lt;/url&gt;&lt;/related-urls&gt;&lt;/urls&gt;&lt;electronic-resource-num&gt;10.1159/000464261&lt;/electronic-resource-num&gt;&lt;/record&gt;&lt;/Cite&gt;&lt;/EndNote&gt;</w:instrText>
      </w:r>
      <w:r w:rsidR="00D04C9E" w:rsidRPr="00707FFC">
        <w:rPr>
          <w:rFonts w:cs="Times New Roman"/>
        </w:rPr>
        <w:fldChar w:fldCharType="separate"/>
      </w:r>
      <w:r w:rsidR="006B57A9" w:rsidRPr="00707FFC">
        <w:rPr>
          <w:rFonts w:cs="Times New Roman"/>
          <w:noProof/>
          <w:vertAlign w:val="superscript"/>
        </w:rPr>
        <w:t>4</w:t>
      </w:r>
      <w:r w:rsidR="00D04C9E" w:rsidRPr="00707FFC">
        <w:rPr>
          <w:rFonts w:cs="Times New Roman"/>
        </w:rPr>
        <w:fldChar w:fldCharType="end"/>
      </w:r>
      <w:r w:rsidR="00D04C9E" w:rsidRPr="00707FFC">
        <w:rPr>
          <w:rFonts w:cs="Times New Roman"/>
        </w:rPr>
        <w:t xml:space="preserve">. Although experimental studies do support causality suggesting raised </w:t>
      </w:r>
      <w:r>
        <w:rPr>
          <w:rFonts w:cs="Times New Roman"/>
        </w:rPr>
        <w:t>urate</w:t>
      </w:r>
      <w:r w:rsidR="00D04C9E" w:rsidRPr="00707FFC">
        <w:rPr>
          <w:rFonts w:cs="Times New Roman"/>
        </w:rPr>
        <w:t xml:space="preserve"> levels induce elevated renal vascular resistance and reduced renal blood flow in animals, humans metabolise </w:t>
      </w:r>
      <w:r>
        <w:rPr>
          <w:rFonts w:cs="Times New Roman"/>
        </w:rPr>
        <w:t>urate</w:t>
      </w:r>
      <w:r w:rsidR="00D04C9E" w:rsidRPr="00707FFC">
        <w:rPr>
          <w:rFonts w:cs="Times New Roman"/>
        </w:rPr>
        <w:t xml:space="preserve"> differently from most other mammals</w:t>
      </w:r>
      <w:r w:rsidR="00D04C9E" w:rsidRPr="00707FFC">
        <w:rPr>
          <w:rFonts w:cs="Times New Roman"/>
        </w:rPr>
        <w:fldChar w:fldCharType="begin"/>
      </w:r>
      <w:r w:rsidR="006B57A9" w:rsidRPr="00707FFC">
        <w:rPr>
          <w:rFonts w:cs="Times New Roman"/>
        </w:rPr>
        <w:instrText xml:space="preserve"> ADDIN EN.CITE &lt;EndNote&gt;&lt;Cite&gt;&lt;Author&gt;Johnson&lt;/Author&gt;&lt;Year&gt;2013&lt;/Year&gt;&lt;RecNum&gt;4&lt;/RecNum&gt;&lt;DisplayText&gt;&lt;style face="superscript"&gt;5&lt;/style&gt;&lt;/DisplayText&gt;&lt;record&gt;&lt;rec-number&gt;4&lt;/rec-number&gt;&lt;foreign-keys&gt;&lt;key app="EN" db-id="tperr9aeb5sw2ge0z965rwxbr2r2fzxp9xra" timestamp="1495119203"&gt;4&lt;/key&gt;&lt;/foreign-keys&gt;&lt;ref-type name="Journal Article"&gt;17&lt;/ref-type&gt;&lt;contributors&gt;&lt;authors&gt;&lt;author&gt;Johnson, R. J.&lt;/author&gt;&lt;author&gt;Nakagawa, T.&lt;/author&gt;&lt;author&gt;Jalal, D.&lt;/author&gt;&lt;author&gt;Sanchez-Lozada, L. G.&lt;/author&gt;&lt;author&gt;Kang, D. H.&lt;/author&gt;&lt;author&gt;Ritz, E.&lt;/author&gt;&lt;/authors&gt;&lt;/contributors&gt;&lt;auth-address&gt;Division of Kidney Diseases and Hypertension, University of Colorado Denver, Aurora, CO, USA.&lt;/auth-address&gt;&lt;titles&gt;&lt;title&gt;Uric acid and chronic kidney disease: which is chasing which?&lt;/title&gt;&lt;secondary-title&gt;Nephrol Dial Transplant&lt;/secondary-title&gt;&lt;/titles&gt;&lt;periodical&gt;&lt;full-title&gt;Nephrology, Dialysis and Transplantation&lt;/full-title&gt;&lt;abbr-1&gt;Nephrol. Dial. Transplant.&lt;/abbr-1&gt;&lt;abbr-2&gt;Nephrol Dial Transplant&lt;/abbr-2&gt;&lt;/periodical&gt;&lt;pages&gt;2221-8&lt;/pages&gt;&lt;volume&gt;28&lt;/volume&gt;&lt;number&gt;9&lt;/number&gt;&lt;keywords&gt;&lt;keyword&gt;Animals&lt;/keyword&gt;&lt;keyword&gt;Humans&lt;/keyword&gt;&lt;keyword&gt;Rats&lt;/keyword&gt;&lt;keyword&gt;Renal Insufficiency, Chronic/*etiology&lt;/keyword&gt;&lt;keyword&gt;Risk Factors&lt;/keyword&gt;&lt;keyword&gt;Uric Acid/*metabolism&lt;/keyword&gt;&lt;keyword&gt;allopurinol&lt;/keyword&gt;&lt;keyword&gt;chronic kidney disease&lt;/keyword&gt;&lt;keyword&gt;gout&lt;/keyword&gt;&lt;keyword&gt;hyperuricemia&lt;/keyword&gt;&lt;keyword&gt;uric acid&lt;/keyword&gt;&lt;/keywords&gt;&lt;dates&gt;&lt;year&gt;2013&lt;/year&gt;&lt;pub-dates&gt;&lt;date&gt;Sep&lt;/date&gt;&lt;/pub-dates&gt;&lt;/dates&gt;&lt;isbn&gt;1460-2385 (Electronic)&amp;#xD;0931-0509 (Linking)&lt;/isbn&gt;&lt;accession-num&gt;23543594&lt;/accession-num&gt;&lt;urls&gt;&lt;related-urls&gt;&lt;url&gt;https://www.ncbi.nlm.nih.gov/pubmed/23543594&lt;/url&gt;&lt;/related-urls&gt;&lt;/urls&gt;&lt;custom2&gt;PMC4318947&lt;/custom2&gt;&lt;electronic-resource-num&gt;10.1093/ndt/gft029&lt;/electronic-resource-num&gt;&lt;/record&gt;&lt;/Cite&gt;&lt;/EndNote&gt;</w:instrText>
      </w:r>
      <w:r w:rsidR="00D04C9E" w:rsidRPr="00707FFC">
        <w:rPr>
          <w:rFonts w:cs="Times New Roman"/>
        </w:rPr>
        <w:fldChar w:fldCharType="separate"/>
      </w:r>
      <w:r w:rsidR="006B57A9" w:rsidRPr="00707FFC">
        <w:rPr>
          <w:rFonts w:cs="Times New Roman"/>
          <w:noProof/>
          <w:vertAlign w:val="superscript"/>
        </w:rPr>
        <w:t>5</w:t>
      </w:r>
      <w:r w:rsidR="00D04C9E" w:rsidRPr="00707FFC">
        <w:rPr>
          <w:rFonts w:cs="Times New Roman"/>
        </w:rPr>
        <w:fldChar w:fldCharType="end"/>
      </w:r>
      <w:r w:rsidR="00D04C9E" w:rsidRPr="00707FFC">
        <w:rPr>
          <w:rFonts w:cs="Times New Roman"/>
        </w:rPr>
        <w:t>.</w:t>
      </w:r>
      <w:ins w:id="124" w:author="Gibran Hemani" w:date="2017-12-18T09:19:00Z">
        <w:r w:rsidR="00BF6191" w:rsidRPr="00BF6191">
          <w:rPr>
            <w:rFonts w:cs="Times New Roman"/>
          </w:rPr>
          <w:t xml:space="preserve"> </w:t>
        </w:r>
      </w:ins>
      <w:moveToRangeStart w:id="125" w:author="Gibran Hemani" w:date="2017-12-18T09:19:00Z" w:name="move501352092"/>
      <w:moveTo w:id="126" w:author="Gibran Hemani" w:date="2017-12-18T09:19:00Z">
        <w:r w:rsidR="00BF6191" w:rsidRPr="00707FFC">
          <w:rPr>
            <w:rFonts w:cs="Times New Roman"/>
          </w:rPr>
          <w:t xml:space="preserve">The regulation of </w:t>
        </w:r>
        <w:r w:rsidR="00BF6191">
          <w:rPr>
            <w:rFonts w:cs="Times New Roman"/>
          </w:rPr>
          <w:t>urate</w:t>
        </w:r>
        <w:r w:rsidR="00BF6191" w:rsidRPr="00707FFC">
          <w:rPr>
            <w:rFonts w:cs="Times New Roman"/>
          </w:rPr>
          <w:t xml:space="preserve"> levels is under strong genetic control with substantial levels of heritability estimates ranging from 25-70%</w:t>
        </w:r>
        <w:r w:rsidR="00BF6191" w:rsidRPr="00707FFC">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BF6191" w:rsidRPr="00707FFC">
          <w:rPr>
            <w:rFonts w:cs="Times New Roman"/>
          </w:rPr>
          <w:instrText xml:space="preserve"> ADDIN EN.CITE </w:instrText>
        </w:r>
        <w:r w:rsidR="00BF6191" w:rsidRPr="00707FFC">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BF6191" w:rsidRPr="00707FFC">
          <w:rPr>
            <w:rFonts w:cs="Times New Roman"/>
          </w:rPr>
          <w:instrText xml:space="preserve"> ADDIN EN.CITE.DATA </w:instrText>
        </w:r>
      </w:moveTo>
      <w:ins w:id="127" w:author="Gibran Hemani" w:date="2017-12-18T09:19:00Z">
        <w:r w:rsidR="00BF6191" w:rsidRPr="00707FFC">
          <w:rPr>
            <w:rFonts w:cs="Times New Roman"/>
          </w:rPr>
        </w:r>
      </w:ins>
      <w:moveTo w:id="128" w:author="Gibran Hemani" w:date="2017-12-18T09:19:00Z">
        <w:r w:rsidR="00BF6191" w:rsidRPr="00707FFC">
          <w:rPr>
            <w:rFonts w:cs="Times New Roman"/>
          </w:rPr>
          <w:fldChar w:fldCharType="end"/>
        </w:r>
      </w:moveTo>
      <w:ins w:id="129" w:author="Gibran Hemani" w:date="2017-12-18T09:19:00Z">
        <w:r w:rsidR="00BF6191" w:rsidRPr="00707FFC">
          <w:rPr>
            <w:rFonts w:cs="Times New Roman"/>
          </w:rPr>
        </w:r>
      </w:ins>
      <w:moveTo w:id="130" w:author="Gibran Hemani" w:date="2017-12-18T09:19:00Z">
        <w:r w:rsidR="00BF6191" w:rsidRPr="00707FFC">
          <w:rPr>
            <w:rFonts w:cs="Times New Roman"/>
          </w:rPr>
          <w:fldChar w:fldCharType="separate"/>
        </w:r>
        <w:r w:rsidR="00BF6191" w:rsidRPr="00707FFC">
          <w:rPr>
            <w:rFonts w:cs="Times New Roman"/>
            <w:noProof/>
            <w:vertAlign w:val="superscript"/>
          </w:rPr>
          <w:t>7,8</w:t>
        </w:r>
        <w:r w:rsidR="00BF6191" w:rsidRPr="00707FFC">
          <w:rPr>
            <w:rFonts w:cs="Times New Roman"/>
          </w:rPr>
          <w:fldChar w:fldCharType="end"/>
        </w:r>
      </w:moveTo>
      <w:ins w:id="131" w:author="Gibran Hemani" w:date="2017-12-18T09:19:00Z">
        <w:r w:rsidR="00BF6191">
          <w:rPr>
            <w:rFonts w:cs="Times New Roman"/>
          </w:rPr>
          <w:t>, and genome-wide association studies have found X independent genetic associations</w:t>
        </w:r>
      </w:ins>
      <w:moveTo w:id="132" w:author="Gibran Hemani" w:date="2017-12-18T09:19:00Z">
        <w:r w:rsidR="00BF6191" w:rsidRPr="00707FFC">
          <w:rPr>
            <w:rFonts w:cs="Times New Roman"/>
          </w:rPr>
          <w:t>.</w:t>
        </w:r>
      </w:moveTo>
      <w:moveToRangeEnd w:id="125"/>
    </w:p>
    <w:p w14:paraId="7D69A168" w14:textId="77777777" w:rsidR="00D04C9E" w:rsidRPr="00707FFC" w:rsidRDefault="00D04C9E" w:rsidP="00C44E1B">
      <w:pPr>
        <w:spacing w:line="276" w:lineRule="auto"/>
        <w:jc w:val="both"/>
        <w:rPr>
          <w:rFonts w:cs="Times New Roman"/>
        </w:rPr>
      </w:pPr>
    </w:p>
    <w:p w14:paraId="0775876C" w14:textId="3EC677A1" w:rsidR="00C57D60" w:rsidRDefault="00C57D60" w:rsidP="00C57D60">
      <w:pPr>
        <w:spacing w:line="276" w:lineRule="auto"/>
        <w:jc w:val="both"/>
        <w:rPr>
          <w:ins w:id="133" w:author="Gibran Hemani" w:date="2017-12-21T10:55:00Z"/>
          <w:rFonts w:cs="Times New Roman"/>
        </w:rPr>
      </w:pPr>
      <w:ins w:id="134" w:author="Gibran Hemani" w:date="2017-12-21T10:53:00Z">
        <w:r>
          <w:rPr>
            <w:rFonts w:cs="Times New Roman"/>
          </w:rPr>
          <w:t xml:space="preserve">The goal of identifying </w:t>
        </w:r>
      </w:ins>
      <w:ins w:id="135" w:author="Gibran Hemani" w:date="2017-12-21T10:51:00Z">
        <w:r>
          <w:rPr>
            <w:rFonts w:cs="Times New Roman"/>
          </w:rPr>
          <w:t xml:space="preserve">the causal risk factors for complex traits or diseases </w:t>
        </w:r>
      </w:ins>
      <w:ins w:id="136" w:author="Gibran Hemani" w:date="2017-12-21T10:52:00Z">
        <w:r>
          <w:rPr>
            <w:rFonts w:cs="Times New Roman"/>
          </w:rPr>
          <w:t xml:space="preserve">is increasingly </w:t>
        </w:r>
      </w:ins>
      <w:ins w:id="137" w:author="Gibran Hemani" w:date="2017-12-21T10:53:00Z">
        <w:r>
          <w:rPr>
            <w:rFonts w:cs="Times New Roman"/>
          </w:rPr>
          <w:t>being addressed through</w:t>
        </w:r>
      </w:ins>
      <w:ins w:id="138" w:author="Gibran Hemani" w:date="2017-12-21T10:51:00Z">
        <w:r>
          <w:rPr>
            <w:rFonts w:cs="Times New Roman"/>
          </w:rPr>
          <w:t xml:space="preserve"> </w:t>
        </w:r>
      </w:ins>
      <w:ins w:id="139" w:author="Gibran Hemani" w:date="2017-12-21T09:58:00Z">
        <w:r w:rsidR="006A076E" w:rsidRPr="00707FFC">
          <w:rPr>
            <w:rFonts w:cs="Times New Roman"/>
          </w:rPr>
          <w:t>Mendelian Randomization (MR)</w:t>
        </w:r>
      </w:ins>
      <w:ins w:id="140" w:author="Gibran Hemani" w:date="2017-12-21T10:53:00Z">
        <w:r>
          <w:rPr>
            <w:rFonts w:cs="Times New Roman"/>
          </w:rPr>
          <w:t>,</w:t>
        </w:r>
      </w:ins>
      <w:ins w:id="141" w:author="Gibran Hemani" w:date="2017-12-21T09:58:00Z">
        <w:r w:rsidR="006A076E">
          <w:rPr>
            <w:rFonts w:cs="Times New Roman"/>
          </w:rPr>
          <w:t xml:space="preserve"> </w:t>
        </w:r>
      </w:ins>
      <w:ins w:id="142" w:author="Gibran Hemani" w:date="2017-12-21T10:48:00Z">
        <w:r w:rsidR="000903B5">
          <w:rPr>
            <w:rFonts w:cs="Times New Roman"/>
          </w:rPr>
          <w:t>a</w:t>
        </w:r>
      </w:ins>
      <w:del w:id="143" w:author="Gibran Hemani" w:date="2017-12-21T09:58:00Z">
        <w:r w:rsidR="00D04C9E" w:rsidRPr="00707FFC" w:rsidDel="006A076E">
          <w:rPr>
            <w:rFonts w:cs="Times New Roman"/>
          </w:rPr>
          <w:delText>O</w:delText>
        </w:r>
      </w:del>
      <w:del w:id="144" w:author="Gibran Hemani" w:date="2017-12-21T10:48:00Z">
        <w:r w:rsidR="00D04C9E" w:rsidRPr="00707FFC" w:rsidDel="000903B5">
          <w:rPr>
            <w:rFonts w:cs="Times New Roman"/>
          </w:rPr>
          <w:delText>ne</w:delText>
        </w:r>
      </w:del>
      <w:r w:rsidR="00D04C9E" w:rsidRPr="00707FFC">
        <w:rPr>
          <w:rFonts w:cs="Times New Roman"/>
        </w:rPr>
        <w:t xml:space="preserve"> strategy </w:t>
      </w:r>
      <w:ins w:id="145" w:author="Gibran Hemani" w:date="2017-12-21T10:53:00Z">
        <w:r>
          <w:rPr>
            <w:rFonts w:cs="Times New Roman"/>
          </w:rPr>
          <w:t xml:space="preserve">that uses genetic markers as instrumental variables to assess </w:t>
        </w:r>
      </w:ins>
      <w:del w:id="146" w:author="Gibran Hemani" w:date="2017-12-21T10:48:00Z">
        <w:r w:rsidR="00D04C9E" w:rsidRPr="00707FFC" w:rsidDel="000903B5">
          <w:rPr>
            <w:rFonts w:cs="Times New Roman"/>
          </w:rPr>
          <w:delText xml:space="preserve">to </w:delText>
        </w:r>
      </w:del>
      <w:del w:id="147" w:author="Gibran Hemani" w:date="2017-12-21T10:53:00Z">
        <w:r w:rsidR="00D04C9E" w:rsidRPr="00707FFC" w:rsidDel="00C57D60">
          <w:rPr>
            <w:rFonts w:cs="Times New Roman"/>
          </w:rPr>
          <w:delText xml:space="preserve">assess the </w:delText>
        </w:r>
      </w:del>
      <w:ins w:id="148" w:author="Gibran Hemani" w:date="2017-12-21T10:53:00Z">
        <w:r>
          <w:rPr>
            <w:rFonts w:cs="Times New Roman"/>
          </w:rPr>
          <w:t xml:space="preserve">whether </w:t>
        </w:r>
      </w:ins>
      <w:del w:id="149" w:author="Gibran Hemani" w:date="2017-12-21T10:53:00Z">
        <w:r w:rsidR="00D04C9E" w:rsidRPr="00707FFC" w:rsidDel="00C57D60">
          <w:rPr>
            <w:rFonts w:cs="Times New Roman"/>
          </w:rPr>
          <w:delText xml:space="preserve">question of whether </w:delText>
        </w:r>
      </w:del>
      <w:ins w:id="150" w:author="Gibran Hemani" w:date="2017-12-21T09:59:00Z">
        <w:r w:rsidR="006A076E">
          <w:rPr>
            <w:rFonts w:cs="Times New Roman"/>
          </w:rPr>
          <w:t>one phenotype (the</w:t>
        </w:r>
      </w:ins>
      <w:del w:id="151" w:author="Gibran Hemani" w:date="2017-12-21T09:59:00Z">
        <w:r w:rsidR="00D04C9E" w:rsidRPr="00707FFC" w:rsidDel="006A076E">
          <w:rPr>
            <w:rFonts w:cs="Times New Roman"/>
          </w:rPr>
          <w:delText>a</w:delText>
        </w:r>
      </w:del>
      <w:r w:rsidR="00D04C9E" w:rsidRPr="00707FFC">
        <w:rPr>
          <w:rFonts w:cs="Times New Roman"/>
        </w:rPr>
        <w:t xml:space="preserve"> exposure</w:t>
      </w:r>
      <w:ins w:id="152" w:author="Gibran Hemani" w:date="2017-12-21T09:59:00Z">
        <w:r w:rsidR="006A076E">
          <w:rPr>
            <w:rFonts w:cs="Times New Roman"/>
          </w:rPr>
          <w:t>)</w:t>
        </w:r>
      </w:ins>
      <w:r w:rsidR="00D04C9E" w:rsidRPr="00707FFC">
        <w:rPr>
          <w:rFonts w:cs="Times New Roman"/>
        </w:rPr>
        <w:t xml:space="preserve"> is causally </w:t>
      </w:r>
      <w:ins w:id="153" w:author="Gibran Hemani" w:date="2017-12-21T09:59:00Z">
        <w:r>
          <w:rPr>
            <w:rFonts w:cs="Times New Roman"/>
          </w:rPr>
          <w:t>relates</w:t>
        </w:r>
        <w:r w:rsidR="006A076E">
          <w:rPr>
            <w:rFonts w:cs="Times New Roman"/>
          </w:rPr>
          <w:t xml:space="preserve"> to another (the outcome)</w:t>
        </w:r>
      </w:ins>
      <w:del w:id="154" w:author="Gibran Hemani" w:date="2017-12-21T09:59:00Z">
        <w:r w:rsidR="00D04C9E" w:rsidRPr="00707FFC" w:rsidDel="006A076E">
          <w:rPr>
            <w:rFonts w:cs="Times New Roman"/>
          </w:rPr>
          <w:delText>involved in development of disease outcome</w:delText>
        </w:r>
      </w:del>
      <w:del w:id="155" w:author="Gibran Hemani" w:date="2017-12-21T09:58:00Z">
        <w:r w:rsidR="00D04C9E" w:rsidRPr="00707FFC" w:rsidDel="006A076E">
          <w:rPr>
            <w:rFonts w:cs="Times New Roman"/>
          </w:rPr>
          <w:delText xml:space="preserve"> is the method of Mendelian Randomization (MR)</w:delText>
        </w:r>
      </w:del>
      <w:ins w:id="156" w:author="Gibran Hemani" w:date="2017-12-21T09:59:00Z">
        <w:r w:rsidR="00601731">
          <w:rPr>
            <w:rFonts w:cs="Times New Roman"/>
          </w:rPr>
          <w:t>.</w:t>
        </w:r>
      </w:ins>
      <w:del w:id="157" w:author="Gibran Hemani" w:date="2017-12-21T09:59:00Z">
        <w:r w:rsidR="00D04C9E" w:rsidRPr="00707FFC" w:rsidDel="006A076E">
          <w:rPr>
            <w:rFonts w:cs="Times New Roman"/>
          </w:rPr>
          <w:delText>, in</w:delText>
        </w:r>
      </w:del>
      <w:ins w:id="158" w:author="Gibran Hemani" w:date="2017-12-21T10:00:00Z">
        <w:r w:rsidR="006A076E" w:rsidRPr="006A076E">
          <w:rPr>
            <w:rFonts w:cs="Times New Roman"/>
          </w:rPr>
          <w:t xml:space="preserve"> </w:t>
        </w:r>
      </w:ins>
      <w:ins w:id="159" w:author="Gibran Hemani" w:date="2017-12-21T10:55:00Z">
        <w:r>
          <w:rPr>
            <w:rFonts w:cs="Times New Roman"/>
          </w:rPr>
          <w:t xml:space="preserve">Repositories of </w:t>
        </w:r>
      </w:ins>
      <w:ins w:id="160" w:author="Gibran Hemani" w:date="2017-12-21T10:56:00Z">
        <w:r>
          <w:rPr>
            <w:rFonts w:cs="Times New Roman"/>
          </w:rPr>
          <w:t xml:space="preserve">instrumental variables and </w:t>
        </w:r>
      </w:ins>
      <w:ins w:id="161" w:author="Gibran Hemani" w:date="2017-12-21T10:55:00Z">
        <w:r>
          <w:rPr>
            <w:rFonts w:cs="Times New Roman"/>
          </w:rPr>
          <w:t xml:space="preserve">complete </w:t>
        </w:r>
        <w:commentRangeStart w:id="162"/>
        <w:r>
          <w:rPr>
            <w:rFonts w:cs="Times New Roman"/>
          </w:rPr>
          <w:t>GWAS summary data</w:t>
        </w:r>
        <w:commentRangeEnd w:id="162"/>
        <w:r>
          <w:rPr>
            <w:rStyle w:val="CommentReference"/>
            <w:rFonts w:eastAsiaTheme="minorEastAsia"/>
          </w:rPr>
          <w:commentReference w:id="162"/>
        </w:r>
        <w:r>
          <w:rPr>
            <w:rFonts w:cs="Times New Roman"/>
          </w:rPr>
          <w:t xml:space="preserve"> </w:t>
        </w:r>
      </w:ins>
      <w:ins w:id="163" w:author="Gibran Hemani" w:date="2017-12-21T10:56:00Z">
        <w:r>
          <w:rPr>
            <w:rFonts w:cs="Times New Roman"/>
          </w:rPr>
          <w:t xml:space="preserve">for thousands of phenotypes are now available and these can be </w:t>
        </w:r>
      </w:ins>
      <w:ins w:id="164" w:author="Gibran Hemani" w:date="2017-12-21T10:55:00Z">
        <w:r>
          <w:rPr>
            <w:rFonts w:cs="Times New Roman"/>
          </w:rPr>
          <w:t xml:space="preserve">used to </w:t>
        </w:r>
        <w:commentRangeStart w:id="165"/>
        <w:r>
          <w:rPr>
            <w:rFonts w:cs="Times New Roman"/>
          </w:rPr>
          <w:t>automate MR analyses</w:t>
        </w:r>
        <w:commentRangeEnd w:id="165"/>
        <w:r>
          <w:rPr>
            <w:rStyle w:val="CommentReference"/>
            <w:rFonts w:eastAsiaTheme="minorEastAsia"/>
          </w:rPr>
          <w:commentReference w:id="165"/>
        </w:r>
        <w:r>
          <w:rPr>
            <w:rFonts w:cs="Times New Roman"/>
          </w:rPr>
          <w:t xml:space="preserve">.  </w:t>
        </w:r>
      </w:ins>
      <w:ins w:id="166" w:author="Gibran Hemani" w:date="2017-12-21T10:57:00Z">
        <w:r>
          <w:rPr>
            <w:rFonts w:cs="Times New Roman"/>
          </w:rPr>
          <w:t xml:space="preserve">To detect </w:t>
        </w:r>
      </w:ins>
      <w:ins w:id="167" w:author="Gibran Hemani" w:date="2017-12-21T10:56:00Z">
        <w:r>
          <w:rPr>
            <w:rFonts w:cs="Times New Roman"/>
          </w:rPr>
          <w:t xml:space="preserve">putative </w:t>
        </w:r>
      </w:ins>
      <w:ins w:id="168" w:author="Gibran Hemani" w:date="2017-12-21T10:55:00Z">
        <w:r>
          <w:rPr>
            <w:rFonts w:cs="Times New Roman"/>
          </w:rPr>
          <w:t>causal risk factors</w:t>
        </w:r>
      </w:ins>
      <w:ins w:id="169" w:author="Gibran Hemani" w:date="2017-12-21T10:56:00Z">
        <w:r>
          <w:rPr>
            <w:rFonts w:cs="Times New Roman"/>
          </w:rPr>
          <w:t xml:space="preserve"> for a particular outcome </w:t>
        </w:r>
      </w:ins>
      <w:ins w:id="170" w:author="Gibran Hemani" w:date="2017-12-21T10:57:00Z">
        <w:r>
          <w:rPr>
            <w:rFonts w:cs="Times New Roman"/>
          </w:rPr>
          <w:t xml:space="preserve">one can </w:t>
        </w:r>
      </w:ins>
      <w:ins w:id="171" w:author="Gibran Hemani" w:date="2017-12-21T10:59:00Z">
        <w:r>
          <w:rPr>
            <w:rFonts w:cs="Times New Roman"/>
          </w:rPr>
          <w:t xml:space="preserve">perform </w:t>
        </w:r>
      </w:ins>
      <w:ins w:id="172" w:author="Gibran Hemani" w:date="2017-12-21T11:00:00Z">
        <w:r>
          <w:rPr>
            <w:rFonts w:cs="Times New Roman"/>
          </w:rPr>
          <w:t xml:space="preserve">automatically search for thousands </w:t>
        </w:r>
      </w:ins>
    </w:p>
    <w:p w14:paraId="42D8E9F7" w14:textId="77777777" w:rsidR="00C57D60" w:rsidRDefault="00C57D60" w:rsidP="00C57D60">
      <w:pPr>
        <w:spacing w:line="276" w:lineRule="auto"/>
        <w:jc w:val="both"/>
        <w:rPr>
          <w:ins w:id="173" w:author="Gibran Hemani" w:date="2017-12-21T10:55:00Z"/>
          <w:rFonts w:cs="Times New Roman"/>
        </w:rPr>
      </w:pPr>
    </w:p>
    <w:p w14:paraId="4A574C01" w14:textId="77777777" w:rsidR="00C57D60" w:rsidRDefault="00C57D60" w:rsidP="00440DAD">
      <w:pPr>
        <w:spacing w:line="276" w:lineRule="auto"/>
        <w:jc w:val="both"/>
        <w:rPr>
          <w:ins w:id="174" w:author="Gibran Hemani" w:date="2017-12-21T10:54:00Z"/>
          <w:rFonts w:cs="Times New Roman"/>
        </w:rPr>
      </w:pPr>
    </w:p>
    <w:p w14:paraId="6C0E4C17" w14:textId="33D9EC9F" w:rsidR="000903B5" w:rsidRDefault="00601731" w:rsidP="00440DAD">
      <w:pPr>
        <w:spacing w:line="276" w:lineRule="auto"/>
        <w:jc w:val="both"/>
        <w:rPr>
          <w:ins w:id="175" w:author="Gibran Hemani" w:date="2017-12-21T10:48:00Z"/>
          <w:rFonts w:cs="Times New Roman"/>
        </w:rPr>
      </w:pPr>
      <w:ins w:id="176" w:author="Gibran Hemani" w:date="2017-12-21T10:22:00Z">
        <w:r>
          <w:rPr>
            <w:rFonts w:cs="Times New Roman"/>
          </w:rPr>
          <w:t xml:space="preserve">Employed for their </w:t>
        </w:r>
      </w:ins>
      <w:ins w:id="177" w:author="Gibran Hemani" w:date="2017-12-21T10:00:00Z">
        <w:r w:rsidR="006A076E">
          <w:rPr>
            <w:rFonts w:cs="Times New Roman"/>
          </w:rPr>
          <w:t>feature of being</w:t>
        </w:r>
        <w:r w:rsidR="006A076E" w:rsidRPr="00707FFC">
          <w:rPr>
            <w:rFonts w:cs="Times New Roman"/>
          </w:rPr>
          <w:t xml:space="preserve"> randomly allocated at conception</w:t>
        </w:r>
      </w:ins>
      <w:ins w:id="178" w:author="Gibran Hemani" w:date="2017-12-21T10:01:00Z">
        <w:r w:rsidR="006A076E">
          <w:rPr>
            <w:rFonts w:cs="Times New Roman"/>
          </w:rPr>
          <w:t xml:space="preserve">, </w:t>
        </w:r>
      </w:ins>
      <w:del w:id="179" w:author="Gibran Hemani" w:date="2017-12-21T09:59:00Z">
        <w:r w:rsidR="00D04C9E" w:rsidRPr="00707FFC" w:rsidDel="006A076E">
          <w:rPr>
            <w:rFonts w:cs="Times New Roman"/>
          </w:rPr>
          <w:delText xml:space="preserve"> which</w:delText>
        </w:r>
      </w:del>
      <w:del w:id="180" w:author="Gibran Hemani" w:date="2017-12-21T10:00:00Z">
        <w:r w:rsidR="00D04C9E" w:rsidRPr="00707FFC" w:rsidDel="006A076E">
          <w:rPr>
            <w:rFonts w:cs="Times New Roman"/>
          </w:rPr>
          <w:delText xml:space="preserve"> </w:delText>
        </w:r>
      </w:del>
      <w:r w:rsidR="00D04C9E" w:rsidRPr="00707FFC">
        <w:rPr>
          <w:rFonts w:cs="Times New Roman"/>
        </w:rPr>
        <w:t>genetic markers</w:t>
      </w:r>
      <w:ins w:id="181" w:author="Gibran Hemani" w:date="2017-12-21T10:03:00Z">
        <w:r w:rsidR="006A076E">
          <w:rPr>
            <w:rFonts w:cs="Times New Roman"/>
          </w:rPr>
          <w:t xml:space="preserve"> (usually single nucleotide polymorphisms, SNPs)</w:t>
        </w:r>
      </w:ins>
      <w:r w:rsidR="00D04C9E" w:rsidRPr="00707FFC">
        <w:rPr>
          <w:rFonts w:cs="Times New Roman"/>
        </w:rPr>
        <w:t xml:space="preserve"> are used as instrument</w:t>
      </w:r>
      <w:ins w:id="182" w:author="Gibran Hemani" w:date="2017-12-21T09:59:00Z">
        <w:r w:rsidR="006A076E">
          <w:rPr>
            <w:rFonts w:cs="Times New Roman"/>
          </w:rPr>
          <w:t>al variables</w:t>
        </w:r>
      </w:ins>
      <w:r w:rsidR="00D04C9E" w:rsidRPr="00707FFC">
        <w:rPr>
          <w:rFonts w:cs="Times New Roman"/>
        </w:rPr>
        <w:t xml:space="preserve"> for </w:t>
      </w:r>
      <w:ins w:id="183" w:author="Gibran Hemani" w:date="2017-12-21T09:59:00Z">
        <w:r w:rsidR="006A076E">
          <w:rPr>
            <w:rFonts w:cs="Times New Roman"/>
          </w:rPr>
          <w:t xml:space="preserve">the </w:t>
        </w:r>
      </w:ins>
      <w:del w:id="184" w:author="Gibran Hemani" w:date="2017-12-21T09:59:00Z">
        <w:r w:rsidR="00D04C9E" w:rsidRPr="00707FFC" w:rsidDel="006A076E">
          <w:rPr>
            <w:rFonts w:cs="Times New Roman"/>
          </w:rPr>
          <w:delText xml:space="preserve">an </w:delText>
        </w:r>
      </w:del>
      <w:r w:rsidR="00D04C9E" w:rsidRPr="00707FFC">
        <w:rPr>
          <w:rFonts w:cs="Times New Roman"/>
        </w:rPr>
        <w:t>exposure</w:t>
      </w:r>
      <w:r w:rsidR="00D04C9E" w:rsidRPr="00707FFC">
        <w:rPr>
          <w:rFonts w:cs="Times New Roman"/>
        </w:rPr>
        <w:fldChar w:fldCharType="begin"/>
      </w:r>
      <w:r w:rsidR="006B57A9" w:rsidRPr="00707FFC">
        <w:rPr>
          <w:rFonts w:cs="Times New Roman"/>
        </w:rPr>
        <w:instrText xml:space="preserve"> ADDIN EN.CITE &lt;EndNote&gt;&lt;Cite&gt;&lt;Author&gt;Smith&lt;/Author&gt;&lt;Year&gt;2004&lt;/Year&gt;&lt;RecNum&gt;5&lt;/RecNum&gt;&lt;DisplayText&gt;&lt;style face="superscript"&gt;6&lt;/style&gt;&lt;/DisplayText&gt;&lt;record&gt;&lt;rec-number&gt;5&lt;/rec-number&gt;&lt;foreign-keys&gt;&lt;key app="EN" db-id="tperr9aeb5sw2ge0z965rwxbr2r2fzxp9xra" timestamp="1495201186"&gt;5&lt;/key&gt;&lt;/foreign-keys&gt;&lt;ref-type name="Journal Article"&gt;17&lt;/ref-type&gt;&lt;contributors&gt;&lt;authors&gt;&lt;author&gt;Davey Smith, G.&lt;/author&gt;&lt;author&gt;Ebrahim, S.&lt;/author&gt;&lt;/authors&gt;&lt;/contributors&gt;&lt;auth-address&gt;Department of Social Medicine, Canynge Hall, Whiteladies Road, Bristol BS8 2PR. zetkin@bristol.ac.uk&lt;/auth-address&gt;&lt;titles&gt;&lt;title&gt;Mendelian randomization: prospects, potentials, and limitations&lt;/title&gt;&lt;secondary-title&gt;Int J Epidemiol&lt;/secondary-title&gt;&lt;/titles&gt;&lt;periodical&gt;&lt;full-title&gt;International Journal of Epidemiology&lt;/full-title&gt;&lt;abbr-1&gt;Int. J. Epidemiol.&lt;/abbr-1&gt;&lt;abbr-2&gt;Int J Epidemiol&lt;/abbr-2&gt;&lt;/periodical&gt;&lt;pages&gt;30-42&lt;/pages&gt;&lt;volume&gt;33&lt;/volume&gt;&lt;number&gt;1&lt;/number&gt;&lt;keywords&gt;&lt;keyword&gt;Calcium, Dietary/administration &amp;amp; dosage&lt;/keyword&gt;&lt;keyword&gt;Causality&lt;/keyword&gt;&lt;keyword&gt;Coronary Disease/epidemiology/genetics&lt;/keyword&gt;&lt;keyword&gt;Environmental Exposure&lt;/keyword&gt;&lt;keyword&gt;Genetic Predisposition to Disease/epidemiology/*genetics&lt;/keyword&gt;&lt;keyword&gt;Genotype&lt;/keyword&gt;&lt;keyword&gt;Humans&lt;/keyword&gt;&lt;keyword&gt;Hyperlipoproteinemia Type II/epidemiology/genetics&lt;/keyword&gt;&lt;keyword&gt;Lactose Intolerance/genetics&lt;/keyword&gt;&lt;keyword&gt;Neoplasms/epidemiology/genetics&lt;/keyword&gt;&lt;keyword&gt;Phenotype&lt;/keyword&gt;&lt;keyword&gt;Risk Factors&lt;/keyword&gt;&lt;keyword&gt;Tuberculosis/epidemiology/genetics&lt;/keyword&gt;&lt;/keywords&gt;&lt;dates&gt;&lt;year&gt;2004&lt;/year&gt;&lt;pub-dates&gt;&lt;date&gt;Feb&lt;/date&gt;&lt;/pub-dates&gt;&lt;/dates&gt;&lt;isbn&gt;0300-5771 (Print)&amp;#xD;0300-5771 (Linking)&lt;/isbn&gt;&lt;accession-num&gt;15075143&lt;/accession-num&gt;&lt;urls&gt;&lt;related-urls&gt;&lt;url&gt;https://www.ncbi.nlm.nih.gov/pubmed/15075143&lt;/url&gt;&lt;/related-urls&gt;&lt;/urls&gt;&lt;electronic-resource-num&gt;10.1093/ije/dyh132&lt;/electronic-resource-num&gt;&lt;/record&gt;&lt;/Cite&gt;&lt;/EndNote&gt;</w:instrText>
      </w:r>
      <w:r w:rsidR="00D04C9E" w:rsidRPr="00707FFC">
        <w:rPr>
          <w:rFonts w:cs="Times New Roman"/>
        </w:rPr>
        <w:fldChar w:fldCharType="separate"/>
      </w:r>
      <w:r w:rsidR="006B57A9" w:rsidRPr="00707FFC">
        <w:rPr>
          <w:rFonts w:cs="Times New Roman"/>
          <w:noProof/>
          <w:vertAlign w:val="superscript"/>
        </w:rPr>
        <w:t>6</w:t>
      </w:r>
      <w:r w:rsidR="00D04C9E" w:rsidRPr="00707FFC">
        <w:rPr>
          <w:rFonts w:cs="Times New Roman"/>
        </w:rPr>
        <w:fldChar w:fldCharType="end"/>
      </w:r>
      <w:ins w:id="185" w:author="Gibran Hemani" w:date="2017-12-21T10:01:00Z">
        <w:r w:rsidR="006A076E">
          <w:rPr>
            <w:rFonts w:cs="Times New Roman"/>
          </w:rPr>
          <w:t xml:space="preserve"> in MR</w:t>
        </w:r>
      </w:ins>
      <w:ins w:id="186" w:author="Gibran Hemani" w:date="2017-12-21T10:33:00Z">
        <w:r w:rsidR="00882F05">
          <w:rPr>
            <w:rFonts w:cs="Times New Roman"/>
          </w:rPr>
          <w:t>,</w:t>
        </w:r>
      </w:ins>
      <w:ins w:id="187" w:author="Gibran Hemani" w:date="2017-12-21T10:01:00Z">
        <w:r w:rsidR="006A076E">
          <w:rPr>
            <w:rFonts w:cs="Times New Roman"/>
          </w:rPr>
          <w:t xml:space="preserve"> to overcome problems of </w:t>
        </w:r>
        <w:r w:rsidR="006A076E" w:rsidRPr="00707FFC">
          <w:rPr>
            <w:rFonts w:cs="Times New Roman"/>
          </w:rPr>
          <w:t>confounding or reverse causation</w:t>
        </w:r>
        <w:r w:rsidR="006A076E">
          <w:rPr>
            <w:rFonts w:cs="Times New Roman"/>
          </w:rPr>
          <w:t xml:space="preserve"> that plague observational</w:t>
        </w:r>
      </w:ins>
      <w:del w:id="188" w:author="Gibran Hemani" w:date="2017-12-21T10:00:00Z">
        <w:r w:rsidR="00D04C9E" w:rsidRPr="00707FFC" w:rsidDel="006A076E">
          <w:rPr>
            <w:rFonts w:cs="Times New Roman"/>
          </w:rPr>
          <w:delText xml:space="preserve">. Since genetic variants are randomly allocated at conception, </w:delText>
        </w:r>
      </w:del>
      <w:ins w:id="189" w:author="Gibran Hemani" w:date="2017-12-21T10:01:00Z">
        <w:r>
          <w:rPr>
            <w:rFonts w:cs="Times New Roman"/>
          </w:rPr>
          <w:t xml:space="preserve"> </w:t>
        </w:r>
      </w:ins>
      <w:del w:id="190" w:author="Gibran Hemani" w:date="2017-12-21T10:01:00Z">
        <w:r w:rsidR="00D04C9E" w:rsidRPr="00707FFC" w:rsidDel="006A076E">
          <w:rPr>
            <w:rFonts w:cs="Times New Roman"/>
          </w:rPr>
          <w:delText xml:space="preserve">the </w:delText>
        </w:r>
      </w:del>
      <w:r w:rsidR="00D04C9E" w:rsidRPr="00707FFC">
        <w:rPr>
          <w:rFonts w:cs="Times New Roman"/>
        </w:rPr>
        <w:t>association</w:t>
      </w:r>
      <w:ins w:id="191" w:author="Gibran Hemani" w:date="2017-12-21T10:01:00Z">
        <w:r w:rsidR="006A076E">
          <w:rPr>
            <w:rFonts w:cs="Times New Roman"/>
          </w:rPr>
          <w:t>s</w:t>
        </w:r>
      </w:ins>
      <w:del w:id="192" w:author="Gibran Hemani" w:date="2017-12-21T10:02:00Z">
        <w:r w:rsidR="00D04C9E" w:rsidRPr="00707FFC" w:rsidDel="006A076E">
          <w:rPr>
            <w:rFonts w:cs="Times New Roman"/>
          </w:rPr>
          <w:delText xml:space="preserve"> between the phenotype of interest and outcome is not generally susceptible to</w:delText>
        </w:r>
      </w:del>
      <w:del w:id="193" w:author="Gibran Hemani" w:date="2017-12-21T10:01:00Z">
        <w:r w:rsidR="00D04C9E" w:rsidRPr="00707FFC" w:rsidDel="006A076E">
          <w:rPr>
            <w:rFonts w:cs="Times New Roman"/>
          </w:rPr>
          <w:delText xml:space="preserve"> confounding or reverse causation</w:delText>
        </w:r>
      </w:del>
      <w:r w:rsidR="00D04C9E" w:rsidRPr="00707FFC">
        <w:rPr>
          <w:rFonts w:cs="Times New Roman"/>
        </w:rPr>
        <w:t>.</w:t>
      </w:r>
      <w:ins w:id="194" w:author="Gibran Hemani" w:date="2017-12-21T10:02:00Z">
        <w:r w:rsidR="006A076E">
          <w:rPr>
            <w:rFonts w:cs="Times New Roman"/>
          </w:rPr>
          <w:t xml:space="preserve"> </w:t>
        </w:r>
      </w:ins>
    </w:p>
    <w:p w14:paraId="7A3AD73F" w14:textId="77777777" w:rsidR="000903B5" w:rsidRDefault="000903B5" w:rsidP="00440DAD">
      <w:pPr>
        <w:spacing w:line="276" w:lineRule="auto"/>
        <w:jc w:val="both"/>
        <w:rPr>
          <w:ins w:id="195" w:author="Gibran Hemani" w:date="2017-12-21T10:48:00Z"/>
          <w:rFonts w:cs="Times New Roman"/>
        </w:rPr>
      </w:pPr>
    </w:p>
    <w:p w14:paraId="3E607769" w14:textId="77777777" w:rsidR="000903B5" w:rsidRDefault="000903B5" w:rsidP="00440DAD">
      <w:pPr>
        <w:spacing w:line="276" w:lineRule="auto"/>
        <w:jc w:val="both"/>
        <w:rPr>
          <w:ins w:id="196" w:author="Gibran Hemani" w:date="2017-12-21T10:48:00Z"/>
          <w:rFonts w:cs="Times New Roman"/>
        </w:rPr>
      </w:pPr>
    </w:p>
    <w:p w14:paraId="7F90FBC0" w14:textId="7B8A0DA8" w:rsidR="00440DAD" w:rsidRDefault="00440DAD" w:rsidP="00440DAD">
      <w:pPr>
        <w:spacing w:line="276" w:lineRule="auto"/>
        <w:jc w:val="both"/>
        <w:rPr>
          <w:ins w:id="197" w:author="Gibran Hemani" w:date="2017-12-21T10:36:00Z"/>
          <w:rFonts w:cs="Times New Roman"/>
        </w:rPr>
      </w:pPr>
      <w:ins w:id="198" w:author="Gibran Hemani" w:date="2017-12-21T10:35:00Z">
        <w:r>
          <w:rPr>
            <w:rFonts w:cs="Times New Roman"/>
          </w:rPr>
          <w:t xml:space="preserve">MR is not a panacea for causal inference as it does introduce </w:t>
        </w:r>
      </w:ins>
      <w:ins w:id="199" w:author="Gibran Hemani" w:date="2017-12-21T10:36:00Z">
        <w:r>
          <w:rPr>
            <w:rFonts w:cs="Times New Roman"/>
          </w:rPr>
          <w:t xml:space="preserve">several of </w:t>
        </w:r>
      </w:ins>
      <w:ins w:id="200" w:author="Gibran Hemani" w:date="2017-12-21T10:35:00Z">
        <w:r>
          <w:rPr>
            <w:rFonts w:cs="Times New Roman"/>
          </w:rPr>
          <w:t>its assumptions: the instrument must associate with exposure (IV1), the instrument must not associate with confounders (IV2) and the instrument must only influence the outcome through the exposure (IV3). Assumptions IV2 and IV3 are often unprovable</w:t>
        </w:r>
        <w:r w:rsidRPr="00707FFC">
          <w:rPr>
            <w:rFonts w:cs="Times New Roman"/>
          </w:rPr>
          <w:t xml:space="preserve"> </w:t>
        </w:r>
      </w:ins>
      <w:ins w:id="201" w:author="Gibran Hemani" w:date="2017-12-21T10:36:00Z">
        <w:r>
          <w:rPr>
            <w:rFonts w:cs="Times New Roman"/>
          </w:rPr>
          <w:t xml:space="preserve">and </w:t>
        </w:r>
      </w:ins>
      <w:ins w:id="202" w:author="Gibran Hemani" w:date="2017-12-21T10:39:00Z">
        <w:r>
          <w:rPr>
            <w:rFonts w:cs="Times New Roman"/>
          </w:rPr>
          <w:t xml:space="preserve">much of the recent </w:t>
        </w:r>
      </w:ins>
      <w:ins w:id="203" w:author="Gibran Hemani" w:date="2017-12-21T10:36:00Z">
        <w:r>
          <w:rPr>
            <w:rFonts w:cs="Times New Roman"/>
          </w:rPr>
          <w:t xml:space="preserve">method development in MR has focused on adapting methods from meta-analysis to reduce sensitivity of MR estimates to violations in </w:t>
        </w:r>
        <w:commentRangeStart w:id="204"/>
        <w:r>
          <w:rPr>
            <w:rFonts w:cs="Times New Roman"/>
          </w:rPr>
          <w:t>assumptions</w:t>
        </w:r>
        <w:commentRangeEnd w:id="204"/>
        <w:r>
          <w:rPr>
            <w:rStyle w:val="CommentReference"/>
            <w:rFonts w:eastAsiaTheme="minorEastAsia"/>
          </w:rPr>
          <w:commentReference w:id="204"/>
        </w:r>
        <w:r>
          <w:rPr>
            <w:rFonts w:cs="Times New Roman"/>
          </w:rPr>
          <w:t>.</w:t>
        </w:r>
      </w:ins>
    </w:p>
    <w:p w14:paraId="55E4E76D" w14:textId="43C569B8" w:rsidR="00440DAD" w:rsidRDefault="00440DAD" w:rsidP="00440DAD">
      <w:pPr>
        <w:spacing w:line="276" w:lineRule="auto"/>
        <w:jc w:val="both"/>
        <w:rPr>
          <w:ins w:id="205" w:author="Gibran Hemani" w:date="2017-12-21T10:35:00Z"/>
          <w:rFonts w:cs="Times New Roman"/>
        </w:rPr>
      </w:pPr>
      <w:ins w:id="206" w:author="Gibran Hemani" w:date="2017-12-21T10:40:00Z">
        <w:r>
          <w:rPr>
            <w:rFonts w:cs="Times New Roman"/>
          </w:rPr>
          <w:t xml:space="preserve">MR also has a powerful feature </w:t>
        </w:r>
      </w:ins>
    </w:p>
    <w:p w14:paraId="3CD417C8" w14:textId="38F6248C" w:rsidR="00440DAD" w:rsidRDefault="00440DAD" w:rsidP="00C44E1B">
      <w:pPr>
        <w:spacing w:line="276" w:lineRule="auto"/>
        <w:jc w:val="both"/>
        <w:rPr>
          <w:ins w:id="207" w:author="Gibran Hemani" w:date="2017-12-21T10:35:00Z"/>
          <w:rFonts w:cs="Times New Roman"/>
        </w:rPr>
      </w:pPr>
    </w:p>
    <w:p w14:paraId="54E5581C" w14:textId="77777777" w:rsidR="00440DAD" w:rsidRDefault="00440DAD" w:rsidP="00C44E1B">
      <w:pPr>
        <w:spacing w:line="276" w:lineRule="auto"/>
        <w:jc w:val="both"/>
        <w:rPr>
          <w:ins w:id="208" w:author="Gibran Hemani" w:date="2017-12-21T10:35:00Z"/>
          <w:rFonts w:cs="Times New Roman"/>
        </w:rPr>
      </w:pPr>
    </w:p>
    <w:p w14:paraId="339C6AD7" w14:textId="1C7BC262" w:rsidR="00440DAD" w:rsidRDefault="005D6142" w:rsidP="00C44E1B">
      <w:pPr>
        <w:spacing w:line="276" w:lineRule="auto"/>
        <w:jc w:val="both"/>
        <w:rPr>
          <w:ins w:id="209" w:author="Gibran Hemani" w:date="2017-12-21T10:08:00Z"/>
          <w:rFonts w:cs="Times New Roman"/>
        </w:rPr>
      </w:pPr>
      <w:ins w:id="210" w:author="Gibran Hemani" w:date="2017-12-21T10:07:00Z">
        <w:r>
          <w:rPr>
            <w:rFonts w:cs="Times New Roman"/>
          </w:rPr>
          <w:t xml:space="preserve">While </w:t>
        </w:r>
      </w:ins>
      <w:ins w:id="211" w:author="Gibran Hemani" w:date="2017-12-21T10:02:00Z">
        <w:r w:rsidR="006A076E">
          <w:rPr>
            <w:rFonts w:cs="Times New Roman"/>
          </w:rPr>
          <w:t xml:space="preserve">MR does introduce </w:t>
        </w:r>
      </w:ins>
      <w:ins w:id="212" w:author="Gibran Hemani" w:date="2017-12-21T10:15:00Z">
        <w:r w:rsidR="00432332">
          <w:rPr>
            <w:rFonts w:cs="Times New Roman"/>
          </w:rPr>
          <w:t xml:space="preserve">several of </w:t>
        </w:r>
      </w:ins>
      <w:ins w:id="213" w:author="Gibran Hemani" w:date="2017-12-21T10:02:00Z">
        <w:r w:rsidR="006A076E">
          <w:rPr>
            <w:rFonts w:cs="Times New Roman"/>
          </w:rPr>
          <w:t>its own assumptions</w:t>
        </w:r>
      </w:ins>
      <w:ins w:id="214" w:author="Gibran Hemani" w:date="2017-12-21T10:07:00Z">
        <w:r>
          <w:rPr>
            <w:rFonts w:cs="Times New Roman"/>
          </w:rPr>
          <w:t xml:space="preserve">, meaning it is not a panacea for causal inference, </w:t>
        </w:r>
      </w:ins>
    </w:p>
    <w:p w14:paraId="3F1C5420" w14:textId="77777777" w:rsidR="00440DAD" w:rsidRDefault="00440DAD" w:rsidP="00C44E1B">
      <w:pPr>
        <w:spacing w:line="276" w:lineRule="auto"/>
        <w:jc w:val="both"/>
        <w:rPr>
          <w:ins w:id="215" w:author="Gibran Hemani" w:date="2017-12-21T10:34:00Z"/>
          <w:rFonts w:cs="Times New Roman"/>
        </w:rPr>
      </w:pPr>
    </w:p>
    <w:p w14:paraId="0CBB458B" w14:textId="3B25A0DE" w:rsidR="005D6142" w:rsidRDefault="00601731" w:rsidP="00C44E1B">
      <w:pPr>
        <w:spacing w:line="276" w:lineRule="auto"/>
        <w:jc w:val="both"/>
        <w:rPr>
          <w:ins w:id="216" w:author="Gibran Hemani" w:date="2017-12-21T10:07:00Z"/>
          <w:rFonts w:cs="Times New Roman"/>
        </w:rPr>
      </w:pPr>
      <w:ins w:id="217" w:author="Gibran Hemani" w:date="2017-12-21T10:21:00Z">
        <w:r>
          <w:rPr>
            <w:rFonts w:cs="Times New Roman"/>
          </w:rPr>
          <w:t xml:space="preserve">Hypothesis-free MR has been </w:t>
        </w:r>
      </w:ins>
      <w:proofErr w:type="gramStart"/>
      <w:ins w:id="218" w:author="Gibran Hemani" w:date="2017-12-21T10:16:00Z">
        <w:r w:rsidR="00432332">
          <w:rPr>
            <w:rFonts w:cs="Times New Roman"/>
          </w:rPr>
          <w:t>have</w:t>
        </w:r>
        <w:proofErr w:type="gramEnd"/>
        <w:r w:rsidR="00432332">
          <w:rPr>
            <w:rFonts w:cs="Times New Roman"/>
          </w:rPr>
          <w:t xml:space="preserve"> been two major themes in MR methodology development recently: generating, </w:t>
        </w:r>
      </w:ins>
      <w:ins w:id="219" w:author="Gibran Hemani" w:date="2017-12-21T10:17:00Z">
        <w:r w:rsidR="0098401E">
          <w:rPr>
            <w:rFonts w:cs="Times New Roman"/>
          </w:rPr>
          <w:t xml:space="preserve">and </w:t>
        </w:r>
      </w:ins>
    </w:p>
    <w:p w14:paraId="2CC615BC" w14:textId="77777777" w:rsidR="005D6142" w:rsidRDefault="005D6142" w:rsidP="00C44E1B">
      <w:pPr>
        <w:spacing w:line="276" w:lineRule="auto"/>
        <w:jc w:val="both"/>
        <w:rPr>
          <w:ins w:id="220" w:author="Gibran Hemani" w:date="2017-12-21T10:07:00Z"/>
          <w:rFonts w:cs="Times New Roman"/>
        </w:rPr>
      </w:pPr>
    </w:p>
    <w:p w14:paraId="463C8DA9" w14:textId="77777777" w:rsidR="005D6142" w:rsidRDefault="005D6142" w:rsidP="00C44E1B">
      <w:pPr>
        <w:spacing w:line="276" w:lineRule="auto"/>
        <w:jc w:val="both"/>
        <w:rPr>
          <w:ins w:id="221" w:author="Gibran Hemani" w:date="2017-12-21T10:07:00Z"/>
          <w:rFonts w:cs="Times New Roman"/>
        </w:rPr>
      </w:pPr>
    </w:p>
    <w:p w14:paraId="50F8597F" w14:textId="70AB9119" w:rsidR="00882F05" w:rsidRDefault="00D04C9E" w:rsidP="00C44E1B">
      <w:pPr>
        <w:spacing w:line="276" w:lineRule="auto"/>
        <w:jc w:val="both"/>
        <w:rPr>
          <w:ins w:id="222" w:author="Gibran Hemani" w:date="2017-12-21T10:32:00Z"/>
          <w:rFonts w:cs="Times New Roman"/>
        </w:rPr>
      </w:pPr>
      <w:del w:id="223" w:author="Gibran Hemani" w:date="2017-12-21T10:35:00Z">
        <w:r w:rsidRPr="00707FFC" w:rsidDel="00440DAD">
          <w:rPr>
            <w:rFonts w:cs="Times New Roman"/>
          </w:rPr>
          <w:delText xml:space="preserve"> </w:delText>
        </w:r>
      </w:del>
    </w:p>
    <w:p w14:paraId="22A97C53" w14:textId="78BEF635" w:rsidR="00FF24CF" w:rsidRPr="00707FFC" w:rsidRDefault="00D04C9E" w:rsidP="00C44E1B">
      <w:pPr>
        <w:spacing w:line="276" w:lineRule="auto"/>
        <w:jc w:val="both"/>
        <w:rPr>
          <w:rFonts w:cs="Times New Roman"/>
        </w:rPr>
      </w:pPr>
      <w:moveFromRangeStart w:id="224" w:author="Gibran Hemani" w:date="2017-12-18T09:19:00Z" w:name="move501352092"/>
      <w:moveFrom w:id="225" w:author="Gibran Hemani" w:date="2017-12-18T09:19:00Z">
        <w:r w:rsidRPr="00707FFC" w:rsidDel="00BF6191">
          <w:rPr>
            <w:rFonts w:cs="Times New Roman"/>
          </w:rPr>
          <w:t xml:space="preserve">The regulation of </w:t>
        </w:r>
        <w:r w:rsidR="00CF2551" w:rsidDel="00BF6191">
          <w:rPr>
            <w:rFonts w:cs="Times New Roman"/>
          </w:rPr>
          <w:t>urate</w:t>
        </w:r>
        <w:r w:rsidRPr="00707FFC" w:rsidDel="00BF6191">
          <w:rPr>
            <w:rFonts w:cs="Times New Roman"/>
          </w:rPr>
          <w:t xml:space="preserve"> levels is under strong genetic control with substantial levels of heritability estimates ranging from 25-70%</w:t>
        </w:r>
        <w:r w:rsidRPr="00707FFC" w:rsidDel="00BF6191">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6B57A9" w:rsidRPr="00707FFC" w:rsidDel="00BF6191">
          <w:rPr>
            <w:rFonts w:cs="Times New Roman"/>
          </w:rPr>
          <w:instrText xml:space="preserve"> ADDIN EN.CITE </w:instrText>
        </w:r>
        <w:r w:rsidR="006B57A9" w:rsidRPr="00707FFC" w:rsidDel="00BF6191">
          <w:rPr>
            <w:rFonts w:cs="Times New Roman"/>
          </w:rPr>
          <w:fldChar w:fldCharType="begin">
            <w:fldData xml:space="preserve">PEVuZE5vdGU+PENpdGU+PEF1dGhvcj5XaWxrPC9BdXRob3I+PFllYXI+MjAwMDwvWWVhcj48UmVj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</w:fldData>
          </w:fldChar>
        </w:r>
        <w:r w:rsidR="006B57A9" w:rsidRPr="00707FFC" w:rsidDel="00BF6191">
          <w:rPr>
            <w:rFonts w:cs="Times New Roman"/>
          </w:rPr>
          <w:instrText xml:space="preserve"> ADDIN EN.CITE.DATA </w:instrText>
        </w:r>
      </w:moveFrom>
      <w:del w:id="226" w:author="Gibran Hemani" w:date="2017-12-18T09:19:00Z">
        <w:r w:rsidR="006B57A9" w:rsidRPr="00707FFC" w:rsidDel="00BF6191">
          <w:rPr>
            <w:rFonts w:cs="Times New Roman"/>
          </w:rPr>
        </w:r>
      </w:del>
      <w:moveFrom w:id="227" w:author="Gibran Hemani" w:date="2017-12-18T09:19:00Z">
        <w:r w:rsidR="006B57A9" w:rsidRPr="00707FFC" w:rsidDel="00BF6191">
          <w:rPr>
            <w:rFonts w:cs="Times New Roman"/>
          </w:rPr>
          <w:fldChar w:fldCharType="end"/>
        </w:r>
      </w:moveFrom>
      <w:del w:id="228" w:author="Gibran Hemani" w:date="2017-12-18T09:19:00Z">
        <w:r w:rsidRPr="00707FFC" w:rsidDel="00BF6191">
          <w:rPr>
            <w:rFonts w:cs="Times New Roman"/>
          </w:rPr>
        </w:r>
      </w:del>
      <w:moveFrom w:id="229" w:author="Gibran Hemani" w:date="2017-12-18T09:19:00Z">
        <w:r w:rsidRPr="00707FFC" w:rsidDel="00BF6191">
          <w:rPr>
            <w:rFonts w:cs="Times New Roman"/>
          </w:rPr>
          <w:fldChar w:fldCharType="separate"/>
        </w:r>
        <w:r w:rsidR="006B57A9" w:rsidRPr="00707FFC" w:rsidDel="00BF6191">
          <w:rPr>
            <w:rFonts w:cs="Times New Roman"/>
            <w:noProof/>
            <w:vertAlign w:val="superscript"/>
          </w:rPr>
          <w:t>7,8</w:t>
        </w:r>
        <w:r w:rsidRPr="00707FFC" w:rsidDel="00BF6191">
          <w:rPr>
            <w:rFonts w:cs="Times New Roman"/>
          </w:rPr>
          <w:fldChar w:fldCharType="end"/>
        </w:r>
        <w:r w:rsidRPr="00707FFC" w:rsidDel="00BF6191">
          <w:rPr>
            <w:rFonts w:cs="Times New Roman"/>
          </w:rPr>
          <w:t xml:space="preserve">. </w:t>
        </w:r>
      </w:moveFrom>
      <w:moveFromRangeEnd w:id="224"/>
      <w:r w:rsidRPr="00707FFC">
        <w:rPr>
          <w:rFonts w:cs="Times New Roman"/>
        </w:rPr>
        <w:t>A recent genome wide association study</w:t>
      </w:r>
      <w:r w:rsidRPr="00707FFC">
        <w:rPr>
          <w:rFonts w:cs="Times New Roman"/>
        </w:rPr>
        <w:fldChar w:fldCharType="begin">
          <w:fldData xml:space="preserve">PEVuZE5vdGU+PENpdGU+PEF1dGhvcj5XYXJlPC9BdXRob3I+PFllYXI+MjAxNTwvWWVhcj48UmVj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PEVuZE5vdGU+PENpdGU+PEF1dGhvcj5XYXJlPC9BdXRob3I+PFllYXI+MjAxNTwvWWVhcj48UmVj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Pr="00707FFC">
        <w:rPr>
          <w:rFonts w:cs="Times New Roman"/>
        </w:rPr>
      </w:r>
      <w:r w:rsidRPr="00707FFC">
        <w:rPr>
          <w:rFonts w:cs="Times New Roman"/>
        </w:rPr>
        <w:fldChar w:fldCharType="separate"/>
      </w:r>
      <w:r w:rsidR="006B57A9" w:rsidRPr="00707FFC">
        <w:rPr>
          <w:rFonts w:cs="Times New Roman"/>
          <w:noProof/>
          <w:vertAlign w:val="superscript"/>
        </w:rPr>
        <w:t>9</w:t>
      </w:r>
      <w:r w:rsidRPr="00707FFC">
        <w:rPr>
          <w:rFonts w:cs="Times New Roman"/>
        </w:rPr>
        <w:fldChar w:fldCharType="end"/>
      </w:r>
      <w:r w:rsidRPr="00707FFC">
        <w:rPr>
          <w:rFonts w:cs="Times New Roman"/>
        </w:rPr>
        <w:t xml:space="preserve"> and MR study</w:t>
      </w:r>
      <w:r w:rsidRPr="00707FFC">
        <w:rPr>
          <w:rFonts w:cs="Times New Roman"/>
        </w:rPr>
        <w:fldChar w:fldCharType="begin"/>
      </w:r>
      <w:r w:rsidR="006B57A9" w:rsidRPr="00707FFC">
        <w:rPr>
          <w:rFonts w:cs="Times New Roman"/>
        </w:rPr>
        <w:instrText xml:space="preserve"> ADDIN EN.CITE &lt;EndNote&gt;&lt;Cite&gt;&lt;Author&gt;Palmer&lt;/Author&gt;&lt;Year&gt;2013&lt;/Year&gt;&lt;RecNum&gt;6&lt;/RecNum&gt;&lt;DisplayText&gt;&lt;style face="superscript"&gt;10&lt;/style&gt;&lt;/DisplayText&gt;&lt;record&gt;&lt;rec-number&gt;6&lt;/rec-number&gt;&lt;foreign-keys&gt;&lt;key app="EN" db-id="tperr9aeb5sw2ge0z965rwxbr2r2fzxp9xra" timestamp="1495463874"&gt;6&lt;/key&gt;&lt;/foreign-keys&gt;&lt;ref-type name="Journal Article"&gt;17&lt;/ref-type&gt;&lt;contributors&gt;&lt;authors&gt;&lt;author&gt;Palmer, T. M.&lt;/author&gt;&lt;author&gt;Nordestgaard, B. G.&lt;/author&gt;&lt;author&gt;Benn, M.&lt;/author&gt;&lt;author&gt;Tybjaerg-Hansen, A.&lt;/author&gt;&lt;author&gt;Davey Smith, G.&lt;/author&gt;&lt;author&gt;Lawlor, D. A.&lt;/author&gt;&lt;author&gt;Timpson, N. J.&lt;/author&gt;&lt;/authors&gt;&lt;/contributors&gt;&lt;auth-address&gt;Division of Health Sciences, Warwick Medical School, University of Warwick, Warwick, UK.&lt;/auth-address&gt;&lt;titles&gt;&lt;title&gt;Association of plasma uric acid with ischaemic heart disease and blood pressure: mendelian randomisation analysis of two large cohorts&lt;/title&gt;&lt;secondary-title&gt;BMJ&lt;/secondary-title&gt;&lt;/titles&gt;&lt;periodical&gt;&lt;full-title&gt;BMJ&lt;/full-title&gt;&lt;abbr-1&gt;BMJ&lt;/abbr-1&gt;&lt;abbr-2&gt;BMJ&lt;/abbr-2&gt;&lt;/periodical&gt;&lt;pages&gt;f4262&lt;/pages&gt;&lt;volume&gt;347&lt;/volume&gt;&lt;keywords&gt;&lt;keyword&gt;Adult&lt;/keyword&gt;&lt;keyword&gt;Aged&lt;/keyword&gt;&lt;keyword&gt;Blood Pressure/*genetics&lt;/keyword&gt;&lt;keyword&gt;*Body Mass Index&lt;/keyword&gt;&lt;keyword&gt;Denmark&lt;/keyword&gt;&lt;keyword&gt;Female&lt;/keyword&gt;&lt;keyword&gt;Humans&lt;/keyword&gt;&lt;keyword&gt;Hyperuricemia/etiology/*genetics&lt;/keyword&gt;&lt;keyword&gt;Male&lt;/keyword&gt;&lt;keyword&gt;*Mendelian Randomization Analysis&lt;/keyword&gt;&lt;keyword&gt;Middle Aged&lt;/keyword&gt;&lt;keyword&gt;Myocardial Ischemia/blood/*genetics&lt;/keyword&gt;&lt;keyword&gt;Prospective Studies&lt;/keyword&gt;&lt;keyword&gt;Regression Analysis&lt;/keyword&gt;&lt;keyword&gt;Uric Acid/*blood&lt;/keyword&gt;&lt;/keywords&gt;&lt;dates&gt;&lt;year&gt;2013&lt;/year&gt;&lt;pub-dates&gt;&lt;date&gt;Jul 18&lt;/date&gt;&lt;/pub-dates&gt;&lt;/dates&gt;&lt;isbn&gt;1756-1833 (Electronic)&amp;#xD;0959-535X (Linking)&lt;/isbn&gt;&lt;accession-num&gt;23869090&lt;/accession-num&gt;&lt;urls&gt;&lt;related-urls&gt;&lt;url&gt;https://www.ncbi.nlm.nih.gov/pubmed/23869090&lt;/url&gt;&lt;/related-urls&gt;&lt;/urls&gt;&lt;custom2&gt;PMC3715134&lt;/custom2&gt;&lt;electronic-resource-num&gt;10.1136/bmj.f4262&lt;/electronic-resource-num&gt;&lt;/record&gt;&lt;/Cite&gt;&lt;/EndNote&gt;</w:instrText>
      </w:r>
      <w:r w:rsidRPr="00707FFC">
        <w:rPr>
          <w:rFonts w:cs="Times New Roman"/>
        </w:rPr>
        <w:fldChar w:fldCharType="separate"/>
      </w:r>
      <w:r w:rsidR="006B57A9" w:rsidRPr="00707FFC">
        <w:rPr>
          <w:rFonts w:cs="Times New Roman"/>
          <w:noProof/>
          <w:vertAlign w:val="superscript"/>
        </w:rPr>
        <w:t>10</w:t>
      </w:r>
      <w:r w:rsidRPr="00707FFC">
        <w:rPr>
          <w:rFonts w:cs="Times New Roman"/>
        </w:rPr>
        <w:fldChar w:fldCharType="end"/>
      </w:r>
      <w:r w:rsidRPr="00707FFC">
        <w:rPr>
          <w:rFonts w:cs="Times New Roman"/>
        </w:rPr>
        <w:t xml:space="preserve"> found that the  variant in the </w:t>
      </w:r>
      <w:r w:rsidR="008557F9" w:rsidRPr="00707FFC">
        <w:rPr>
          <w:rFonts w:cs="Times New Roman"/>
        </w:rPr>
        <w:t xml:space="preserve">urate level related gene </w:t>
      </w:r>
      <w:r w:rsidRPr="00707FFC">
        <w:rPr>
          <w:rFonts w:cs="Times New Roman"/>
        </w:rPr>
        <w:t xml:space="preserve">is exclusively associated with increased plasma levels of </w:t>
      </w:r>
      <w:r w:rsidR="00CF2551">
        <w:rPr>
          <w:rFonts w:cs="Times New Roman"/>
        </w:rPr>
        <w:t>urate</w:t>
      </w:r>
      <w:r w:rsidRPr="00707FFC">
        <w:rPr>
          <w:rFonts w:cs="Times New Roman"/>
        </w:rPr>
        <w:t xml:space="preserve"> and </w:t>
      </w:r>
      <w:proofErr w:type="spellStart"/>
      <w:r w:rsidRPr="00707FFC">
        <w:rPr>
          <w:rFonts w:cs="Times New Roman"/>
        </w:rPr>
        <w:t>hyperuricaemia</w:t>
      </w:r>
      <w:proofErr w:type="spellEnd"/>
      <w:r w:rsidRPr="00707FFC">
        <w:rPr>
          <w:rFonts w:cs="Times New Roman"/>
        </w:rPr>
        <w:t xml:space="preserve">. </w:t>
      </w:r>
      <w:r w:rsidR="000A4270" w:rsidRPr="00707FFC">
        <w:rPr>
          <w:rFonts w:cs="Times New Roman"/>
        </w:rPr>
        <w:t xml:space="preserve">However, it remains unanswered if these findings implicated </w:t>
      </w:r>
      <w:r w:rsidR="00434C3A" w:rsidRPr="00707FFC">
        <w:rPr>
          <w:rFonts w:cs="Times New Roman"/>
        </w:rPr>
        <w:t xml:space="preserve">a causal effect of urate on </w:t>
      </w:r>
      <w:proofErr w:type="spellStart"/>
      <w:r w:rsidR="00434C3A" w:rsidRPr="00707FFC">
        <w:rPr>
          <w:rFonts w:cs="Times New Roman"/>
        </w:rPr>
        <w:t>eGF</w:t>
      </w:r>
      <w:r w:rsidR="00D50FF9">
        <w:rPr>
          <w:rFonts w:cs="Times New Roman"/>
        </w:rPr>
        <w:t>R</w:t>
      </w:r>
      <w:proofErr w:type="spellEnd"/>
      <w:r w:rsidR="00434C3A" w:rsidRPr="00707FFC">
        <w:rPr>
          <w:rFonts w:cs="Times New Roman"/>
        </w:rPr>
        <w:t xml:space="preserve"> or shared pleiotropic effect as </w:t>
      </w:r>
      <w:r w:rsidR="00FF24CF" w:rsidRPr="00707FFC">
        <w:rPr>
          <w:rFonts w:cs="Times New Roman"/>
        </w:rPr>
        <w:t>a set of genetic variants more likely to contain invalid instrument variables (IVs)</w:t>
      </w:r>
      <w:r w:rsidR="00434C3A" w:rsidRPr="00707FFC">
        <w:rPr>
          <w:rFonts w:cs="Times New Roman"/>
        </w:rPr>
        <w:t>. It is</w:t>
      </w:r>
      <w:r w:rsidR="00A93F3E" w:rsidRPr="00707FFC">
        <w:rPr>
          <w:rFonts w:cs="Times New Roman"/>
        </w:rPr>
        <w:t xml:space="preserve"> </w:t>
      </w:r>
      <w:r w:rsidR="00FF24CF" w:rsidRPr="00707FFC">
        <w:rPr>
          <w:rFonts w:cs="Times New Roman"/>
        </w:rPr>
        <w:t>due to violations of the assumption</w:t>
      </w:r>
      <w:r w:rsidR="008966F4" w:rsidRPr="00707FFC">
        <w:rPr>
          <w:rFonts w:cs="Times New Roman"/>
        </w:rPr>
        <w:t xml:space="preserve"> where genetic variants affect the outcome via a different biological pathway</w:t>
      </w:r>
      <w:r w:rsidR="00A84CFC" w:rsidRPr="00707FFC">
        <w:rPr>
          <w:rFonts w:cs="Times New Roman"/>
        </w:rPr>
        <w:t xml:space="preserve"> from the exposure</w:t>
      </w:r>
      <w:r w:rsidR="00434C3A" w:rsidRPr="00707FFC">
        <w:rPr>
          <w:rFonts w:cs="Times New Roman"/>
        </w:rPr>
        <w:t xml:space="preserve"> (</w:t>
      </w:r>
      <w:r w:rsidR="00D50A5E" w:rsidRPr="00707FFC">
        <w:rPr>
          <w:rFonts w:cs="Times New Roman"/>
        </w:rPr>
        <w:t>horizontal pleiotropy</w:t>
      </w:r>
      <w:r w:rsidR="00434C3A" w:rsidRPr="00707FFC">
        <w:rPr>
          <w:rFonts w:cs="Times New Roman"/>
        </w:rPr>
        <w:t>)</w:t>
      </w:r>
      <w:r w:rsidR="00130628" w:rsidRPr="00707FFC">
        <w:rPr>
          <w:rFonts w:cs="Times New Roman"/>
        </w:rPr>
        <w:fldChar w:fldCharType="begin">
          <w:fldData xml:space="preserve">PEVuZE5vdGU+PENpdGU+PEF1dGhvcj5TbWl0aDwvQXV0aG9yPjxZZWFyPjIwMDM8L1llYXI+PFJl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bnVtPjx1cmxzPjxyZWxhdGVkLXVybHM+PHVybD4mbHQ7R28gdG8gSVNJJmd0OzovL1dPUzowMDAx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</w:fldData>
        </w:fldChar>
      </w:r>
      <w:r w:rsidR="006B57A9" w:rsidRPr="00707FFC">
        <w:rPr>
          <w:rFonts w:cs="Times New Roman"/>
        </w:rPr>
        <w:instrText xml:space="preserve"> ADDIN EN.CITE </w:instrText>
      </w:r>
      <w:r w:rsidR="006B57A9" w:rsidRPr="00707FFC">
        <w:rPr>
          <w:rFonts w:cs="Times New Roman"/>
        </w:rPr>
        <w:fldChar w:fldCharType="begin">
          <w:fldData xml:space="preserve">PEVuZE5vdGU+PENpdGU+PEF1dGhvcj5TbWl0aDwvQXV0aG9yPjxZZWFyPjIwMDM8L1llYXI+PFJl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bnVtPjx1cmxzPjxyZWxhdGVkLXVybHM+PHVybD4mbHQ7R28gdG8gSVNJJmd0OzovL1dPUzowMDAx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</w:fldData>
        </w:fldChar>
      </w:r>
      <w:r w:rsidR="006B57A9" w:rsidRPr="00707FFC">
        <w:rPr>
          <w:rFonts w:cs="Times New Roman"/>
        </w:rPr>
        <w:instrText xml:space="preserve"> ADDIN EN.CITE.DATA </w:instrText>
      </w:r>
      <w:r w:rsidR="006B57A9" w:rsidRPr="00707FFC">
        <w:rPr>
          <w:rFonts w:cs="Times New Roman"/>
        </w:rPr>
      </w:r>
      <w:r w:rsidR="006B57A9" w:rsidRPr="00707FFC">
        <w:rPr>
          <w:rFonts w:cs="Times New Roman"/>
        </w:rPr>
        <w:fldChar w:fldCharType="end"/>
      </w:r>
      <w:r w:rsidR="00130628" w:rsidRPr="00707FFC">
        <w:rPr>
          <w:rFonts w:cs="Times New Roman"/>
        </w:rPr>
      </w:r>
      <w:r w:rsidR="00130628" w:rsidRPr="00707FFC">
        <w:rPr>
          <w:rFonts w:cs="Times New Roman"/>
        </w:rPr>
        <w:fldChar w:fldCharType="separate"/>
      </w:r>
      <w:r w:rsidR="006B57A9" w:rsidRPr="00707FFC">
        <w:rPr>
          <w:rFonts w:cs="Times New Roman"/>
          <w:noProof/>
          <w:vertAlign w:val="superscript"/>
        </w:rPr>
        <w:t>11,12</w:t>
      </w:r>
      <w:r w:rsidR="00130628" w:rsidRPr="00707FFC">
        <w:rPr>
          <w:rFonts w:cs="Times New Roman"/>
        </w:rPr>
        <w:fldChar w:fldCharType="end"/>
      </w:r>
      <w:r w:rsidR="00D50A5E" w:rsidRPr="00707FFC">
        <w:rPr>
          <w:rFonts w:cs="Times New Roman"/>
        </w:rPr>
        <w:t xml:space="preserve">. </w:t>
      </w:r>
      <w:r w:rsidR="00372C72" w:rsidRPr="00707FFC">
        <w:rPr>
          <w:rFonts w:cs="Times New Roman"/>
        </w:rPr>
        <w:t>If the instrumental variable assumptions are violated, the findings of a Mendelian randomization analysis are open to the same criticisms as those levelled at traditional observational epidemiological analyses.</w:t>
      </w:r>
    </w:p>
    <w:p w14:paraId="40822DB8" w14:textId="77777777" w:rsidR="00372C72" w:rsidRPr="00707FFC" w:rsidRDefault="00372C72" w:rsidP="00C44E1B">
      <w:pPr>
        <w:spacing w:line="276" w:lineRule="auto"/>
        <w:jc w:val="both"/>
        <w:rPr>
          <w:rFonts w:cs="Times New Roman"/>
        </w:rPr>
      </w:pPr>
    </w:p>
    <w:p w14:paraId="795D889D" w14:textId="2D50D6FC" w:rsidR="00435E57" w:rsidRPr="00707FFC" w:rsidRDefault="00435E57" w:rsidP="00D86DB1">
      <w:pPr>
        <w:spacing w:line="276" w:lineRule="auto"/>
        <w:jc w:val="both"/>
        <w:rPr>
          <w:rFonts w:cs="Times New Roman"/>
        </w:rPr>
      </w:pPr>
      <w:r w:rsidRPr="00707FFC">
        <w:rPr>
          <w:rFonts w:cs="Times New Roman"/>
          <w:lang w:eastAsia="ko-KR"/>
        </w:rPr>
        <w:t xml:space="preserve">Previous MR studies illustrated that the </w:t>
      </w:r>
      <w:r w:rsidR="00A53B40" w:rsidRPr="00707FFC">
        <w:rPr>
          <w:rFonts w:cs="Times New Roman"/>
          <w:lang w:eastAsia="ko-KR"/>
        </w:rPr>
        <w:t>urate level related</w:t>
      </w:r>
      <w:r w:rsidRPr="00707FFC">
        <w:rPr>
          <w:rFonts w:cs="Times New Roman"/>
          <w:lang w:eastAsia="ko-KR"/>
        </w:rPr>
        <w:t xml:space="preserve"> variant</w:t>
      </w:r>
      <w:r w:rsidR="00A53B40" w:rsidRPr="00707FFC">
        <w:rPr>
          <w:rFonts w:cs="Times New Roman"/>
          <w:lang w:eastAsia="ko-KR"/>
        </w:rPr>
        <w:t>s</w:t>
      </w:r>
      <w:r w:rsidRPr="00707FFC">
        <w:rPr>
          <w:rFonts w:cs="Times New Roman"/>
          <w:lang w:eastAsia="ko-KR"/>
        </w:rPr>
        <w:t xml:space="preserve"> </w:t>
      </w:r>
      <w:proofErr w:type="gramStart"/>
      <w:r w:rsidRPr="00707FFC">
        <w:rPr>
          <w:rFonts w:cs="Times New Roman"/>
          <w:lang w:eastAsia="ko-KR"/>
        </w:rPr>
        <w:t>influences</w:t>
      </w:r>
      <w:proofErr w:type="gramEnd"/>
      <w:r w:rsidRPr="00707FFC">
        <w:rPr>
          <w:rFonts w:cs="Times New Roman"/>
          <w:lang w:eastAsia="ko-KR"/>
        </w:rPr>
        <w:t xml:space="preserve"> disease outcomes, but conditionally on their relationship with </w:t>
      </w:r>
      <w:r w:rsidR="00CF2551">
        <w:rPr>
          <w:rFonts w:cs="Times New Roman"/>
          <w:lang w:eastAsia="ko-KR"/>
        </w:rPr>
        <w:t>urate</w:t>
      </w:r>
      <w:r w:rsidRPr="00707FFC">
        <w:rPr>
          <w:rFonts w:cs="Times New Roman"/>
          <w:lang w:eastAsia="ko-KR"/>
        </w:rPr>
        <w:t xml:space="preserve">. </w:t>
      </w:r>
      <w:r w:rsidRPr="00707FFC">
        <w:rPr>
          <w:rFonts w:cs="Times New Roman"/>
        </w:rPr>
        <w:t xml:space="preserve">If MR assumptions hold then instruments only influence the outcome through the exposure, which would lead to proportionality of effect sizes between the </w:t>
      </w:r>
      <w:r w:rsidR="00D50FF9">
        <w:rPr>
          <w:rFonts w:cs="Times New Roman"/>
        </w:rPr>
        <w:t>single nucleotide polymorphism (</w:t>
      </w:r>
      <w:r w:rsidRPr="00707FFC">
        <w:rPr>
          <w:rFonts w:cs="Times New Roman"/>
        </w:rPr>
        <w:t>SNP</w:t>
      </w:r>
      <w:r w:rsidR="00D50FF9">
        <w:rPr>
          <w:rFonts w:cs="Times New Roman"/>
        </w:rPr>
        <w:t>)</w:t>
      </w:r>
      <w:r w:rsidRPr="00707FFC">
        <w:rPr>
          <w:rFonts w:cs="Times New Roman"/>
        </w:rPr>
        <w:t xml:space="preserve">-exposure and SNP-outcome effects. However, it is clear that for the 28 variants available for </w:t>
      </w:r>
      <w:r w:rsidR="00CF2551">
        <w:rPr>
          <w:rFonts w:cs="Times New Roman"/>
        </w:rPr>
        <w:t>urate</w:t>
      </w:r>
      <w:r w:rsidRPr="00707FFC">
        <w:rPr>
          <w:rFonts w:cs="Times New Roman"/>
        </w:rPr>
        <w:t xml:space="preserve"> several SNPs depart strongly from this expected proportionality. We hypothesised that this is because those SNPs are influencing kidney function through both urate and at least one other pathway. </w:t>
      </w:r>
      <w:proofErr w:type="gramStart"/>
      <w:r w:rsidR="004B31B3">
        <w:rPr>
          <w:rFonts w:cs="Times New Roman"/>
        </w:rPr>
        <w:t>Therefore</w:t>
      </w:r>
      <w:proofErr w:type="gramEnd"/>
      <w:r w:rsidR="004B31B3">
        <w:rPr>
          <w:rFonts w:cs="Times New Roman"/>
        </w:rPr>
        <w:t xml:space="preserve"> we </w:t>
      </w:r>
      <w:r w:rsidRPr="00707FFC">
        <w:rPr>
          <w:rFonts w:cs="Times New Roman"/>
        </w:rPr>
        <w:t xml:space="preserve">aimed to search for novel putative risk factors for declining kidney function by utilising the </w:t>
      </w:r>
      <w:r w:rsidR="00D50FF9">
        <w:rPr>
          <w:rFonts w:cs="Times New Roman"/>
        </w:rPr>
        <w:t>pleiotropic SNP</w:t>
      </w:r>
      <w:r w:rsidRPr="00707FFC">
        <w:rPr>
          <w:rFonts w:cs="Times New Roman"/>
        </w:rPr>
        <w:t>s in the urate-GFR analysis using MR-Base.</w:t>
      </w:r>
    </w:p>
    <w:p w14:paraId="6BAE7AE7" w14:textId="77777777" w:rsidR="007678B2" w:rsidRPr="00707FFC" w:rsidRDefault="007678B2" w:rsidP="00C44E1B">
      <w:pPr>
        <w:spacing w:line="276" w:lineRule="auto"/>
        <w:jc w:val="both"/>
        <w:rPr>
          <w:rFonts w:cs="Times New Roman"/>
        </w:rPr>
      </w:pPr>
      <w:bookmarkStart w:id="230" w:name="_GoBack"/>
      <w:bookmarkEnd w:id="230"/>
    </w:p>
    <w:p w14:paraId="348DEAF4" w14:textId="31B6F977" w:rsidR="00763A46" w:rsidRPr="00707FFC" w:rsidRDefault="004B31B3" w:rsidP="00E16C78">
      <w:pPr>
        <w:spacing w:line="276" w:lineRule="auto"/>
        <w:jc w:val="both"/>
        <w:rPr>
          <w:rFonts w:cs="Times New Roman"/>
          <w:lang w:eastAsia="ko-KR"/>
        </w:rPr>
      </w:pPr>
      <w:r>
        <w:rPr>
          <w:rFonts w:cs="Times New Roman"/>
        </w:rPr>
        <w:t>In this study, we</w:t>
      </w:r>
      <w:r w:rsidR="00D04C9E" w:rsidRPr="00707FFC">
        <w:rPr>
          <w:rFonts w:cs="Times New Roman"/>
        </w:rPr>
        <w:t xml:space="preserve"> examined the causal relationship between </w:t>
      </w:r>
      <w:r w:rsidR="00CF2551">
        <w:rPr>
          <w:rFonts w:cs="Times New Roman"/>
        </w:rPr>
        <w:t>urate</w:t>
      </w:r>
      <w:r w:rsidR="00D04C9E" w:rsidRPr="00707FFC">
        <w:rPr>
          <w:rFonts w:cs="Times New Roman"/>
        </w:rPr>
        <w:t xml:space="preserve"> and </w:t>
      </w:r>
      <w:proofErr w:type="spellStart"/>
      <w:r w:rsidR="00D04C9E" w:rsidRPr="00707FFC">
        <w:rPr>
          <w:rFonts w:cs="Times New Roman"/>
        </w:rPr>
        <w:t>eGFR</w:t>
      </w:r>
      <w:proofErr w:type="spellEnd"/>
      <w:r w:rsidR="00D04C9E" w:rsidRPr="00707FFC">
        <w:rPr>
          <w:rFonts w:cs="Times New Roman"/>
        </w:rPr>
        <w:t xml:space="preserve"> decline within two</w:t>
      </w:r>
      <w:r w:rsidR="00E16C78">
        <w:rPr>
          <w:rFonts w:cs="Times New Roman"/>
        </w:rPr>
        <w:t xml:space="preserve"> </w:t>
      </w:r>
      <w:r w:rsidR="00D04C9E" w:rsidRPr="00707FFC">
        <w:rPr>
          <w:rFonts w:cs="Times New Roman"/>
        </w:rPr>
        <w:t xml:space="preserve">sample Mendelian randomization </w:t>
      </w:r>
      <w:proofErr w:type="gramStart"/>
      <w:r w:rsidR="00D04C9E" w:rsidRPr="00707FFC">
        <w:rPr>
          <w:rFonts w:cs="Times New Roman"/>
        </w:rPr>
        <w:t>framework</w:t>
      </w:r>
      <w:proofErr w:type="gramEnd"/>
      <w:r w:rsidR="00D04C9E" w:rsidRPr="00707FFC">
        <w:rPr>
          <w:rFonts w:cs="Times New Roman"/>
        </w:rPr>
        <w:t xml:space="preserve">. A two sample MR approach, whereby </w:t>
      </w:r>
      <w:r w:rsidR="00D04C9E" w:rsidRPr="00707FFC">
        <w:rPr>
          <w:rFonts w:cs="Times New Roman"/>
          <w:lang w:eastAsia="ko-KR"/>
        </w:rPr>
        <w:t>data on gene-exposure and gene-outcome associations from different samples obtained from publicly-available summary data from genome-wide association</w:t>
      </w:r>
      <w:r w:rsidR="00E16C78">
        <w:rPr>
          <w:rFonts w:cs="Times New Roman"/>
          <w:lang w:eastAsia="ko-KR"/>
        </w:rPr>
        <w:t xml:space="preserve"> (GWA)</w:t>
      </w:r>
      <w:r w:rsidR="00D04C9E" w:rsidRPr="00707FFC">
        <w:rPr>
          <w:rFonts w:cs="Times New Roman"/>
          <w:lang w:eastAsia="ko-KR"/>
        </w:rPr>
        <w:t xml:space="preserve"> study, allows us to assess the causal association between phenotype and outcome with large sample size and sufficient statistical power.  One advantage of </w:t>
      </w:r>
      <w:r w:rsidR="00D04C9E" w:rsidRPr="00707FFC">
        <w:rPr>
          <w:rFonts w:cs="Times New Roman"/>
        </w:rPr>
        <w:t>two sample MR is the availability of data for a range of phenotypes, enabling MR to be performed between a large number of traits. MR-Base has accumulated data for over 1000 traits. Multiple testing prohibits simple exhaustive searches for novel risk factors, so we have devised a novel strategy for identifying risk factors.</w:t>
      </w:r>
      <w:r w:rsidR="00E16C78">
        <w:rPr>
          <w:rFonts w:cs="Times New Roman"/>
        </w:rPr>
        <w:t xml:space="preserve"> The findings from this study will suggest exploiting</w:t>
      </w:r>
      <w:r w:rsidR="00763A46" w:rsidRPr="00707FFC">
        <w:rPr>
          <w:rFonts w:cs="Times New Roman"/>
          <w:lang w:eastAsia="ko-KR"/>
        </w:rPr>
        <w:t xml:space="preserve"> </w:t>
      </w:r>
      <w:r w:rsidR="00E16C78">
        <w:rPr>
          <w:rFonts w:cs="Times New Roman"/>
          <w:lang w:eastAsia="ko-KR"/>
        </w:rPr>
        <w:t>pleiotropy</w:t>
      </w:r>
      <w:r w:rsidR="00763A46" w:rsidRPr="00707FFC">
        <w:rPr>
          <w:rFonts w:cs="Times New Roman"/>
          <w:lang w:eastAsia="ko-KR"/>
        </w:rPr>
        <w:t xml:space="preserve"> among the instrument variables to</w:t>
      </w:r>
      <w:r w:rsidR="00535332" w:rsidRPr="00707FFC">
        <w:rPr>
          <w:rFonts w:cs="Times New Roman"/>
          <w:lang w:eastAsia="ko-KR"/>
        </w:rPr>
        <w:t xml:space="preserve"> search for </w:t>
      </w:r>
      <w:r w:rsidR="00763A46" w:rsidRPr="00707FFC">
        <w:rPr>
          <w:rFonts w:cs="Times New Roman"/>
          <w:lang w:eastAsia="ko-KR"/>
        </w:rPr>
        <w:t>the factors in the alternative pathway that are involved in the progression of the disease.</w:t>
      </w:r>
      <w:r w:rsidR="00D46258" w:rsidRPr="00707FFC">
        <w:rPr>
          <w:rFonts w:cs="Times New Roman"/>
          <w:lang w:eastAsia="ko-KR"/>
        </w:rPr>
        <w:t xml:space="preserve"> </w:t>
      </w:r>
    </w:p>
    <w:p w14:paraId="07583E5B" w14:textId="77777777" w:rsidR="00147E2C" w:rsidRPr="00707FFC" w:rsidRDefault="00147E2C" w:rsidP="00147E2C"/>
    <w:p w14:paraId="5F5CE91F" w14:textId="1BC40243" w:rsidR="00147E2C" w:rsidRPr="00707FFC" w:rsidRDefault="00147E2C" w:rsidP="00EB31BC">
      <w:pPr>
        <w:pStyle w:val="Heading2"/>
        <w:jc w:val="both"/>
        <w:rPr>
          <w:b/>
          <w:sz w:val="22"/>
          <w:szCs w:val="22"/>
        </w:rPr>
      </w:pPr>
      <w:r w:rsidRPr="00707FFC">
        <w:rPr>
          <w:b/>
          <w:sz w:val="22"/>
          <w:szCs w:val="22"/>
        </w:rPr>
        <w:t>Methods</w:t>
      </w:r>
    </w:p>
    <w:p w14:paraId="7B62440B" w14:textId="77777777" w:rsidR="00ED0616" w:rsidRPr="00707FFC" w:rsidRDefault="00ED0616" w:rsidP="009E3B96">
      <w:pPr>
        <w:pStyle w:val="Heading3"/>
      </w:pPr>
      <w:r w:rsidRPr="00707FFC">
        <w:t>Study design</w:t>
      </w:r>
    </w:p>
    <w:p w14:paraId="2681B200" w14:textId="43813C9F" w:rsidR="00ED0616" w:rsidRPr="00707FFC" w:rsidRDefault="00ED0616" w:rsidP="00FE61A3">
      <w:pPr>
        <w:jc w:val="both"/>
      </w:pPr>
      <w:r w:rsidRPr="00707FFC">
        <w:t xml:space="preserve">Two-sample MR was undertaken using the summary statistics of published GWA studies. SNPs, previously reported to be associated with plasma urate levels were used as instrumental variables for testing the causal effect of urate on </w:t>
      </w:r>
      <w:proofErr w:type="spellStart"/>
      <w:r w:rsidRPr="00707FFC">
        <w:t>eGFR</w:t>
      </w:r>
      <w:proofErr w:type="spellEnd"/>
      <w:r w:rsidRPr="00707FFC">
        <w:t xml:space="preserve">. Summary statistics on the association of SNPs with urate levels and </w:t>
      </w:r>
      <w:proofErr w:type="spellStart"/>
      <w:r w:rsidRPr="00707FFC">
        <w:t>eGFR</w:t>
      </w:r>
      <w:proofErr w:type="spellEnd"/>
      <w:r w:rsidRPr="00707FFC">
        <w:t xml:space="preserve"> were combined to estimate the effect of urate on </w:t>
      </w:r>
      <w:proofErr w:type="spellStart"/>
      <w:r w:rsidRPr="00707FFC">
        <w:t>eGFR</w:t>
      </w:r>
      <w:proofErr w:type="spellEnd"/>
      <w:r w:rsidRPr="00707FFC">
        <w:t xml:space="preserve">. In order to investigate the presence of the potential bias such as horizontal pleiotropy or the effect on </w:t>
      </w:r>
      <w:proofErr w:type="spellStart"/>
      <w:r w:rsidRPr="00707FFC">
        <w:t>eGFR</w:t>
      </w:r>
      <w:proofErr w:type="spellEnd"/>
      <w:r w:rsidRPr="00707FFC">
        <w:t xml:space="preserve"> via other risk factors (vertical pleiotropy) (Figure 1), we applied sensitivity analys</w:t>
      </w:r>
      <w:r w:rsidR="008E3484">
        <w:t>i</w:t>
      </w:r>
      <w:r w:rsidRPr="00707FFC">
        <w:t xml:space="preserve">s methods and analysed data on the association of the urate related SNPs with a range of traits using MR-Base. </w:t>
      </w:r>
      <w:r w:rsidR="003923FF" w:rsidRPr="00707FFC">
        <w:t xml:space="preserve">In most studies where we obtained the summary statistics, participants were of European ancestry. </w:t>
      </w:r>
      <w:r w:rsidRPr="00707FFC">
        <w:t xml:space="preserve">To identify other possible factors </w:t>
      </w:r>
      <w:r w:rsidR="00BB629D" w:rsidRPr="00707FFC">
        <w:t xml:space="preserve">(candidate exposures) </w:t>
      </w:r>
      <w:r w:rsidRPr="00707FFC">
        <w:t xml:space="preserve">that may influence </w:t>
      </w:r>
      <w:proofErr w:type="spellStart"/>
      <w:r w:rsidRPr="00707FFC">
        <w:t>eGFR</w:t>
      </w:r>
      <w:proofErr w:type="spellEnd"/>
      <w:r w:rsidRPr="00707FFC">
        <w:t xml:space="preserve"> and estimate causation between those factors and </w:t>
      </w:r>
      <w:proofErr w:type="spellStart"/>
      <w:r w:rsidRPr="00707FFC">
        <w:t>eGFR</w:t>
      </w:r>
      <w:proofErr w:type="spellEnd"/>
      <w:r w:rsidRPr="00707FFC">
        <w:t xml:space="preserve">, we performed </w:t>
      </w:r>
      <w:r w:rsidR="00247139" w:rsidRPr="00707FFC">
        <w:t>the</w:t>
      </w:r>
      <w:r w:rsidRPr="00707FFC">
        <w:t xml:space="preserve"> two-sample MR analys</w:t>
      </w:r>
      <w:r w:rsidR="00247139" w:rsidRPr="00707FFC">
        <w:t>e</w:t>
      </w:r>
      <w:r w:rsidRPr="00707FFC">
        <w:t>s</w:t>
      </w:r>
      <w:r w:rsidR="00BB629D" w:rsidRPr="00707FFC">
        <w:t xml:space="preserve"> of candidate exposure against </w:t>
      </w:r>
      <w:proofErr w:type="spellStart"/>
      <w:r w:rsidR="00BB629D" w:rsidRPr="00707FFC">
        <w:t>eGFR</w:t>
      </w:r>
      <w:proofErr w:type="spellEnd"/>
      <w:r w:rsidRPr="00707FFC">
        <w:t>.</w:t>
      </w:r>
    </w:p>
    <w:p w14:paraId="523BA35D" w14:textId="6158713A" w:rsidR="00ED0616" w:rsidRPr="00707FFC" w:rsidRDefault="00ED0616" w:rsidP="00ED0616"/>
    <w:p w14:paraId="18FC9DC2" w14:textId="02ECD5BB" w:rsidR="00625908" w:rsidRPr="00707FFC" w:rsidRDefault="00625908" w:rsidP="009E3B96">
      <w:pPr>
        <w:pStyle w:val="Heading3"/>
      </w:pPr>
      <w:r w:rsidRPr="00707FFC">
        <w:t>Data sources</w:t>
      </w:r>
    </w:p>
    <w:p w14:paraId="0883A6DD" w14:textId="44059B28" w:rsidR="00625908" w:rsidRPr="00707FFC" w:rsidRDefault="00625908" w:rsidP="00625908">
      <w:pPr>
        <w:jc w:val="both"/>
      </w:pPr>
      <w:r w:rsidRPr="00707FFC">
        <w:t>Summary data on the association between SNPs and the phenotypes of interest were collected from publicly available GWAS results using large cohorts:</w:t>
      </w:r>
      <w:r w:rsidR="00AB5E30" w:rsidRPr="00707FFC">
        <w:t xml:space="preserve"> </w:t>
      </w:r>
      <w:proofErr w:type="spellStart"/>
      <w:r w:rsidR="00C92319" w:rsidRPr="00C92319">
        <w:t>CKDGen</w:t>
      </w:r>
      <w:proofErr w:type="spellEnd"/>
      <w:r w:rsidR="00C92319" w:rsidRPr="00C92319">
        <w:t>, CHARGE, GLGC, MAGIC, IGC, GIANT, DIAGRAM, AGEN-T2D, SAT2D, MAT2D, T2D-GENES, ICBP, and CARDIoGRAMplusC4D</w:t>
      </w:r>
      <w:r w:rsidR="00C92319">
        <w:t>.</w:t>
      </w:r>
      <w:r w:rsidRPr="00707FFC">
        <w:t xml:space="preserve"> Details about each data source are presented in Supplementary Table </w:t>
      </w:r>
      <w:r w:rsidR="005F0A0B" w:rsidRPr="00707FFC">
        <w:t>2</w:t>
      </w:r>
      <w:r w:rsidRPr="00707FFC">
        <w:t xml:space="preserve">. </w:t>
      </w:r>
    </w:p>
    <w:p w14:paraId="76F284C2" w14:textId="77777777" w:rsidR="00625908" w:rsidRPr="00707FFC" w:rsidRDefault="00625908" w:rsidP="00ED0616"/>
    <w:p w14:paraId="49979137" w14:textId="225CC282" w:rsidR="00F911A5" w:rsidRPr="00707FFC" w:rsidRDefault="00F911A5" w:rsidP="009E3B96">
      <w:pPr>
        <w:pStyle w:val="Heading3"/>
      </w:pPr>
      <w:r w:rsidRPr="00707FFC">
        <w:t>Instrument development</w:t>
      </w:r>
    </w:p>
    <w:p w14:paraId="48F500ED" w14:textId="0EDDC3A3" w:rsidR="005176B5" w:rsidRPr="00707FFC" w:rsidRDefault="00196A39" w:rsidP="00EB31BC">
      <w:pPr>
        <w:jc w:val="both"/>
      </w:pPr>
      <w:r w:rsidRPr="00707FFC">
        <w:t>We used 30 independent SNPs associated with plasma urate levels</w:t>
      </w:r>
      <w:r w:rsidR="00625908" w:rsidRPr="00707FFC">
        <w:t xml:space="preserve"> identified by </w:t>
      </w:r>
      <w:r w:rsidR="00F963C3" w:rsidRPr="00707FFC">
        <w:t xml:space="preserve">the Global Urate Genetics Consortium (GUGC) </w:t>
      </w:r>
      <w:r w:rsidR="00F963C3" w:rsidRPr="00707FFC">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rsidR="00F0641D">
        <w:instrText xml:space="preserve"> ADDIN EN.CITE </w:instrText>
      </w:r>
      <w:r w:rsidR="00F0641D">
        <w:fldChar w:fldCharType="begin">
          <w:fldData xml:space="preserve">PEVuZE5vdGU+PENpdGU+PEF1dGhvcj5Lb3R0Z2VuPC9BdXRob3I+PFllYXI+MjAxMzwvWWVhcj48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</w:fldData>
        </w:fldChar>
      </w:r>
      <w:r w:rsidR="00F0641D">
        <w:instrText xml:space="preserve"> ADDIN EN.CITE.DATA </w:instrText>
      </w:r>
      <w:r w:rsidR="00F0641D">
        <w:fldChar w:fldCharType="end"/>
      </w:r>
      <w:r w:rsidR="00F963C3" w:rsidRPr="00707FFC">
        <w:fldChar w:fldCharType="separate"/>
      </w:r>
      <w:r w:rsidR="00F0641D" w:rsidRPr="00F0641D">
        <w:rPr>
          <w:noProof/>
          <w:vertAlign w:val="superscript"/>
        </w:rPr>
        <w:t>13</w:t>
      </w:r>
      <w:r w:rsidR="00F963C3" w:rsidRPr="00707FFC">
        <w:fldChar w:fldCharType="end"/>
      </w:r>
      <w:r w:rsidR="00EC31B4" w:rsidRPr="00707FFC">
        <w:t xml:space="preserve">. </w:t>
      </w:r>
      <w:r w:rsidR="00E747C2" w:rsidRPr="00707FFC">
        <w:t xml:space="preserve">Data on beta coefficients for allele dose and change in urate, standard errors (SEs), major and minor alleles for each SNP along with allele frequencies, and p-values were extracted. </w:t>
      </w:r>
      <w:r w:rsidR="005176B5" w:rsidRPr="00707FFC">
        <w:t xml:space="preserve">Summary statistics (beta coefficients and SEs) for the associations of the urate related SNPs with </w:t>
      </w:r>
      <w:proofErr w:type="spellStart"/>
      <w:r w:rsidR="005176B5" w:rsidRPr="00707FFC">
        <w:t>eGFR</w:t>
      </w:r>
      <w:proofErr w:type="spellEnd"/>
      <w:r w:rsidR="005176B5" w:rsidRPr="00707FFC">
        <w:t xml:space="preserve"> were obtained from the </w:t>
      </w:r>
      <w:proofErr w:type="spellStart"/>
      <w:r w:rsidR="005176B5" w:rsidRPr="00707FFC">
        <w:t>CKDGen</w:t>
      </w:r>
      <w:proofErr w:type="spellEnd"/>
      <w:r w:rsidR="005176B5" w:rsidRPr="00707FFC">
        <w:t xml:space="preserve"> Consortium</w:t>
      </w:r>
      <w:r w:rsidR="003B48A2" w:rsidRPr="00707FFC">
        <w:t xml:space="preserve"> </w:t>
      </w:r>
      <w:r w:rsidR="000F12B8" w:rsidRPr="00707FFC">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rsidR="00F0641D">
        <w:instrText xml:space="preserve"> ADDIN EN.CITE </w:instrText>
      </w:r>
      <w:r w:rsidR="00F0641D">
        <w:fldChar w:fldCharType="begin">
          <w:fldData xml:space="preserve">PEVuZE5vdGU+PENpdGU+PEF1dGhvcj5QYXR0YXJvPC9BdXRob3I+PFllYXI+MjAxNjwvWWVhcj48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</w:fldData>
        </w:fldChar>
      </w:r>
      <w:r w:rsidR="00F0641D">
        <w:instrText xml:space="preserve"> ADDIN EN.CITE.DATA </w:instrText>
      </w:r>
      <w:r w:rsidR="00F0641D">
        <w:fldChar w:fldCharType="end"/>
      </w:r>
      <w:r w:rsidR="000F12B8" w:rsidRPr="00707FFC">
        <w:fldChar w:fldCharType="separate"/>
      </w:r>
      <w:r w:rsidR="00F0641D" w:rsidRPr="00F0641D">
        <w:rPr>
          <w:noProof/>
          <w:vertAlign w:val="superscript"/>
        </w:rPr>
        <w:t>14</w:t>
      </w:r>
      <w:r w:rsidR="000F12B8" w:rsidRPr="00707FFC">
        <w:fldChar w:fldCharType="end"/>
      </w:r>
      <w:r w:rsidR="005176B5" w:rsidRPr="00707FFC">
        <w:t xml:space="preserve">. </w:t>
      </w:r>
      <w:r w:rsidR="00554991" w:rsidRPr="00707FFC">
        <w:t>Of the 30 SNPs, two palindromic SNPs were excluded at the harmonization stage, which allows to aligning effect alleles from both exposure and outcome datasets</w:t>
      </w:r>
      <w:r w:rsidR="002E4749" w:rsidRPr="00707FFC">
        <w:t xml:space="preserve"> due to missing effect allele frequencies. Thus, a total of 28 SNPs was used for the main analysis to investigate the association between urate and </w:t>
      </w:r>
      <w:proofErr w:type="spellStart"/>
      <w:r w:rsidR="002E4749" w:rsidRPr="00707FFC">
        <w:t>eGFR</w:t>
      </w:r>
      <w:proofErr w:type="spellEnd"/>
      <w:r w:rsidR="00C30235" w:rsidRPr="00707FFC">
        <w:t xml:space="preserve"> (Table 1)</w:t>
      </w:r>
      <w:r w:rsidR="002E4749" w:rsidRPr="00707FFC">
        <w:t>.</w:t>
      </w:r>
    </w:p>
    <w:p w14:paraId="74AB33E8" w14:textId="66F33A19" w:rsidR="00E747C2" w:rsidRPr="00707FFC" w:rsidRDefault="00E747C2" w:rsidP="00EB31BC">
      <w:pPr>
        <w:jc w:val="both"/>
      </w:pPr>
    </w:p>
    <w:p w14:paraId="6AC8B212" w14:textId="1EB58B90" w:rsidR="00E747C2" w:rsidRPr="00707FFC" w:rsidRDefault="00E747C2" w:rsidP="009E3B96">
      <w:pPr>
        <w:pStyle w:val="Heading3"/>
      </w:pPr>
      <w:r w:rsidRPr="00707FFC">
        <w:t>Statistical analysis</w:t>
      </w:r>
    </w:p>
    <w:p w14:paraId="2853F9B7" w14:textId="4C79FB5B" w:rsidR="007B5F76" w:rsidRPr="00707FFC" w:rsidRDefault="003B48A2" w:rsidP="007B5F76">
      <w:pPr>
        <w:jc w:val="both"/>
      </w:pPr>
      <w:r w:rsidRPr="00707FFC">
        <w:t>All analyses were conducted with the two-sample MR package of MR-Base in R statistical software (</w:t>
      </w:r>
      <w:proofErr w:type="spellStart"/>
      <w:r w:rsidRPr="00707FFC">
        <w:t>ver</w:t>
      </w:r>
      <w:proofErr w:type="spellEnd"/>
      <w:r w:rsidRPr="00707FFC">
        <w:t xml:space="preserve"> 3.4.1). </w:t>
      </w:r>
      <w:r w:rsidR="00091369" w:rsidRPr="00707FFC">
        <w:t>The genetic variants were pruned (r</w:t>
      </w:r>
      <w:r w:rsidR="00091369" w:rsidRPr="00707FFC">
        <w:rPr>
          <w:vertAlign w:val="superscript"/>
        </w:rPr>
        <w:t>2</w:t>
      </w:r>
      <w:r w:rsidR="00091369" w:rsidRPr="00707FFC">
        <w:t xml:space="preserve"> &lt; 0.001) before analysis. We harmonised the SNP-exposure and SNP-outcome associations using the MR-Base “</w:t>
      </w:r>
      <w:proofErr w:type="spellStart"/>
      <w:r w:rsidR="00091369" w:rsidRPr="00707FFC">
        <w:t>harmonised_data</w:t>
      </w:r>
      <w:proofErr w:type="spellEnd"/>
      <w:r w:rsidR="00091369" w:rsidRPr="00707FFC">
        <w:t xml:space="preserve">” function to ensure that the associations obtain from the exposure and outcome GWAS summary-level data were coded relative to the same effect allele of each SNP. </w:t>
      </w:r>
      <w:r w:rsidR="00EB31BC" w:rsidRPr="00707FFC">
        <w:t>Since the genetic instruments were consisted of multiple genetic variants, inverse-variance weighted (IVW) linear regression was applied that sums the ratio estimates of all variants in a weighted average formula where the intercept is constrained to zero</w:t>
      </w:r>
      <w:r w:rsidR="00056F9E" w:rsidRPr="00707FFC">
        <w:fldChar w:fldCharType="begin">
          <w:fldData xml:space="preserve">PEVuZE5vdGU+PENpdGU+PEF1dGhvcj5CdXJnZXNzPC9BdXRob3I+PFllYXI+MjAxMzwvWWVhcj48
UmVjTnVtPjEyPC9SZWNOdW0+PERpc3BsYXlUZXh0PjxzdHlsZSBmYWNlPSJzdXBlcnNjcmlwdCI+
MTU8L3N0eWxlPjwvRGlzcGxheVRleHQ+PHJlY29yZD48cmVjLW51bWJlcj4xMjwvcmVjLW51bWJl
cj48Zm9yZWlnbi1rZXlzPjxrZXkgYXBwPSJFTiIgZGItaWQ9InRwZXJyOWFlYjVzdzJnZTB6OTY1
cnd4YnIycjJmenhwOXhyYSIgdGltZXN0YW1wPSIxNDk1NTQ4ODM5Ij4xMjwva2V5PjwvZm9yZWln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ZXRpYyBFcGlkZW1pb2xvZ3k8L2Z1bGwtdGl0bGU+PGFiYnItMT5HZW5ldC4gRXBpZGVtaW9sLjwv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</w:fldData>
        </w:fldChar>
      </w:r>
      <w:r w:rsidR="00F0641D">
        <w:instrText xml:space="preserve"> ADDIN EN.CITE </w:instrText>
      </w:r>
      <w:r w:rsidR="00F0641D">
        <w:fldChar w:fldCharType="begin">
          <w:fldData xml:space="preserve">PEVuZE5vdGU+PENpdGU+PEF1dGhvcj5CdXJnZXNzPC9BdXRob3I+PFllYXI+MjAxMzwvWWVhcj48
UmVjTnVtPjEyPC9SZWNOdW0+PERpc3BsYXlUZXh0PjxzdHlsZSBmYWNlPSJzdXBlcnNjcmlwdCI+
MTU8L3N0eWxlPjwvRGlzcGxheVRleHQ+PHJlY29yZD48cmVjLW51bWJlcj4xMjwvcmVjLW51bWJl
cj48Zm9yZWlnbi1rZXlzPjxrZXkgYXBwPSJFTiIgZGItaWQ9InRwZXJyOWFlYjVzdzJnZTB6OTY1
cnd4YnIycjJmenhwOXhyYSIgdGltZXN0YW1wPSIxNDk1NTQ4ODM5Ij4xMjwva2V5PjwvZm9yZWln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ZXRpYyBFcGlkZW1pb2xvZ3k8L2Z1bGwtdGl0bGU+PGFiYnItMT5HZW5ldC4gRXBpZGVtaW9sLjwv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</w:fldData>
        </w:fldChar>
      </w:r>
      <w:r w:rsidR="00F0641D">
        <w:instrText xml:space="preserve"> ADDIN EN.CITE.DATA </w:instrText>
      </w:r>
      <w:r w:rsidR="00F0641D">
        <w:fldChar w:fldCharType="end"/>
      </w:r>
      <w:r w:rsidR="00056F9E" w:rsidRPr="00707FFC">
        <w:fldChar w:fldCharType="separate"/>
      </w:r>
      <w:r w:rsidR="00F0641D" w:rsidRPr="00F0641D">
        <w:rPr>
          <w:noProof/>
          <w:vertAlign w:val="superscript"/>
        </w:rPr>
        <w:t>15</w:t>
      </w:r>
      <w:r w:rsidR="00056F9E" w:rsidRPr="00707FFC">
        <w:fldChar w:fldCharType="end"/>
      </w:r>
      <w:r w:rsidR="00B4183A" w:rsidRPr="00707FFC">
        <w:t>.</w:t>
      </w:r>
      <w:r w:rsidR="00EB31BC" w:rsidRPr="00707FFC">
        <w:t xml:space="preserve"> </w:t>
      </w:r>
      <w:r w:rsidR="00326B49" w:rsidRPr="00707FFC">
        <w:t xml:space="preserve">this method assumes the gene-exposure association estimates are measured without error. </w:t>
      </w:r>
      <w:r w:rsidR="007B5F76" w:rsidRPr="00707FFC">
        <w:t xml:space="preserve">Results are reported as beta coefficient with their 95% confidence intervals (CIs) of </w:t>
      </w:r>
      <w:proofErr w:type="spellStart"/>
      <w:r w:rsidR="007B5F76" w:rsidRPr="00707FFC">
        <w:t>eGFR</w:t>
      </w:r>
      <w:proofErr w:type="spellEnd"/>
      <w:r w:rsidR="007B5F76" w:rsidRPr="00707FFC">
        <w:t xml:space="preserve"> per genetically predicted 1 standard deviation (SD) increase in urate levels. All statistical tests were two-sided considering statistical significance at p &lt;0.05. </w:t>
      </w:r>
    </w:p>
    <w:p w14:paraId="262B0E7E" w14:textId="77777777" w:rsidR="00EB31BC" w:rsidRPr="00707FFC" w:rsidRDefault="00EB31BC" w:rsidP="00F911A5"/>
    <w:p w14:paraId="0949365F" w14:textId="25D98E0B" w:rsidR="003B48A2" w:rsidRPr="00707FFC" w:rsidRDefault="003B48A2" w:rsidP="009E3B96">
      <w:pPr>
        <w:pStyle w:val="Heading3"/>
      </w:pPr>
      <w:r w:rsidRPr="00707FFC">
        <w:t>Sensitivity analyses</w:t>
      </w:r>
    </w:p>
    <w:p w14:paraId="19C7DCB8" w14:textId="5AADF64D" w:rsidR="00DD4620" w:rsidRPr="00707FFC" w:rsidRDefault="00326B49" w:rsidP="00EB31BC">
      <w:pPr>
        <w:jc w:val="both"/>
      </w:pPr>
      <w:r w:rsidRPr="00707FFC">
        <w:t xml:space="preserve">A number of </w:t>
      </w:r>
      <w:r w:rsidR="00E747C2" w:rsidRPr="00707FFC">
        <w:t>sensitivity analyses were applied</w:t>
      </w:r>
      <w:r w:rsidRPr="00707FFC">
        <w:t xml:space="preserve"> to ensure the robustness of the findings and validity of genetic instrument</w:t>
      </w:r>
      <w:r w:rsidR="00E747C2" w:rsidRPr="00707FFC">
        <w:t xml:space="preserve">; the MR-Egger, weighted median and mode approach. </w:t>
      </w:r>
      <w:r w:rsidR="00DD4620" w:rsidRPr="00707FFC">
        <w:t xml:space="preserve">The MR-Egger regression was used to test overall directional pleiotropy and provide </w:t>
      </w:r>
      <w:r w:rsidR="00BD2B90" w:rsidRPr="00707FFC">
        <w:t>valid causal estimates</w:t>
      </w:r>
      <w:r w:rsidR="00DD4620" w:rsidRPr="00707FFC">
        <w:t xml:space="preserve">, </w:t>
      </w:r>
      <w:r w:rsidR="003F45F9">
        <w:t>considering</w:t>
      </w:r>
      <w:r w:rsidR="00DD4620" w:rsidRPr="00707FFC">
        <w:t xml:space="preserve"> the presence of pleiotropy</w:t>
      </w:r>
      <w:r w:rsidR="00B4183A" w:rsidRPr="00707FFC">
        <w:fldChar w:fldCharType="begin">
          <w:fldData xml:space="preserve">PEVuZE5vdGU+PENpdGU+PEF1dGhvcj5Cb3dkZW48L0F1dGhvcj48WWVhcj4yMDE1PC9ZZWFyPjxS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</w:fldData>
        </w:fldChar>
      </w:r>
      <w:r w:rsidR="00F0641D">
        <w:instrText xml:space="preserve"> ADDIN EN.CITE </w:instrText>
      </w:r>
      <w:r w:rsidR="00F0641D">
        <w:fldChar w:fldCharType="begin">
          <w:fldData xml:space="preserve">PEVuZE5vdGU+PENpdGU+PEF1dGhvcj5Cb3dkZW48L0F1dGhvcj48WWVhcj4yMDE1PC9ZZWFyPjxS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</w:fldData>
        </w:fldChar>
      </w:r>
      <w:r w:rsidR="00F0641D">
        <w:instrText xml:space="preserve"> ADDIN EN.CITE.DATA </w:instrText>
      </w:r>
      <w:r w:rsidR="00F0641D">
        <w:fldChar w:fldCharType="end"/>
      </w:r>
      <w:r w:rsidR="00B4183A" w:rsidRPr="00707FFC">
        <w:fldChar w:fldCharType="separate"/>
      </w:r>
      <w:r w:rsidR="00F0641D" w:rsidRPr="00F0641D">
        <w:rPr>
          <w:noProof/>
          <w:vertAlign w:val="superscript"/>
        </w:rPr>
        <w:t>16</w:t>
      </w:r>
      <w:r w:rsidR="00B4183A" w:rsidRPr="00707FFC">
        <w:fldChar w:fldCharType="end"/>
      </w:r>
      <w:r w:rsidR="00DD4620" w:rsidRPr="00707FFC">
        <w:t xml:space="preserve">. </w:t>
      </w:r>
      <w:r w:rsidRPr="00707FFC">
        <w:t xml:space="preserve">MR-Egger assumes no measurement error (NOME) but relaxes the assumption that the effects of genetic variants on the outcome only through the exposure, by not constraining the intercept term to zero. </w:t>
      </w:r>
      <w:r w:rsidR="00534E4D" w:rsidRPr="00707FFC">
        <w:t xml:space="preserve">The </w:t>
      </w:r>
      <w:r w:rsidR="00817F13" w:rsidRPr="00707FFC">
        <w:t xml:space="preserve">balanced pleiotropy was visually assessed by using a funnel plot and checking for asymmetry, plotting the causal effect estimates against their precision. </w:t>
      </w:r>
      <w:r w:rsidR="00DD4620" w:rsidRPr="00707FFC">
        <w:t>The weighted mode method was also applied to obtain valid estimates when the largest number of similar causal effect estimates comes from valid instrument, whilst the majority of instruments are invalid</w:t>
      </w:r>
      <w:r w:rsidR="00B4183A" w:rsidRPr="00707FFC">
        <w:t xml:space="preserve"> </w:t>
      </w:r>
      <w:r w:rsidR="00817F13" w:rsidRPr="00707FFC">
        <w:t>(&lt;50%)</w:t>
      </w:r>
      <w:r w:rsidR="00B4183A" w:rsidRPr="00707FFC">
        <w:fldChar w:fldCharType="begin">
          <w:fldData xml:space="preserve">PEVuZE5vdGU+PENpdGU+PEF1dGhvcj5Cb3dkZW48L0F1dGhvcj48WWVhcj4yMDE2PC9ZZWFyPjxS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</w:fldData>
        </w:fldChar>
      </w:r>
      <w:r w:rsidR="00F0641D">
        <w:instrText xml:space="preserve"> ADDIN EN.CITE </w:instrText>
      </w:r>
      <w:r w:rsidR="00F0641D">
        <w:fldChar w:fldCharType="begin">
          <w:fldData xml:space="preserve">PEVuZE5vdGU+PENpdGU+PEF1dGhvcj5Cb3dkZW48L0F1dGhvcj48WWVhcj4yMDE2PC9ZZWFyPjxS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</w:fldData>
        </w:fldChar>
      </w:r>
      <w:r w:rsidR="00F0641D">
        <w:instrText xml:space="preserve"> ADDIN EN.CITE.DATA </w:instrText>
      </w:r>
      <w:r w:rsidR="00F0641D">
        <w:fldChar w:fldCharType="end"/>
      </w:r>
      <w:r w:rsidR="00B4183A" w:rsidRPr="00707FFC">
        <w:fldChar w:fldCharType="separate"/>
      </w:r>
      <w:r w:rsidR="00F0641D" w:rsidRPr="00F0641D">
        <w:rPr>
          <w:noProof/>
          <w:vertAlign w:val="superscript"/>
        </w:rPr>
        <w:t>17</w:t>
      </w:r>
      <w:r w:rsidR="00B4183A" w:rsidRPr="00707FFC">
        <w:fldChar w:fldCharType="end"/>
      </w:r>
      <w:r w:rsidR="00DD4620" w:rsidRPr="00707FFC">
        <w:t xml:space="preserve">. </w:t>
      </w:r>
      <w:r w:rsidR="00762AEA" w:rsidRPr="00707FFC">
        <w:t xml:space="preserve">Finally, we </w:t>
      </w:r>
      <w:r w:rsidR="00124D73" w:rsidRPr="00707FFC">
        <w:t xml:space="preserve">conducted weighted modal regression analyses, which relax the instrumental variable assumptions </w:t>
      </w:r>
      <w:r w:rsidR="00B4183A" w:rsidRPr="00707FFC">
        <w:fldChar w:fldCharType="begin"/>
      </w:r>
      <w:r w:rsidR="00F0641D">
        <w:instrText xml:space="preserve"> ADDIN EN.CITE &lt;EndNote&gt;&lt;Cite&gt;&lt;Author&gt;Hartwig&lt;/Author&gt;&lt;Year&gt;2017&lt;/Year&gt;&lt;RecNum&gt;24&lt;/RecNum&gt;&lt;DisplayText&gt;&lt;style face="superscript"&gt;18&lt;/style&gt;&lt;/DisplayText&gt;&lt;record&gt;&lt;rec-number&gt;24&lt;/rec-number&gt;&lt;foreign-keys&gt;&lt;key app="EN" db-id="tperr9aeb5sw2ge0z965rwxbr2r2fzxp9xra" timestamp="1512565586"&gt;24&lt;/key&gt;&lt;/foreign-keys&gt;&lt;ref-type name="Journal Article"&gt;17&lt;/ref-type&gt;&lt;contributors&gt;&lt;authors&gt;&lt;author&gt;Hartwig, F. P.&lt;/author&gt;&lt;author&gt;Davey Smith, G.&lt;/author&gt;&lt;author&gt;Bowden, J.&lt;/author&gt;&lt;/authors&gt;&lt;/contributors&gt;&lt;auth-address&gt;Postgraduate Program in Epidemiology, Federal University of Pelotas, Pelotas, Brazil.&amp;#xD;MRC Integrative Epidemiology Unit.&amp;#xD;School of Social and Community Medicine, University of Bristol, Bristol, UK.&lt;/auth-address&gt;&lt;titles&gt;&lt;title&gt;Robust inference in summary data Mendelian randomization via the zero modal pleiotropy assumption&lt;/title&gt;&lt;secondary-title&gt;Int J Epidemiol&lt;/secondary-title&gt;&lt;/titles&gt;&lt;periodical&gt;&lt;full-title&gt;International Journal of Epidemiology&lt;/full-title&gt;&lt;abbr-1&gt;Int. J. Epidemiol.&lt;/abbr-1&gt;&lt;abbr-2&gt;Int J Epidemiol&lt;/abbr-2&gt;&lt;/periodical&gt;&lt;edition&gt;2017/10/19&lt;/edition&gt;&lt;keywords&gt;&lt;keyword&gt;Causality&lt;/keyword&gt;&lt;keyword&gt;Mendelian randomization&lt;/keyword&gt;&lt;keyword&gt;genetic pleiotropy&lt;/keyword&gt;&lt;keyword&gt;genetic variation&lt;/keyword&gt;&lt;keyword&gt;instrumental variables&lt;/keyword&gt;&lt;/keywords&gt;&lt;dates&gt;&lt;year&gt;2017&lt;/year&gt;&lt;pub-dates&gt;&lt;date&gt;Jul 12&lt;/date&gt;&lt;/pub-dates&gt;&lt;/dates&gt;&lt;isbn&gt;1464-3685 (Electronic)&amp;#xD;0300-5771 (Linking)&lt;/isbn&gt;&lt;accession-num&gt;29040600&lt;/accession-num&gt;&lt;urls&gt;&lt;related-urls&gt;&lt;url&gt;https://www.ncbi.nlm.nih.gov/pubmed/29040600&lt;/url&gt;&lt;/related-urls&gt;&lt;/urls&gt;&lt;electronic-resource-num&gt;10.1093/ije/dyx102&lt;/electronic-resource-num&gt;&lt;/record&gt;&lt;/Cite&gt;&lt;/EndNote&gt;</w:instrText>
      </w:r>
      <w:r w:rsidR="00B4183A" w:rsidRPr="00707FFC">
        <w:fldChar w:fldCharType="separate"/>
      </w:r>
      <w:r w:rsidR="00F0641D" w:rsidRPr="00F0641D">
        <w:rPr>
          <w:noProof/>
          <w:vertAlign w:val="superscript"/>
        </w:rPr>
        <w:t>18</w:t>
      </w:r>
      <w:r w:rsidR="00B4183A" w:rsidRPr="00707FFC">
        <w:fldChar w:fldCharType="end"/>
      </w:r>
      <w:r w:rsidR="00124D73" w:rsidRPr="00707FFC">
        <w:t xml:space="preserve">. </w:t>
      </w:r>
      <w:r w:rsidR="00817F13" w:rsidRPr="00707FFC">
        <w:t xml:space="preserve">We also </w:t>
      </w:r>
      <w:r w:rsidR="00201597" w:rsidRPr="00707FFC">
        <w:t>conducted a series of sensitivity analys</w:t>
      </w:r>
      <w:r w:rsidR="009E7B46" w:rsidRPr="00707FFC">
        <w:t>e</w:t>
      </w:r>
      <w:r w:rsidR="00201597" w:rsidRPr="00707FFC">
        <w:t xml:space="preserve">s </w:t>
      </w:r>
      <w:r w:rsidR="009E7B46" w:rsidRPr="00707FFC">
        <w:t>to identify potentially influential instruments in the set of urate instruments</w:t>
      </w:r>
      <w:r w:rsidR="00201597" w:rsidRPr="00707FFC">
        <w:t xml:space="preserve"> </w:t>
      </w:r>
      <w:r w:rsidR="009E7B46" w:rsidRPr="00707FFC">
        <w:t>using</w:t>
      </w:r>
      <w:r w:rsidR="00201597" w:rsidRPr="00707FFC">
        <w:t xml:space="preserve"> different sets of SNPs; </w:t>
      </w:r>
      <w:proofErr w:type="spellStart"/>
      <w:r w:rsidR="00201597" w:rsidRPr="00707FFC">
        <w:t>a</w:t>
      </w:r>
      <w:proofErr w:type="spellEnd"/>
      <w:r w:rsidR="00201597" w:rsidRPr="00707FFC">
        <w:t>) all SNPs</w:t>
      </w:r>
      <w:r w:rsidR="00FB7AB6" w:rsidRPr="00707FFC">
        <w:t xml:space="preserve"> (N SNPs = 28, conservative set</w:t>
      </w:r>
      <w:r w:rsidR="00C07C1C" w:rsidRPr="00707FFC">
        <w:t>), b</w:t>
      </w:r>
      <w:r w:rsidR="00201597" w:rsidRPr="00707FFC">
        <w:t>) SNPs after removing outliers</w:t>
      </w:r>
      <w:r w:rsidR="00FB7AB6" w:rsidRPr="00707FFC">
        <w:t xml:space="preserve"> (N SNPs = </w:t>
      </w:r>
      <w:r w:rsidR="00B17B33">
        <w:t>9</w:t>
      </w:r>
      <w:r w:rsidR="00FB7AB6" w:rsidRPr="00707FFC">
        <w:t xml:space="preserve">, </w:t>
      </w:r>
      <w:commentRangeStart w:id="231"/>
      <w:r w:rsidR="00FB7AB6" w:rsidRPr="00707FFC">
        <w:t xml:space="preserve">liberal </w:t>
      </w:r>
      <w:commentRangeEnd w:id="231"/>
      <w:r w:rsidR="00C07C1C" w:rsidRPr="00707FFC">
        <w:rPr>
          <w:rStyle w:val="CommentReference"/>
          <w:rFonts w:eastAsiaTheme="minorEastAsia"/>
          <w:sz w:val="22"/>
          <w:szCs w:val="22"/>
        </w:rPr>
        <w:commentReference w:id="231"/>
      </w:r>
      <w:r w:rsidR="00FB7AB6" w:rsidRPr="00707FFC">
        <w:t>set)</w:t>
      </w:r>
      <w:r w:rsidR="00201597" w:rsidRPr="00707FFC">
        <w:t xml:space="preserve">, and c) using only one SNP in </w:t>
      </w:r>
      <w:r w:rsidR="00201597" w:rsidRPr="00707FFC">
        <w:rPr>
          <w:i/>
        </w:rPr>
        <w:t>SLC2A9</w:t>
      </w:r>
      <w:r w:rsidR="00B4183A" w:rsidRPr="00707FFC">
        <w:t xml:space="preserve"> gene</w:t>
      </w:r>
      <w:r w:rsidR="00FB7AB6" w:rsidRPr="00707FFC">
        <w:t xml:space="preserve"> (individual SNP set)</w:t>
      </w:r>
      <w:r w:rsidR="00511C73" w:rsidRPr="00707FFC">
        <w:t>.</w:t>
      </w:r>
      <w:r w:rsidR="00DC4DAC" w:rsidRPr="00707FFC">
        <w:t xml:space="preserve"> </w:t>
      </w:r>
      <w:r w:rsidR="005C0933" w:rsidRPr="00707FFC">
        <w:t>The Cochran Q test for heterogeneity was applied to the set of instruments without outlier to test for the presence of horizontal pleiotropy. This test assumes that all valid instruments estimate the same effect</w:t>
      </w:r>
      <w:r w:rsidR="005C0933" w:rsidRPr="00707FFC">
        <w:fldChar w:fldCharType="begin">
          <w:fldData xml:space="preserve">PEVuZE5vdGU+PENpdGU+PEF1dGhvcj5HcmVjbzwvQXV0aG9yPjxZZWFyPjIwMTU8L1llYXI+PFJl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</w:fldData>
        </w:fldChar>
      </w:r>
      <w:r w:rsidR="00F0641D">
        <w:instrText xml:space="preserve"> ADDIN EN.CITE </w:instrText>
      </w:r>
      <w:r w:rsidR="00F0641D">
        <w:fldChar w:fldCharType="begin">
          <w:fldData xml:space="preserve">PEVuZE5vdGU+PENpdGU+PEF1dGhvcj5HcmVjbzwvQXV0aG9yPjxZZWFyPjIwMTU8L1llYXI+PFJl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</w:fldData>
        </w:fldChar>
      </w:r>
      <w:r w:rsidR="00F0641D">
        <w:instrText xml:space="preserve"> ADDIN EN.CITE.DATA </w:instrText>
      </w:r>
      <w:r w:rsidR="00F0641D">
        <w:fldChar w:fldCharType="end"/>
      </w:r>
      <w:r w:rsidR="005C0933" w:rsidRPr="00707FFC">
        <w:fldChar w:fldCharType="separate"/>
      </w:r>
      <w:r w:rsidR="00F0641D" w:rsidRPr="00F0641D">
        <w:rPr>
          <w:noProof/>
          <w:vertAlign w:val="superscript"/>
        </w:rPr>
        <w:t>19</w:t>
      </w:r>
      <w:r w:rsidR="005C0933" w:rsidRPr="00707FFC">
        <w:fldChar w:fldCharType="end"/>
      </w:r>
      <w:r w:rsidR="005C0933" w:rsidRPr="00707FFC">
        <w:t>.</w:t>
      </w:r>
      <w:r w:rsidR="003F45F9">
        <w:t xml:space="preserve"> </w:t>
      </w:r>
      <w:r w:rsidR="009E7B46" w:rsidRPr="00707FFC">
        <w:t xml:space="preserve">Additionally, a leave-one-out approach was applied to evaluate the influence of each SNP.  </w:t>
      </w:r>
    </w:p>
    <w:p w14:paraId="13FD5B0A" w14:textId="77777777" w:rsidR="00233B3D" w:rsidRPr="00707FFC" w:rsidRDefault="00233B3D" w:rsidP="00F911A5"/>
    <w:p w14:paraId="416BD862" w14:textId="51E7FE84" w:rsidR="003B48A2" w:rsidRPr="00707FFC" w:rsidRDefault="003B48A2" w:rsidP="009E3B96">
      <w:pPr>
        <w:pStyle w:val="Heading3"/>
      </w:pPr>
      <w:r w:rsidRPr="00707FFC">
        <w:t xml:space="preserve">Investigating </w:t>
      </w:r>
      <w:r w:rsidR="00EB31BC" w:rsidRPr="00707FFC">
        <w:t xml:space="preserve">novel pathway </w:t>
      </w:r>
      <w:r w:rsidRPr="00707FFC">
        <w:t>using MR base</w:t>
      </w:r>
    </w:p>
    <w:p w14:paraId="169DA0C9" w14:textId="57EA8806" w:rsidR="003B48A2" w:rsidRPr="00707FFC" w:rsidRDefault="00F7408B" w:rsidP="00D86DB1">
      <w:pPr>
        <w:jc w:val="both"/>
      </w:pPr>
      <w:r w:rsidRPr="00707FFC">
        <w:t>We searched MR-Base to investigate whether genetic instruments have pleiotropic associations with other phenotypes. The</w:t>
      </w:r>
      <w:r w:rsidR="005C0933" w:rsidRPr="00707FFC">
        <w:t xml:space="preserve"> SNPs had an association with </w:t>
      </w:r>
      <w:proofErr w:type="spellStart"/>
      <w:r w:rsidR="005C0933" w:rsidRPr="00707FFC">
        <w:t>eGFR</w:t>
      </w:r>
      <w:proofErr w:type="spellEnd"/>
      <w:r w:rsidR="005C0933" w:rsidRPr="00707FFC">
        <w:t xml:space="preserve"> at p value &lt;0.05 were regarded as </w:t>
      </w:r>
      <w:r w:rsidR="00A868D5" w:rsidRPr="00707FFC">
        <w:t>pleiotropic SNP</w:t>
      </w:r>
      <w:r w:rsidR="005C0933" w:rsidRPr="00707FFC">
        <w:t xml:space="preserve">. </w:t>
      </w:r>
      <w:r w:rsidR="007678B2" w:rsidRPr="00707FFC">
        <w:t>Phenotypes</w:t>
      </w:r>
      <w:r w:rsidR="009E21FC" w:rsidRPr="00707FFC">
        <w:t xml:space="preserve"> that exceeded the threshold for genome-wide significance (P value &lt; 5</w:t>
      </w:r>
      <w:r w:rsidRPr="00707FFC">
        <w:t xml:space="preserve"> x 10</w:t>
      </w:r>
      <w:r w:rsidR="009E21FC" w:rsidRPr="00707FFC">
        <w:rPr>
          <w:vertAlign w:val="superscript"/>
        </w:rPr>
        <w:t>-8</w:t>
      </w:r>
      <w:r w:rsidR="009E21FC" w:rsidRPr="00707FFC">
        <w:t xml:space="preserve">) were </w:t>
      </w:r>
      <w:r w:rsidR="003F45F9">
        <w:t xml:space="preserve">defined </w:t>
      </w:r>
      <w:r w:rsidRPr="00707FFC">
        <w:t xml:space="preserve">as candidate exposures and </w:t>
      </w:r>
      <w:r w:rsidR="009E21FC" w:rsidRPr="00707FFC">
        <w:t>used in two sample MR analys</w:t>
      </w:r>
      <w:r w:rsidR="00C21122" w:rsidRPr="00707FFC">
        <w:t>e</w:t>
      </w:r>
      <w:r w:rsidR="009E21FC" w:rsidRPr="00707FFC">
        <w:t xml:space="preserve">s to investigate the </w:t>
      </w:r>
      <w:r w:rsidR="00693E77" w:rsidRPr="00707FFC">
        <w:t xml:space="preserve">causal </w:t>
      </w:r>
      <w:r w:rsidR="009E21FC" w:rsidRPr="00707FFC">
        <w:t xml:space="preserve">association with </w:t>
      </w:r>
      <w:proofErr w:type="spellStart"/>
      <w:r w:rsidR="00C571E5" w:rsidRPr="00707FFC">
        <w:t>eGFR</w:t>
      </w:r>
      <w:proofErr w:type="spellEnd"/>
      <w:r w:rsidR="00DA527A" w:rsidRPr="00707FFC">
        <w:t xml:space="preserve"> (Figure 1)</w:t>
      </w:r>
      <w:r w:rsidR="00C571E5" w:rsidRPr="00707FFC">
        <w:t xml:space="preserve">. </w:t>
      </w:r>
      <w:r w:rsidR="003B48A2" w:rsidRPr="00707FFC">
        <w:t xml:space="preserve">To generate the </w:t>
      </w:r>
      <w:r w:rsidR="00C571E5" w:rsidRPr="00707FFC">
        <w:t>SNP-</w:t>
      </w:r>
      <w:r w:rsidR="00DA527A" w:rsidRPr="00707FFC">
        <w:t xml:space="preserve">candidate </w:t>
      </w:r>
      <w:r w:rsidR="00C571E5" w:rsidRPr="00707FFC">
        <w:t xml:space="preserve">exposure </w:t>
      </w:r>
      <w:r w:rsidR="00693E77" w:rsidRPr="00707FFC">
        <w:t xml:space="preserve">(i.e. triglyceride, blood pressure, </w:t>
      </w:r>
      <w:proofErr w:type="spellStart"/>
      <w:r w:rsidR="00693E77" w:rsidRPr="00707FFC">
        <w:t>etc</w:t>
      </w:r>
      <w:proofErr w:type="spellEnd"/>
      <w:r w:rsidR="00693E77" w:rsidRPr="00707FFC">
        <w:t xml:space="preserve">) </w:t>
      </w:r>
      <w:r w:rsidR="00C571E5" w:rsidRPr="00707FFC">
        <w:t xml:space="preserve">and </w:t>
      </w:r>
      <w:r w:rsidR="003B48A2" w:rsidRPr="00707FFC">
        <w:t xml:space="preserve">SNP-outcome (i.e., </w:t>
      </w:r>
      <w:proofErr w:type="spellStart"/>
      <w:r w:rsidR="003B48A2" w:rsidRPr="00707FFC">
        <w:t>eGFR</w:t>
      </w:r>
      <w:proofErr w:type="spellEnd"/>
      <w:r w:rsidR="003B48A2" w:rsidRPr="00707FFC">
        <w:t xml:space="preserve">) association, effect </w:t>
      </w:r>
      <w:r w:rsidR="00924F1D" w:rsidRPr="00707FFC">
        <w:t>estimates,</w:t>
      </w:r>
      <w:r w:rsidR="003B48A2" w:rsidRPr="00707FFC">
        <w:t xml:space="preserve"> and standard errors were obtained from publicly available results of a GWAS analysis (Supplementary Table 2).</w:t>
      </w:r>
      <w:r w:rsidR="00A868D5" w:rsidRPr="00707FFC">
        <w:t xml:space="preserve"> </w:t>
      </w:r>
    </w:p>
    <w:p w14:paraId="0A682FB8" w14:textId="77777777" w:rsidR="00147E2C" w:rsidRPr="00707FFC" w:rsidRDefault="00147E2C" w:rsidP="00147E2C"/>
    <w:p w14:paraId="59FB5712" w14:textId="77777777" w:rsidR="00147E2C" w:rsidRPr="00707FFC" w:rsidRDefault="00147E2C" w:rsidP="00147E2C">
      <w:pPr>
        <w:pStyle w:val="Heading2"/>
        <w:rPr>
          <w:sz w:val="22"/>
          <w:szCs w:val="22"/>
        </w:rPr>
      </w:pPr>
      <w:r w:rsidRPr="00707FFC">
        <w:rPr>
          <w:sz w:val="22"/>
          <w:szCs w:val="22"/>
        </w:rPr>
        <w:t>Results</w:t>
      </w:r>
    </w:p>
    <w:p w14:paraId="1A483458" w14:textId="4604F8DA" w:rsidR="00147E2C" w:rsidRPr="00707FFC" w:rsidRDefault="00BC73AE" w:rsidP="00147E2C">
      <w:pPr>
        <w:pStyle w:val="Heading3"/>
        <w:rPr>
          <w:sz w:val="22"/>
          <w:szCs w:val="22"/>
        </w:rPr>
      </w:pPr>
      <w:r w:rsidRPr="00707FFC">
        <w:rPr>
          <w:sz w:val="22"/>
          <w:szCs w:val="22"/>
        </w:rPr>
        <w:t>Causal a</w:t>
      </w:r>
      <w:r w:rsidR="00147E2C" w:rsidRPr="00707FFC">
        <w:rPr>
          <w:sz w:val="22"/>
          <w:szCs w:val="22"/>
        </w:rPr>
        <w:t xml:space="preserve">ssociation between urate and </w:t>
      </w:r>
      <w:proofErr w:type="spellStart"/>
      <w:r w:rsidR="00147E2C" w:rsidRPr="00707FFC">
        <w:rPr>
          <w:sz w:val="22"/>
          <w:szCs w:val="22"/>
        </w:rPr>
        <w:t>eG</w:t>
      </w:r>
      <w:r w:rsidR="003F45F9">
        <w:rPr>
          <w:sz w:val="22"/>
          <w:szCs w:val="22"/>
        </w:rPr>
        <w:t>FR</w:t>
      </w:r>
      <w:proofErr w:type="spellEnd"/>
      <w:r w:rsidR="00147E2C" w:rsidRPr="00707FFC">
        <w:rPr>
          <w:sz w:val="22"/>
          <w:szCs w:val="22"/>
        </w:rPr>
        <w:t xml:space="preserve"> using Mendelian randomization analysis</w:t>
      </w:r>
    </w:p>
    <w:p w14:paraId="055A22D2" w14:textId="50CDE375" w:rsidR="005C787E" w:rsidRPr="00707FFC" w:rsidRDefault="005B5867" w:rsidP="00893C4F">
      <w:pPr>
        <w:jc w:val="both"/>
      </w:pPr>
      <w:r w:rsidRPr="00707FFC">
        <w:t xml:space="preserve">Table 1 presents the association between genetically elevated urate and </w:t>
      </w:r>
      <w:proofErr w:type="spellStart"/>
      <w:r w:rsidRPr="00707FFC">
        <w:t>eGFR</w:t>
      </w:r>
      <w:proofErr w:type="spellEnd"/>
      <w:r w:rsidR="00FB7AB6" w:rsidRPr="00707FFC">
        <w:t xml:space="preserve"> using conservative urate</w:t>
      </w:r>
      <w:r w:rsidR="000B6B8E" w:rsidRPr="00707FFC">
        <w:t xml:space="preserve"> set</w:t>
      </w:r>
      <w:r w:rsidR="00FB7AB6" w:rsidRPr="00707FFC">
        <w:t>, liberal set, and individual SNP set</w:t>
      </w:r>
      <w:r w:rsidR="00FA1893" w:rsidRPr="00707FFC">
        <w:t xml:space="preserve">. </w:t>
      </w:r>
      <w:r w:rsidR="000B6B8E" w:rsidRPr="00707FFC">
        <w:t xml:space="preserve">Using the available 28 SNPs robustly associated with urate, all method revealed a weak association of urate with </w:t>
      </w:r>
      <w:proofErr w:type="spellStart"/>
      <w:r w:rsidR="000B6B8E" w:rsidRPr="00707FFC">
        <w:t>eGFR</w:t>
      </w:r>
      <w:proofErr w:type="spellEnd"/>
      <w:r w:rsidR="000B6B8E" w:rsidRPr="00707FFC">
        <w:t>.</w:t>
      </w:r>
      <w:r w:rsidR="00CE4994" w:rsidRPr="00707FFC">
        <w:t xml:space="preserve"> </w:t>
      </w:r>
      <w:r w:rsidR="000C50CA" w:rsidRPr="00707FFC">
        <w:t>There was a 0.0</w:t>
      </w:r>
      <w:r w:rsidR="00031283">
        <w:t>1</w:t>
      </w:r>
      <w:r w:rsidR="000C50CA" w:rsidRPr="00707FFC">
        <w:t xml:space="preserve"> ml min per 1.73 m</w:t>
      </w:r>
      <w:r w:rsidR="000C50CA" w:rsidRPr="00707FFC">
        <w:rPr>
          <w:vertAlign w:val="superscript"/>
        </w:rPr>
        <w:t>2</w:t>
      </w:r>
      <w:r w:rsidR="000C50CA" w:rsidRPr="00707FFC">
        <w:t xml:space="preserve"> decrease</w:t>
      </w:r>
      <w:r w:rsidR="00031283">
        <w:t xml:space="preserve"> (95% CI: -0.03, 0.01) </w:t>
      </w:r>
      <w:r w:rsidR="000C50CA" w:rsidRPr="00707FFC">
        <w:t xml:space="preserve">in </w:t>
      </w:r>
      <w:proofErr w:type="spellStart"/>
      <w:r w:rsidR="000C50CA" w:rsidRPr="00707FFC">
        <w:t>eGFR</w:t>
      </w:r>
      <w:proofErr w:type="spellEnd"/>
      <w:r w:rsidR="00BB5374" w:rsidRPr="00707FFC">
        <w:t xml:space="preserve"> per SD (mg/dl)</w:t>
      </w:r>
      <w:r w:rsidR="00031283">
        <w:t xml:space="preserve"> increment in urate level</w:t>
      </w:r>
      <w:r w:rsidR="005C787E" w:rsidRPr="00707FFC">
        <w:t xml:space="preserve">. </w:t>
      </w:r>
    </w:p>
    <w:p w14:paraId="1A29515C" w14:textId="7C62BB38" w:rsidR="001822B1" w:rsidRPr="00707FFC" w:rsidRDefault="00DD63E3" w:rsidP="00893C4F">
      <w:pPr>
        <w:jc w:val="both"/>
      </w:pPr>
      <w:r w:rsidRPr="00707FFC">
        <w:t xml:space="preserve">While the results of the MR analyses </w:t>
      </w:r>
      <w:r w:rsidR="000B6B8E" w:rsidRPr="00707FFC">
        <w:t xml:space="preserve">provided weak evidence for a causal effect of urate on decrease of </w:t>
      </w:r>
      <w:proofErr w:type="spellStart"/>
      <w:r w:rsidR="000B6B8E" w:rsidRPr="00707FFC">
        <w:t>eGFR</w:t>
      </w:r>
      <w:proofErr w:type="spellEnd"/>
      <w:r w:rsidR="000B6B8E" w:rsidRPr="00707FFC">
        <w:t xml:space="preserve"> using the conservative set, we repeated analyses using different set of SNPs. </w:t>
      </w:r>
      <w:r w:rsidR="00BC73AE" w:rsidRPr="00707FFC">
        <w:t xml:space="preserve">For the conservative approach, </w:t>
      </w:r>
      <w:r w:rsidR="000B6B8E" w:rsidRPr="00707FFC">
        <w:t>t</w:t>
      </w:r>
      <w:r w:rsidR="001822B1" w:rsidRPr="00707FFC">
        <w:t>he estimate and</w:t>
      </w:r>
      <w:r w:rsidR="003B0279" w:rsidRPr="00707FFC">
        <w:t xml:space="preserve"> 95%</w:t>
      </w:r>
      <w:r w:rsidR="001822B1" w:rsidRPr="00707FFC">
        <w:t xml:space="preserve"> CI from MR-Egger were opposite </w:t>
      </w:r>
      <w:r w:rsidR="00EA0341" w:rsidRPr="00707FFC">
        <w:t>to</w:t>
      </w:r>
      <w:r w:rsidR="001822B1" w:rsidRPr="00707FFC">
        <w:t xml:space="preserve"> other estimates, </w:t>
      </w:r>
      <w:r w:rsidR="00155BD3" w:rsidRPr="00707FFC">
        <w:t>but</w:t>
      </w:r>
      <w:r w:rsidR="001822B1" w:rsidRPr="00707FFC">
        <w:t xml:space="preserve"> </w:t>
      </w:r>
      <w:r w:rsidR="003B0279" w:rsidRPr="00707FFC">
        <w:t xml:space="preserve">95% </w:t>
      </w:r>
      <w:r w:rsidR="001822B1" w:rsidRPr="00707FFC">
        <w:t>CI from this analysis was included the null (</w:t>
      </w:r>
      <w:r w:rsidR="00893C4F" w:rsidRPr="00707FFC">
        <w:rPr>
          <w:color w:val="000000"/>
          <w:shd w:val="clear" w:color="auto" w:fill="FFFFFF"/>
        </w:rPr>
        <w:t>β</w:t>
      </w:r>
      <w:r w:rsidR="001822B1" w:rsidRPr="00707FFC">
        <w:t xml:space="preserve"> = 0.006; 95% CIs: -0.020 to 0.032). After exclusion of 20 SNP</w:t>
      </w:r>
      <w:r w:rsidR="003B0279" w:rsidRPr="00707FFC">
        <w:t>s</w:t>
      </w:r>
      <w:r w:rsidR="00893C4F" w:rsidRPr="00707FFC">
        <w:t xml:space="preserve"> that</w:t>
      </w:r>
      <w:r w:rsidR="001822B1" w:rsidRPr="00707FFC">
        <w:t xml:space="preserve"> </w:t>
      </w:r>
      <w:r w:rsidR="003B0279" w:rsidRPr="00707FFC">
        <w:t xml:space="preserve">have association </w:t>
      </w:r>
      <w:r w:rsidR="001822B1" w:rsidRPr="00707FFC">
        <w:t xml:space="preserve">with </w:t>
      </w:r>
      <w:proofErr w:type="spellStart"/>
      <w:r w:rsidR="001822B1" w:rsidRPr="00707FFC">
        <w:t>eGFR</w:t>
      </w:r>
      <w:proofErr w:type="spellEnd"/>
      <w:r w:rsidR="001822B1" w:rsidRPr="00707FFC">
        <w:t xml:space="preserve">, the direction of effect estimates obtained from </w:t>
      </w:r>
      <w:r w:rsidR="00893C4F" w:rsidRPr="00707FFC">
        <w:t>each analysis was consistent</w:t>
      </w:r>
      <w:r w:rsidR="00C04EB1">
        <w:t xml:space="preserve"> </w:t>
      </w:r>
      <w:r w:rsidR="00AD0717" w:rsidRPr="00707FFC">
        <w:t>(</w:t>
      </w:r>
      <w:r w:rsidR="00AD0717" w:rsidRPr="00707FFC">
        <w:rPr>
          <w:color w:val="000000"/>
          <w:shd w:val="clear" w:color="auto" w:fill="FFFFFF"/>
        </w:rPr>
        <w:t>β</w:t>
      </w:r>
      <w:r w:rsidR="00AD0717" w:rsidRPr="00707FFC">
        <w:rPr>
          <w:color w:val="000000"/>
          <w:shd w:val="clear" w:color="auto" w:fill="FFFFFF"/>
          <w:vertAlign w:val="subscript"/>
        </w:rPr>
        <w:t xml:space="preserve">IVW = </w:t>
      </w:r>
      <w:r w:rsidR="00AD0717" w:rsidRPr="00707FFC">
        <w:t>-0.004; 95% CI: -0.009 to 0.001)</w:t>
      </w:r>
      <w:r w:rsidR="00C04EB1">
        <w:t xml:space="preserve"> with the results from the conservative urate set</w:t>
      </w:r>
      <w:r w:rsidR="001822B1" w:rsidRPr="00707FFC">
        <w:t xml:space="preserve">. </w:t>
      </w:r>
      <w:r w:rsidR="00643C59" w:rsidRPr="00707FFC">
        <w:t xml:space="preserve">For all of analyses, weighted median and mode estimates were consistent with the IVW estimates. </w:t>
      </w:r>
      <w:r w:rsidR="001822B1" w:rsidRPr="00707FFC">
        <w:t xml:space="preserve">Using the single SNP rs12498742 in </w:t>
      </w:r>
      <w:r w:rsidR="001822B1" w:rsidRPr="00707FFC">
        <w:rPr>
          <w:i/>
        </w:rPr>
        <w:t>SAL2A9</w:t>
      </w:r>
      <w:r w:rsidR="001822B1" w:rsidRPr="00707FFC">
        <w:t xml:space="preserve"> showed a statistically significant casual effect of </w:t>
      </w:r>
      <w:r w:rsidR="001822B1" w:rsidRPr="00707FFC">
        <w:rPr>
          <w:color w:val="000000"/>
          <w:shd w:val="clear" w:color="auto" w:fill="FFFFFF"/>
        </w:rPr>
        <w:t>β</w:t>
      </w:r>
      <w:r w:rsidR="001822B1" w:rsidRPr="00707FFC">
        <w:rPr>
          <w:color w:val="000000"/>
          <w:shd w:val="clear" w:color="auto" w:fill="FFFFFF"/>
          <w:vertAlign w:val="subscript"/>
        </w:rPr>
        <w:t xml:space="preserve">Wald ratio </w:t>
      </w:r>
      <w:r w:rsidR="001822B1" w:rsidRPr="00707FFC">
        <w:rPr>
          <w:color w:val="000000"/>
          <w:shd w:val="clear" w:color="auto" w:fill="FFFFFF"/>
        </w:rPr>
        <w:t>= -0.005 (95% CI: -0.0106, -0.0001)</w:t>
      </w:r>
      <w:r w:rsidR="00AD0717" w:rsidRPr="00707FFC">
        <w:rPr>
          <w:color w:val="000000"/>
          <w:shd w:val="clear" w:color="auto" w:fill="FFFFFF"/>
        </w:rPr>
        <w:t>. The difference between the results</w:t>
      </w:r>
      <w:r w:rsidR="00C04EB1">
        <w:rPr>
          <w:color w:val="000000"/>
          <w:shd w:val="clear" w:color="auto" w:fill="FFFFFF"/>
        </w:rPr>
        <w:t xml:space="preserve"> from different sets of instruments</w:t>
      </w:r>
      <w:r w:rsidR="008C3E66" w:rsidRPr="00707FFC">
        <w:rPr>
          <w:color w:val="000000"/>
          <w:shd w:val="clear" w:color="auto" w:fill="FFFFFF"/>
        </w:rPr>
        <w:t xml:space="preserve"> suggest</w:t>
      </w:r>
      <w:r w:rsidR="00AD0717" w:rsidRPr="00707FFC">
        <w:rPr>
          <w:color w:val="000000"/>
          <w:shd w:val="clear" w:color="auto" w:fill="FFFFFF"/>
        </w:rPr>
        <w:t>s</w:t>
      </w:r>
      <w:r w:rsidR="008C3E66" w:rsidRPr="00707FFC">
        <w:rPr>
          <w:color w:val="000000"/>
          <w:shd w:val="clear" w:color="auto" w:fill="FFFFFF"/>
        </w:rPr>
        <w:t xml:space="preserve"> that</w:t>
      </w:r>
      <w:r w:rsidR="00285118" w:rsidRPr="00707FFC">
        <w:rPr>
          <w:color w:val="000000"/>
          <w:shd w:val="clear" w:color="auto" w:fill="FFFFFF"/>
        </w:rPr>
        <w:t xml:space="preserve"> some</w:t>
      </w:r>
      <w:r w:rsidR="008C3E66" w:rsidRPr="00707FFC">
        <w:rPr>
          <w:color w:val="000000"/>
          <w:shd w:val="clear" w:color="auto" w:fill="FFFFFF"/>
        </w:rPr>
        <w:t xml:space="preserve"> SNPs </w:t>
      </w:r>
      <w:r w:rsidR="00661045" w:rsidRPr="00707FFC">
        <w:rPr>
          <w:color w:val="000000"/>
          <w:shd w:val="clear" w:color="auto" w:fill="FFFFFF"/>
        </w:rPr>
        <w:t xml:space="preserve">in the conservative set </w:t>
      </w:r>
      <w:r w:rsidR="008C3E66" w:rsidRPr="00707FFC">
        <w:rPr>
          <w:color w:val="000000"/>
          <w:shd w:val="clear" w:color="auto" w:fill="FFFFFF"/>
        </w:rPr>
        <w:t>have pleiotropic effects on the outcome</w:t>
      </w:r>
      <w:r w:rsidR="00285118" w:rsidRPr="00707FFC">
        <w:rPr>
          <w:color w:val="000000"/>
          <w:shd w:val="clear" w:color="auto" w:fill="FFFFFF"/>
        </w:rPr>
        <w:t xml:space="preserve"> </w:t>
      </w:r>
      <w:r w:rsidR="00AD0717" w:rsidRPr="00707FFC">
        <w:rPr>
          <w:color w:val="000000"/>
          <w:shd w:val="clear" w:color="auto" w:fill="FFFFFF"/>
        </w:rPr>
        <w:t>that</w:t>
      </w:r>
      <w:r w:rsidR="00285118" w:rsidRPr="00707FFC">
        <w:rPr>
          <w:color w:val="000000"/>
          <w:shd w:val="clear" w:color="auto" w:fill="FFFFFF"/>
        </w:rPr>
        <w:t xml:space="preserve"> may bias the result toward null.</w:t>
      </w:r>
      <w:r w:rsidR="00661045" w:rsidRPr="00707FFC">
        <w:rPr>
          <w:color w:val="000000"/>
          <w:shd w:val="clear" w:color="auto" w:fill="FFFFFF"/>
        </w:rPr>
        <w:t xml:space="preserve"> </w:t>
      </w:r>
    </w:p>
    <w:p w14:paraId="3E510AD7" w14:textId="77777777" w:rsidR="00E747C2" w:rsidRPr="00707FFC" w:rsidRDefault="00E747C2" w:rsidP="00147E2C"/>
    <w:p w14:paraId="0982A41F" w14:textId="7DDC44EF" w:rsidR="00147E2C" w:rsidRPr="00707FFC" w:rsidRDefault="005B3FF6" w:rsidP="00147E2C">
      <w:pPr>
        <w:pStyle w:val="Heading3"/>
        <w:rPr>
          <w:sz w:val="22"/>
          <w:szCs w:val="22"/>
        </w:rPr>
      </w:pPr>
      <w:r w:rsidRPr="00707FFC">
        <w:rPr>
          <w:sz w:val="22"/>
          <w:szCs w:val="22"/>
        </w:rPr>
        <w:t>Investigating potential pleiotropy and outliers</w:t>
      </w:r>
    </w:p>
    <w:p w14:paraId="41D64152" w14:textId="47D95CD2" w:rsidR="00EE7672" w:rsidRPr="00707FFC" w:rsidRDefault="007612A0" w:rsidP="00285118">
      <w:pPr>
        <w:jc w:val="both"/>
      </w:pPr>
      <w:r w:rsidRPr="00707FFC">
        <w:t>The pleiotropy effect</w:t>
      </w:r>
      <w:r w:rsidR="00DD63E3" w:rsidRPr="00707FFC">
        <w:t xml:space="preserve"> of genetic variant violates the MR assumption </w:t>
      </w:r>
      <w:r w:rsidRPr="00707FFC">
        <w:t xml:space="preserve">that genetic instrument </w:t>
      </w:r>
      <w:r w:rsidR="00EE7672" w:rsidRPr="00707FFC">
        <w:t>influences</w:t>
      </w:r>
      <w:r w:rsidRPr="00707FFC">
        <w:t xml:space="preserve"> an outcome </w:t>
      </w:r>
      <w:r w:rsidR="00DD63E3" w:rsidRPr="00707FFC">
        <w:t>only though the</w:t>
      </w:r>
      <w:r w:rsidRPr="00707FFC">
        <w:t xml:space="preserve"> effect of exposure</w:t>
      </w:r>
      <w:r w:rsidR="005349A3" w:rsidRPr="00707FFC">
        <w:t xml:space="preserve">. </w:t>
      </w:r>
      <w:r w:rsidR="00DD63E3" w:rsidRPr="00707FFC">
        <w:t xml:space="preserve"> </w:t>
      </w:r>
      <w:r w:rsidR="009F25EF">
        <w:t xml:space="preserve">We explored </w:t>
      </w:r>
      <w:r w:rsidR="00974AF3">
        <w:t xml:space="preserve">potential pleiotropy applying the sensitivity analyses and heterogeneity tests. </w:t>
      </w:r>
    </w:p>
    <w:p w14:paraId="63FEDA08" w14:textId="34F9317B" w:rsidR="00691D80" w:rsidRPr="00707FFC" w:rsidRDefault="00285118" w:rsidP="00691D80">
      <w:pPr>
        <w:jc w:val="both"/>
      </w:pPr>
      <w:r w:rsidRPr="00707FFC">
        <w:t xml:space="preserve">The MR-Egger analysis using the conservative urate set showed no strong unbalanced horizontal pleiotropy (intercept = -0.002, 95% CI: -0.004, 0.001). </w:t>
      </w:r>
      <w:r w:rsidR="00933636" w:rsidRPr="00707FFC">
        <w:t>H</w:t>
      </w:r>
      <w:r w:rsidRPr="00707FFC">
        <w:t>owever, the Cochran Q statistics 574.5 (P value = 5.81 x 10</w:t>
      </w:r>
      <w:r w:rsidRPr="00707FFC">
        <w:rPr>
          <w:vertAlign w:val="superscript"/>
        </w:rPr>
        <w:t>-104</w:t>
      </w:r>
      <w:r w:rsidRPr="00707FFC">
        <w:t xml:space="preserve">) for IVW, indicating that there is some heterogeneity in the estimates, possibly due to pleiotropy. </w:t>
      </w:r>
      <w:r w:rsidR="005B3FF6" w:rsidRPr="00707FFC">
        <w:t xml:space="preserve">Also, </w:t>
      </w:r>
      <w:r w:rsidR="00DD63E3" w:rsidRPr="00707FFC">
        <w:t xml:space="preserve">there is a high degree of heterogeneity </w:t>
      </w:r>
      <w:r w:rsidR="005B3FF6" w:rsidRPr="00707FFC">
        <w:rPr>
          <w:color w:val="000000"/>
          <w:shd w:val="clear" w:color="auto" w:fill="FFFFFF"/>
        </w:rPr>
        <w:t>individual causal estimates obtained for each urate associated variant</w:t>
      </w:r>
      <w:r w:rsidR="00DD63E3" w:rsidRPr="00707FFC">
        <w:rPr>
          <w:color w:val="000000"/>
          <w:shd w:val="clear" w:color="auto" w:fill="FFFFFF"/>
        </w:rPr>
        <w:t xml:space="preserve"> (Figure 2)</w:t>
      </w:r>
      <w:r w:rsidR="005B3FF6" w:rsidRPr="00707FFC">
        <w:rPr>
          <w:color w:val="000000"/>
          <w:shd w:val="clear" w:color="auto" w:fill="FFFFFF"/>
        </w:rPr>
        <w:t xml:space="preserve">. </w:t>
      </w:r>
      <w:r w:rsidR="00DF4B9B" w:rsidRPr="00707FFC">
        <w:rPr>
          <w:color w:val="000000"/>
          <w:shd w:val="clear" w:color="auto" w:fill="FFFFFF"/>
        </w:rPr>
        <w:t xml:space="preserve">When </w:t>
      </w:r>
      <w:r w:rsidR="007977C9" w:rsidRPr="00707FFC">
        <w:rPr>
          <w:color w:val="000000"/>
          <w:shd w:val="clear" w:color="auto" w:fill="FFFFFF"/>
        </w:rPr>
        <w:t xml:space="preserve">plotting the genetic association with </w:t>
      </w:r>
      <w:proofErr w:type="spellStart"/>
      <w:r w:rsidR="000B5614" w:rsidRPr="00707FFC">
        <w:rPr>
          <w:color w:val="000000"/>
          <w:shd w:val="clear" w:color="auto" w:fill="FFFFFF"/>
        </w:rPr>
        <w:t>eGFR</w:t>
      </w:r>
      <w:proofErr w:type="spellEnd"/>
      <w:r w:rsidR="007977C9" w:rsidRPr="00707FFC">
        <w:rPr>
          <w:color w:val="000000"/>
          <w:shd w:val="clear" w:color="auto" w:fill="FFFFFF"/>
        </w:rPr>
        <w:t xml:space="preserve"> against the individual estimates in a funnel plot, there was a degree of asymmetry, suggesting some level of directional pleiotropy. We assumed that this was largely driven by the variants related to other phenotypes </w:t>
      </w:r>
      <w:r w:rsidR="00AF6D39">
        <w:rPr>
          <w:color w:val="000000"/>
          <w:shd w:val="clear" w:color="auto" w:fill="FFFFFF"/>
        </w:rPr>
        <w:t xml:space="preserve">(e.g. </w:t>
      </w:r>
      <w:r w:rsidR="00AF6D39" w:rsidRPr="00AF6D39">
        <w:rPr>
          <w:color w:val="000000"/>
          <w:shd w:val="clear" w:color="auto" w:fill="FFFFFF"/>
        </w:rPr>
        <w:t>rs1260326</w:t>
      </w:r>
      <w:r w:rsidR="00AF6D39">
        <w:rPr>
          <w:color w:val="000000"/>
          <w:shd w:val="clear" w:color="auto" w:fill="FFFFFF"/>
        </w:rPr>
        <w:t xml:space="preserve"> in </w:t>
      </w:r>
      <w:r w:rsidR="00AF6D39" w:rsidRPr="00AF6D39">
        <w:rPr>
          <w:i/>
          <w:color w:val="000000"/>
          <w:shd w:val="clear" w:color="auto" w:fill="FFFFFF"/>
        </w:rPr>
        <w:t>GCKR</w:t>
      </w:r>
      <w:r w:rsidR="00AF6D39">
        <w:rPr>
          <w:color w:val="000000"/>
          <w:shd w:val="clear" w:color="auto" w:fill="FFFFFF"/>
        </w:rPr>
        <w:t xml:space="preserve"> gene), </w:t>
      </w:r>
      <w:r w:rsidR="007977C9" w:rsidRPr="00707FFC">
        <w:rPr>
          <w:color w:val="000000"/>
          <w:shd w:val="clear" w:color="auto" w:fill="FFFFFF"/>
        </w:rPr>
        <w:t xml:space="preserve">since the </w:t>
      </w:r>
      <w:r w:rsidR="00FD1DDC">
        <w:rPr>
          <w:color w:val="000000"/>
          <w:shd w:val="clear" w:color="auto" w:fill="FFFFFF"/>
        </w:rPr>
        <w:t xml:space="preserve">CIs </w:t>
      </w:r>
      <w:r w:rsidR="00B55F51">
        <w:rPr>
          <w:color w:val="000000"/>
          <w:shd w:val="clear" w:color="auto" w:fill="FFFFFF"/>
        </w:rPr>
        <w:t>was considerably</w:t>
      </w:r>
      <w:r w:rsidR="00AF6D39">
        <w:rPr>
          <w:color w:val="000000"/>
          <w:shd w:val="clear" w:color="auto" w:fill="FFFFFF"/>
        </w:rPr>
        <w:t xml:space="preserve"> </w:t>
      </w:r>
      <w:r w:rsidR="00FD1DDC">
        <w:rPr>
          <w:color w:val="000000"/>
          <w:shd w:val="clear" w:color="auto" w:fill="FFFFFF"/>
        </w:rPr>
        <w:t>wider</w:t>
      </w:r>
      <w:r w:rsidR="007977C9" w:rsidRPr="00707FFC">
        <w:rPr>
          <w:color w:val="000000"/>
          <w:shd w:val="clear" w:color="auto" w:fill="FFFFFF"/>
        </w:rPr>
        <w:t xml:space="preserve"> </w:t>
      </w:r>
      <w:r w:rsidR="00B55F51">
        <w:rPr>
          <w:color w:val="000000"/>
          <w:shd w:val="clear" w:color="auto" w:fill="FFFFFF"/>
        </w:rPr>
        <w:t>with</w:t>
      </w:r>
      <w:r w:rsidR="007977C9" w:rsidRPr="00707FFC">
        <w:rPr>
          <w:color w:val="000000"/>
          <w:shd w:val="clear" w:color="auto" w:fill="FFFFFF"/>
        </w:rPr>
        <w:t xml:space="preserve"> using multiple instruments. </w:t>
      </w:r>
      <w:r w:rsidR="00691D80" w:rsidRPr="00707FFC">
        <w:t xml:space="preserve">In the leave-one-out MR analyses using the conservative urate set, all beta estimates of </w:t>
      </w:r>
      <w:proofErr w:type="spellStart"/>
      <w:r w:rsidR="00691D80" w:rsidRPr="00707FFC">
        <w:t>eGFR</w:t>
      </w:r>
      <w:proofErr w:type="spellEnd"/>
      <w:r w:rsidR="00691D80" w:rsidRPr="00707FFC">
        <w:t xml:space="preserve"> were directionally consistent (Figure 2)</w:t>
      </w:r>
      <w:r w:rsidR="00CC59AA">
        <w:t xml:space="preserve"> whilst the plot </w:t>
      </w:r>
      <w:r w:rsidR="00691D80" w:rsidRPr="00707FFC">
        <w:t>indicat</w:t>
      </w:r>
      <w:r w:rsidR="00CC59AA">
        <w:t>e</w:t>
      </w:r>
      <w:r w:rsidR="00691D80" w:rsidRPr="00707FFC">
        <w:t xml:space="preserve"> the SNP rs12498742 may potentially influence on the association as its removal had effect on the result. This single variant can be suggested to account for most of the strong effect on the association.</w:t>
      </w:r>
    </w:p>
    <w:p w14:paraId="0C635CC6" w14:textId="2EC0CE39" w:rsidR="00E747C2" w:rsidRPr="00707FFC" w:rsidRDefault="00EE7672" w:rsidP="00285118">
      <w:pPr>
        <w:jc w:val="both"/>
      </w:pPr>
      <w:r w:rsidRPr="00707FFC">
        <w:rPr>
          <w:color w:val="000000"/>
          <w:shd w:val="clear" w:color="auto" w:fill="FFFFFF"/>
        </w:rPr>
        <w:t xml:space="preserve">To investigate further, we tested whether urate SNPs are associated with </w:t>
      </w:r>
      <w:proofErr w:type="spellStart"/>
      <w:r w:rsidRPr="00707FFC">
        <w:rPr>
          <w:color w:val="000000"/>
          <w:shd w:val="clear" w:color="auto" w:fill="FFFFFF"/>
        </w:rPr>
        <w:t>eGFR</w:t>
      </w:r>
      <w:proofErr w:type="spellEnd"/>
      <w:r w:rsidRPr="00707FFC">
        <w:rPr>
          <w:color w:val="000000"/>
          <w:shd w:val="clear" w:color="auto" w:fill="FFFFFF"/>
        </w:rPr>
        <w:t xml:space="preserve">. </w:t>
      </w:r>
      <w:r w:rsidR="00AE28B4" w:rsidRPr="00707FFC">
        <w:t xml:space="preserve">Among 28 SNPs in the conservative set, </w:t>
      </w:r>
      <w:r w:rsidR="00B17B33">
        <w:t>19</w:t>
      </w:r>
      <w:r w:rsidR="00AE28B4" w:rsidRPr="00707FFC">
        <w:t xml:space="preserve"> SNPs </w:t>
      </w:r>
      <w:r w:rsidR="00E747C2" w:rsidRPr="00707FFC">
        <w:t xml:space="preserve">were </w:t>
      </w:r>
      <w:r w:rsidR="00924005" w:rsidRPr="00707FFC">
        <w:t>identified to be potentially pleiotr</w:t>
      </w:r>
      <w:r w:rsidR="0098325B" w:rsidRPr="00707FFC">
        <w:t xml:space="preserve">opic since those are </w:t>
      </w:r>
      <w:r w:rsidR="00E747C2" w:rsidRPr="00707FFC">
        <w:t xml:space="preserve">associated with </w:t>
      </w:r>
      <w:proofErr w:type="spellStart"/>
      <w:r w:rsidR="00E747C2" w:rsidRPr="00707FFC">
        <w:t>eGFR</w:t>
      </w:r>
      <w:proofErr w:type="spellEnd"/>
      <w:r w:rsidR="00E747C2" w:rsidRPr="00707FFC">
        <w:t xml:space="preserve"> (Table </w:t>
      </w:r>
      <w:r w:rsidR="00B17B33">
        <w:t>1</w:t>
      </w:r>
      <w:r w:rsidR="00E747C2" w:rsidRPr="00707FFC">
        <w:t xml:space="preserve">).  </w:t>
      </w:r>
      <w:r w:rsidR="0098325B" w:rsidRPr="00707FFC">
        <w:t xml:space="preserve">Those are the same SNP that we excluded as a sensitivity analysis. </w:t>
      </w:r>
    </w:p>
    <w:p w14:paraId="73DEFB92" w14:textId="77777777" w:rsidR="00147E2C" w:rsidRPr="00707FFC" w:rsidRDefault="00147E2C" w:rsidP="00147E2C"/>
    <w:p w14:paraId="4C6606BA" w14:textId="65202698" w:rsidR="00147E2C" w:rsidRPr="00707FFC" w:rsidRDefault="00E747C2" w:rsidP="00147E2C">
      <w:pPr>
        <w:pStyle w:val="Heading3"/>
        <w:rPr>
          <w:sz w:val="22"/>
          <w:szCs w:val="22"/>
        </w:rPr>
      </w:pPr>
      <w:r w:rsidRPr="00707FFC">
        <w:rPr>
          <w:sz w:val="22"/>
          <w:szCs w:val="22"/>
        </w:rPr>
        <w:t>Associations of the urate associated SNPs with other phenotype</w:t>
      </w:r>
      <w:r w:rsidR="007508CE" w:rsidRPr="00707FFC">
        <w:rPr>
          <w:sz w:val="22"/>
          <w:szCs w:val="22"/>
        </w:rPr>
        <w:t>s</w:t>
      </w:r>
    </w:p>
    <w:p w14:paraId="011CDCA0" w14:textId="4623404D" w:rsidR="00147E2C" w:rsidRPr="00707FFC" w:rsidRDefault="00AE28B4" w:rsidP="009A6D95">
      <w:pPr>
        <w:jc w:val="both"/>
      </w:pPr>
      <w:r w:rsidRPr="00707FFC">
        <w:t xml:space="preserve">Given that there </w:t>
      </w:r>
      <w:r w:rsidR="00691D80" w:rsidRPr="00707FFC">
        <w:t xml:space="preserve">was </w:t>
      </w:r>
      <w:r w:rsidR="000B5614" w:rsidRPr="00707FFC">
        <w:t xml:space="preserve">evidence for </w:t>
      </w:r>
      <w:r w:rsidR="00663215" w:rsidRPr="00707FFC">
        <w:t>pleiotrop</w:t>
      </w:r>
      <w:r w:rsidR="00D0689A" w:rsidRPr="00707FFC">
        <w:t xml:space="preserve">y </w:t>
      </w:r>
      <w:r w:rsidR="00A25D52" w:rsidRPr="00707FFC">
        <w:t>among genetic variants</w:t>
      </w:r>
      <w:r w:rsidR="009A6D95" w:rsidRPr="00707FFC">
        <w:rPr>
          <w:color w:val="000000"/>
          <w:shd w:val="clear" w:color="auto" w:fill="FFFFFF"/>
        </w:rPr>
        <w:t xml:space="preserve">, </w:t>
      </w:r>
      <w:proofErr w:type="spellStart"/>
      <w:r w:rsidR="009A6D95" w:rsidRPr="00707FFC">
        <w:rPr>
          <w:color w:val="000000"/>
          <w:shd w:val="clear" w:color="auto" w:fill="FFFFFF"/>
        </w:rPr>
        <w:t>eGFR</w:t>
      </w:r>
      <w:proofErr w:type="spellEnd"/>
      <w:r w:rsidR="009A6D95" w:rsidRPr="00707FFC">
        <w:rPr>
          <w:color w:val="000000"/>
          <w:shd w:val="clear" w:color="auto" w:fill="FFFFFF"/>
        </w:rPr>
        <w:t xml:space="preserve"> can be decreased through alternative pathway</w:t>
      </w:r>
      <w:r w:rsidR="00E65A87">
        <w:rPr>
          <w:color w:val="000000"/>
          <w:shd w:val="clear" w:color="auto" w:fill="FFFFFF"/>
        </w:rPr>
        <w:t xml:space="preserve"> (vertical pleiotropy)</w:t>
      </w:r>
      <w:r w:rsidR="009A6D95" w:rsidRPr="00707FFC">
        <w:rPr>
          <w:color w:val="000000"/>
          <w:shd w:val="clear" w:color="auto" w:fill="FFFFFF"/>
        </w:rPr>
        <w:t xml:space="preserve">. </w:t>
      </w:r>
      <w:r w:rsidR="00A25D52" w:rsidRPr="00707FFC">
        <w:rPr>
          <w:color w:val="000000"/>
          <w:shd w:val="clear" w:color="auto" w:fill="FFFFFF"/>
        </w:rPr>
        <w:t xml:space="preserve">One explanation for the level of pleiotropy is the action of the genetic variants in other pathways. </w:t>
      </w:r>
      <w:r w:rsidR="009A6D95" w:rsidRPr="00707FFC">
        <w:rPr>
          <w:color w:val="000000"/>
          <w:shd w:val="clear" w:color="auto" w:fill="FFFFFF"/>
        </w:rPr>
        <w:t>To investigate this, we searched for phenotypes tha</w:t>
      </w:r>
      <w:r w:rsidR="00EE7672" w:rsidRPr="00707FFC">
        <w:rPr>
          <w:color w:val="000000"/>
          <w:shd w:val="clear" w:color="auto" w:fill="FFFFFF"/>
        </w:rPr>
        <w:t xml:space="preserve">t are </w:t>
      </w:r>
      <w:r w:rsidR="009A6D95" w:rsidRPr="00707FFC">
        <w:rPr>
          <w:color w:val="000000"/>
          <w:shd w:val="clear" w:color="auto" w:fill="FFFFFF"/>
        </w:rPr>
        <w:t xml:space="preserve">related to urate SNPs using MR-Base. </w:t>
      </w:r>
      <w:r w:rsidR="00E747C2" w:rsidRPr="00707FFC">
        <w:t xml:space="preserve">The two SNPs (rs1260326 near the </w:t>
      </w:r>
      <w:r w:rsidR="00E747C2" w:rsidRPr="00707FFC">
        <w:rPr>
          <w:i/>
        </w:rPr>
        <w:t>GCKR</w:t>
      </w:r>
      <w:r w:rsidR="00E747C2" w:rsidRPr="00707FFC">
        <w:t xml:space="preserve"> gene and rs653178 near the </w:t>
      </w:r>
      <w:r w:rsidR="00E747C2" w:rsidRPr="00707FFC">
        <w:rPr>
          <w:i/>
        </w:rPr>
        <w:t>ATXN2</w:t>
      </w:r>
      <w:r w:rsidR="00E747C2" w:rsidRPr="00707FFC">
        <w:t xml:space="preserve">) had strong pleiotropic associations with numerous phenotypes (Table </w:t>
      </w:r>
      <w:r w:rsidR="009A6D95" w:rsidRPr="00707FFC">
        <w:t>3</w:t>
      </w:r>
      <w:r w:rsidR="00E747C2" w:rsidRPr="00707FFC">
        <w:t>).</w:t>
      </w:r>
      <w:r w:rsidR="009A6D95" w:rsidRPr="00707FFC">
        <w:t xml:space="preserve"> </w:t>
      </w:r>
      <w:r w:rsidR="00A868D5" w:rsidRPr="00707FFC">
        <w:t xml:space="preserve">The lipid traits including triglyceride (TG), high density lipoprotein (HDL) cholesterol, Low density lipoprotein (LDL) cholesterol, and unsaturated fatty acids were most frequently observed. </w:t>
      </w:r>
    </w:p>
    <w:p w14:paraId="473D2084" w14:textId="77777777" w:rsidR="00E747C2" w:rsidRPr="00707FFC" w:rsidRDefault="00E747C2" w:rsidP="00147E2C"/>
    <w:p w14:paraId="4B488B70" w14:textId="77777777" w:rsidR="00147E2C" w:rsidRPr="00707FFC" w:rsidRDefault="00147E2C" w:rsidP="00147E2C">
      <w:pPr>
        <w:pStyle w:val="Heading3"/>
        <w:rPr>
          <w:sz w:val="22"/>
          <w:szCs w:val="22"/>
        </w:rPr>
      </w:pPr>
      <w:r w:rsidRPr="00707FFC">
        <w:rPr>
          <w:sz w:val="22"/>
          <w:szCs w:val="22"/>
        </w:rPr>
        <w:t xml:space="preserve">MR of traits against </w:t>
      </w:r>
      <w:proofErr w:type="spellStart"/>
      <w:r w:rsidRPr="00707FFC">
        <w:rPr>
          <w:sz w:val="22"/>
          <w:szCs w:val="22"/>
        </w:rPr>
        <w:t>eGFR</w:t>
      </w:r>
      <w:proofErr w:type="spellEnd"/>
    </w:p>
    <w:p w14:paraId="7D7CCDF8" w14:textId="66C82C0C" w:rsidR="009A6D95" w:rsidRPr="00707FFC" w:rsidRDefault="00291D2C" w:rsidP="009A6D95">
      <w:pPr>
        <w:jc w:val="both"/>
      </w:pPr>
      <w:r w:rsidRPr="00707FFC">
        <w:rPr>
          <w:color w:val="000000"/>
          <w:shd w:val="clear" w:color="auto" w:fill="FFFFFF"/>
        </w:rPr>
        <w:t>W</w:t>
      </w:r>
      <w:r w:rsidR="009A6D95" w:rsidRPr="00707FFC">
        <w:rPr>
          <w:color w:val="000000"/>
          <w:shd w:val="clear" w:color="auto" w:fill="FFFFFF"/>
        </w:rPr>
        <w:t xml:space="preserve">e performed MR analyses of candidate exposures that related to urate SNP against </w:t>
      </w:r>
      <w:proofErr w:type="spellStart"/>
      <w:r w:rsidR="009A6D95" w:rsidRPr="00707FFC">
        <w:rPr>
          <w:color w:val="000000"/>
          <w:shd w:val="clear" w:color="auto" w:fill="FFFFFF"/>
        </w:rPr>
        <w:t>eGFR</w:t>
      </w:r>
      <w:proofErr w:type="spellEnd"/>
      <w:r w:rsidR="004F120C" w:rsidRPr="00707FFC">
        <w:rPr>
          <w:color w:val="000000"/>
          <w:shd w:val="clear" w:color="auto" w:fill="FFFFFF"/>
        </w:rPr>
        <w:t xml:space="preserve"> (Figure 3</w:t>
      </w:r>
      <w:r w:rsidR="00D56732" w:rsidRPr="00707FFC">
        <w:rPr>
          <w:color w:val="000000"/>
          <w:shd w:val="clear" w:color="auto" w:fill="FFFFFF"/>
        </w:rPr>
        <w:t xml:space="preserve"> and Supplementary Table 1</w:t>
      </w:r>
      <w:r w:rsidR="004F120C" w:rsidRPr="00707FFC">
        <w:rPr>
          <w:color w:val="000000"/>
          <w:shd w:val="clear" w:color="auto" w:fill="FFFFFF"/>
        </w:rPr>
        <w:t>).</w:t>
      </w:r>
      <w:r w:rsidR="00D56732" w:rsidRPr="00707FFC">
        <w:rPr>
          <w:color w:val="000000"/>
          <w:shd w:val="clear" w:color="auto" w:fill="FFFFFF"/>
        </w:rPr>
        <w:t xml:space="preserve"> </w:t>
      </w:r>
      <w:r w:rsidR="004F120C" w:rsidRPr="00707FFC">
        <w:rPr>
          <w:color w:val="000000"/>
          <w:shd w:val="clear" w:color="auto" w:fill="FFFFFF"/>
        </w:rPr>
        <w:t xml:space="preserve"> </w:t>
      </w:r>
      <w:r w:rsidR="00D56732" w:rsidRPr="00707FFC">
        <w:rPr>
          <w:color w:val="000000"/>
          <w:shd w:val="clear" w:color="auto" w:fill="FFFFFF"/>
        </w:rPr>
        <w:t xml:space="preserve">Celiac disease is causally associated with </w:t>
      </w:r>
      <w:proofErr w:type="spellStart"/>
      <w:r w:rsidR="00D56732" w:rsidRPr="00707FFC">
        <w:rPr>
          <w:color w:val="000000"/>
          <w:shd w:val="clear" w:color="auto" w:fill="FFFFFF"/>
        </w:rPr>
        <w:t>eGFR</w:t>
      </w:r>
      <w:proofErr w:type="spellEnd"/>
      <w:r w:rsidR="00D56732" w:rsidRPr="00707FFC">
        <w:rPr>
          <w:color w:val="000000"/>
          <w:shd w:val="clear" w:color="auto" w:fill="FFFFFF"/>
        </w:rPr>
        <w:t xml:space="preserve"> with β</w:t>
      </w:r>
      <w:r w:rsidR="00D56732" w:rsidRPr="00707FFC">
        <w:rPr>
          <w:color w:val="000000"/>
          <w:shd w:val="clear" w:color="auto" w:fill="FFFFFF"/>
          <w:vertAlign w:val="subscript"/>
        </w:rPr>
        <w:t>weighted mode</w:t>
      </w:r>
      <w:r w:rsidR="00D56732" w:rsidRPr="00707FFC">
        <w:rPr>
          <w:color w:val="000000"/>
          <w:shd w:val="clear" w:color="auto" w:fill="FFFFFF"/>
        </w:rPr>
        <w:t xml:space="preserve"> of </w:t>
      </w:r>
      <w:r w:rsidR="00CF65EF" w:rsidRPr="00707FFC">
        <w:rPr>
          <w:color w:val="000000"/>
          <w:shd w:val="clear" w:color="auto" w:fill="FFFFFF"/>
        </w:rPr>
        <w:t xml:space="preserve">-0.002 (95% CI: -0.0030 to -0.0002). </w:t>
      </w:r>
      <w:r w:rsidR="00D66E2A">
        <w:rPr>
          <w:color w:val="000000"/>
          <w:shd w:val="clear" w:color="auto" w:fill="FFFFFF"/>
        </w:rPr>
        <w:t>TG</w:t>
      </w:r>
      <w:r w:rsidR="00CF65EF" w:rsidRPr="00707FFC">
        <w:rPr>
          <w:color w:val="000000"/>
          <w:shd w:val="clear" w:color="auto" w:fill="FFFFFF"/>
        </w:rPr>
        <w:t xml:space="preserve">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-0.005; 95% CI: -0.009 to -0.001) and LDL cholesterol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0.008; 95% CI: 0.001 to 0.015) were identified as potential risk factors for decrease or increase </w:t>
      </w:r>
      <w:proofErr w:type="spellStart"/>
      <w:r w:rsidR="00CF65EF" w:rsidRPr="00707FFC">
        <w:rPr>
          <w:color w:val="000000"/>
          <w:shd w:val="clear" w:color="auto" w:fill="FFFFFF"/>
        </w:rPr>
        <w:t>eGFR</w:t>
      </w:r>
      <w:proofErr w:type="spellEnd"/>
      <w:r w:rsidR="00CF65EF" w:rsidRPr="00707FFC">
        <w:rPr>
          <w:color w:val="000000"/>
          <w:shd w:val="clear" w:color="auto" w:fill="FFFFFF"/>
        </w:rPr>
        <w:t>. Haemoglobin concentration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0.022; 95% CI: 0.004 to 0.041) and diastolic blood pressure (β</w:t>
      </w:r>
      <w:r w:rsidR="00CF65EF" w:rsidRPr="00707FFC">
        <w:rPr>
          <w:color w:val="000000"/>
          <w:shd w:val="clear" w:color="auto" w:fill="FFFFFF"/>
          <w:vertAlign w:val="subscript"/>
        </w:rPr>
        <w:t>weighted mode</w:t>
      </w:r>
      <w:r w:rsidR="00CF65EF" w:rsidRPr="00707FFC">
        <w:rPr>
          <w:color w:val="000000"/>
          <w:shd w:val="clear" w:color="auto" w:fill="FFFFFF"/>
        </w:rPr>
        <w:t xml:space="preserve"> = -0.004; 95% CI: -0.009 to 0.0001) also have a causal association with </w:t>
      </w:r>
      <w:proofErr w:type="spellStart"/>
      <w:r w:rsidR="00CF65EF" w:rsidRPr="00707FFC">
        <w:rPr>
          <w:color w:val="000000"/>
          <w:shd w:val="clear" w:color="auto" w:fill="FFFFFF"/>
        </w:rPr>
        <w:t>eGFR</w:t>
      </w:r>
      <w:proofErr w:type="spellEnd"/>
      <w:r w:rsidR="00CF65EF" w:rsidRPr="00707FFC">
        <w:rPr>
          <w:color w:val="000000"/>
          <w:shd w:val="clear" w:color="auto" w:fill="FFFFFF"/>
        </w:rPr>
        <w:t>,</w:t>
      </w:r>
      <w:r w:rsidR="008072C1" w:rsidRPr="00707FFC">
        <w:rPr>
          <w:color w:val="000000"/>
          <w:shd w:val="clear" w:color="auto" w:fill="FFFFFF"/>
        </w:rPr>
        <w:t xml:space="preserve"> </w:t>
      </w:r>
    </w:p>
    <w:p w14:paraId="391A3310" w14:textId="77777777" w:rsidR="00147E2C" w:rsidRPr="00707FFC" w:rsidRDefault="00147E2C" w:rsidP="00147E2C"/>
    <w:p w14:paraId="3D25B6EB" w14:textId="77777777" w:rsidR="00147E2C" w:rsidRPr="00707FFC" w:rsidRDefault="00147E2C" w:rsidP="00147E2C">
      <w:pPr>
        <w:pStyle w:val="Heading2"/>
        <w:rPr>
          <w:sz w:val="22"/>
          <w:szCs w:val="22"/>
        </w:rPr>
      </w:pPr>
      <w:r w:rsidRPr="00707FFC">
        <w:rPr>
          <w:sz w:val="22"/>
          <w:szCs w:val="22"/>
        </w:rPr>
        <w:t>Discussion</w:t>
      </w:r>
    </w:p>
    <w:p w14:paraId="41B28B13" w14:textId="798E2573" w:rsidR="007A3CF1" w:rsidRDefault="007A3CF1" w:rsidP="00915CC2">
      <w:pPr>
        <w:jc w:val="both"/>
      </w:pPr>
    </w:p>
    <w:p w14:paraId="18FEEC9E" w14:textId="3509F7DC" w:rsidR="00D66E2A" w:rsidRDefault="00C663CF" w:rsidP="00915CC2">
      <w:pPr>
        <w:jc w:val="both"/>
      </w:pPr>
      <w:r>
        <w:t xml:space="preserve">We used two sample MR to investigate association between urate and </w:t>
      </w:r>
      <w:proofErr w:type="spellStart"/>
      <w:r>
        <w:t>eGFR</w:t>
      </w:r>
      <w:proofErr w:type="spellEnd"/>
      <w:r>
        <w:t xml:space="preserve">. Overall, we did not find </w:t>
      </w:r>
      <w:r w:rsidR="00B67EF3" w:rsidRPr="00707FFC">
        <w:t xml:space="preserve">evidence </w:t>
      </w:r>
      <w:r>
        <w:t>that urate is causally associated with</w:t>
      </w:r>
      <w:r w:rsidR="005965EE">
        <w:t xml:space="preserve"> </w:t>
      </w:r>
      <w:proofErr w:type="spellStart"/>
      <w:r w:rsidR="00B67EF3" w:rsidRPr="00707FFC">
        <w:t>eGFR</w:t>
      </w:r>
      <w:proofErr w:type="spellEnd"/>
      <w:r w:rsidR="00B67EF3" w:rsidRPr="00707FFC">
        <w:t xml:space="preserve">. </w:t>
      </w:r>
      <w:r w:rsidR="00915CC2">
        <w:t xml:space="preserve">There is an evidence that the association between urate and </w:t>
      </w:r>
      <w:proofErr w:type="spellStart"/>
      <w:r w:rsidR="00915CC2">
        <w:t>eGFR</w:t>
      </w:r>
      <w:proofErr w:type="spellEnd"/>
      <w:r w:rsidR="00915CC2">
        <w:t xml:space="preserve"> might be affected by pleiotropy (where a genetic variant is associated with more than one risk factor).</w:t>
      </w:r>
      <w:r w:rsidR="003474D8">
        <w:t xml:space="preserve"> </w:t>
      </w:r>
      <w:r w:rsidR="00D66E2A">
        <w:t>Our results also suggest that c</w:t>
      </w:r>
      <w:r w:rsidR="00D66E2A" w:rsidRPr="00D66E2A">
        <w:t>eliac disease</w:t>
      </w:r>
      <w:r w:rsidR="00D66E2A">
        <w:t xml:space="preserve">, TG, and LDL </w:t>
      </w:r>
      <w:r w:rsidR="00D66E2A">
        <w:rPr>
          <w:color w:val="000000"/>
          <w:shd w:val="clear" w:color="auto" w:fill="FFFFFF"/>
        </w:rPr>
        <w:t>choleste</w:t>
      </w:r>
      <w:r w:rsidR="00BB2907">
        <w:rPr>
          <w:color w:val="000000"/>
          <w:shd w:val="clear" w:color="auto" w:fill="FFFFFF"/>
        </w:rPr>
        <w:t xml:space="preserve">rol play important roles in regulating the level of </w:t>
      </w:r>
      <w:proofErr w:type="spellStart"/>
      <w:r w:rsidR="00BB2907">
        <w:rPr>
          <w:color w:val="000000"/>
          <w:shd w:val="clear" w:color="auto" w:fill="FFFFFF"/>
        </w:rPr>
        <w:t>eGFR</w:t>
      </w:r>
      <w:proofErr w:type="spellEnd"/>
      <w:r w:rsidR="00BB2907">
        <w:rPr>
          <w:color w:val="000000"/>
          <w:shd w:val="clear" w:color="auto" w:fill="FFFFFF"/>
        </w:rPr>
        <w:t xml:space="preserve">. </w:t>
      </w:r>
    </w:p>
    <w:p w14:paraId="455936F0" w14:textId="77777777" w:rsidR="00D66E2A" w:rsidRDefault="00D66E2A" w:rsidP="00915CC2">
      <w:pPr>
        <w:jc w:val="both"/>
      </w:pPr>
    </w:p>
    <w:p w14:paraId="0DEBECB2" w14:textId="660D014E" w:rsidR="003474D8" w:rsidRDefault="003474D8" w:rsidP="003474D8">
      <w:pPr>
        <w:pStyle w:val="ListParagraph"/>
        <w:numPr>
          <w:ilvl w:val="0"/>
          <w:numId w:val="6"/>
        </w:numPr>
        <w:jc w:val="both"/>
      </w:pPr>
      <w:r w:rsidRPr="00707FFC">
        <w:t xml:space="preserve">Association of urate with </w:t>
      </w:r>
      <w:proofErr w:type="spellStart"/>
      <w:r w:rsidRPr="00707FFC">
        <w:t>eGFR</w:t>
      </w:r>
      <w:proofErr w:type="spellEnd"/>
    </w:p>
    <w:p w14:paraId="6813FB8D" w14:textId="5FEC7907" w:rsidR="00805705" w:rsidRDefault="00805705" w:rsidP="00805705">
      <w:pPr>
        <w:jc w:val="both"/>
      </w:pPr>
      <w:r>
        <w:t xml:space="preserve">The findings from this study is </w:t>
      </w:r>
      <w:r w:rsidR="00974B76">
        <w:t xml:space="preserve">broadly </w:t>
      </w:r>
      <w:r>
        <w:t xml:space="preserve">consistent with previous findings that urate is a risk factor for </w:t>
      </w:r>
      <w:r w:rsidR="00615939">
        <w:t xml:space="preserve">renal </w:t>
      </w:r>
      <w:r w:rsidR="00A401E0">
        <w:t>damage</w:t>
      </w:r>
      <w:r>
        <w:t xml:space="preserve"> as accumulation of urate within the renal tubules producing a chronic inflammation </w:t>
      </w:r>
      <w:r>
        <w:fldChar w:fldCharType="begin">
          <w:fldData xml:space="preserve">PEVuZE5vdGU+PENpdGU+PEF1dGhvcj5GZWlnPC9BdXRob3I+PFllYXI+MjAxNDwvWWVhcj48UmVj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</w:fldData>
        </w:fldChar>
      </w:r>
      <w:r>
        <w:instrText xml:space="preserve"> ADDIN EN.CITE </w:instrText>
      </w:r>
      <w:r>
        <w:fldChar w:fldCharType="begin">
          <w:fldData xml:space="preserve">PEVuZE5vdGU+PENpdGU+PEF1dGhvcj5GZWlnPC9BdXRob3I+PFllYXI+MjAxNDwvWWVhcj48UmVj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</w:fldData>
        </w:fldChar>
      </w:r>
      <w:r>
        <w:instrText xml:space="preserve"> ADDIN EN.CITE.DATA </w:instrText>
      </w:r>
      <w:r>
        <w:fldChar w:fldCharType="end"/>
      </w:r>
      <w:r>
        <w:fldChar w:fldCharType="separate"/>
      </w:r>
      <w:r w:rsidRPr="00805705">
        <w:rPr>
          <w:noProof/>
          <w:vertAlign w:val="superscript"/>
        </w:rPr>
        <w:t>5,20</w:t>
      </w:r>
      <w:r>
        <w:fldChar w:fldCharType="end"/>
      </w:r>
      <w:r>
        <w:t xml:space="preserve">. </w:t>
      </w:r>
      <w:r w:rsidR="00974B76">
        <w:t>This is further supported by c</w:t>
      </w:r>
      <w:r>
        <w:t xml:space="preserve">linical intervention </w:t>
      </w:r>
      <w:r w:rsidR="00974B76">
        <w:t>studies</w:t>
      </w:r>
      <w:r>
        <w:t xml:space="preserve"> that </w:t>
      </w:r>
      <w:r w:rsidR="00974B76">
        <w:t xml:space="preserve">indicate </w:t>
      </w:r>
      <w:r>
        <w:t xml:space="preserve">lowering urate levels by treatment improves renal function </w:t>
      </w:r>
      <w:r>
        <w:fldChar w:fldCharType="begin">
          <w:fldData xml:space="preserve">PEVuZE5vdGU+PENpdGU+PEF1dGhvcj5LYW5iYXk8L0F1dGhvcj48WWVhcj4yMDExPC9ZZWFyPjxS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</w:fldData>
        </w:fldChar>
      </w:r>
      <w:r>
        <w:instrText xml:space="preserve"> ADDIN EN.CITE </w:instrText>
      </w:r>
      <w:r>
        <w:fldChar w:fldCharType="begin">
          <w:fldData xml:space="preserve">PEVuZE5vdGU+PENpdGU+PEF1dGhvcj5LYW5iYXk8L0F1dGhvcj48WWVhcj4yMDExPC9ZZWFyPjxS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</w:fldData>
        </w:fldChar>
      </w:r>
      <w:r>
        <w:instrText xml:space="preserve"> ADDIN EN.CITE.DATA </w:instrText>
      </w:r>
      <w:r>
        <w:fldChar w:fldCharType="end"/>
      </w:r>
      <w:r>
        <w:fldChar w:fldCharType="separate"/>
      </w:r>
      <w:r w:rsidRPr="00805705">
        <w:rPr>
          <w:noProof/>
          <w:vertAlign w:val="superscript"/>
        </w:rPr>
        <w:t>21,22</w:t>
      </w:r>
      <w:r>
        <w:fldChar w:fldCharType="end"/>
      </w:r>
      <w:r>
        <w:t xml:space="preserve">. </w:t>
      </w:r>
      <w:r w:rsidR="00974B76">
        <w:t xml:space="preserve"> </w:t>
      </w:r>
      <w:r w:rsidR="003474D8">
        <w:t xml:space="preserve">The lack of association also was observed in other large cohorts </w:t>
      </w:r>
      <w:r w:rsidR="003474D8">
        <w:fldChar w:fldCharType="begin">
          <w:fldData xml:space="preserve">PEVuZE5vdGU+PENpdGU+PEF1dGhvcj5ZYW5nPC9BdXRob3I+PFllYXI+MjAxMDwvWWVhcj48UmVj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</w:fldData>
        </w:fldChar>
      </w:r>
      <w:r w:rsidR="003474D8">
        <w:instrText xml:space="preserve"> ADDIN EN.CITE </w:instrText>
      </w:r>
      <w:r w:rsidR="003474D8">
        <w:fldChar w:fldCharType="begin">
          <w:fldData xml:space="preserve">PEVuZE5vdGU+PENpdGU+PEF1dGhvcj5ZYW5nPC9BdXRob3I+PFllYXI+MjAxMDwvWWVhcj48UmVj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</w:fldData>
        </w:fldChar>
      </w:r>
      <w:r w:rsidR="003474D8">
        <w:instrText xml:space="preserve"> ADDIN EN.CITE.DATA </w:instrText>
      </w:r>
      <w:r w:rsidR="003474D8">
        <w:fldChar w:fldCharType="end"/>
      </w:r>
      <w:r w:rsidR="003474D8">
        <w:fldChar w:fldCharType="separate"/>
      </w:r>
      <w:r w:rsidR="003474D8" w:rsidRPr="00805705">
        <w:rPr>
          <w:noProof/>
          <w:vertAlign w:val="superscript"/>
        </w:rPr>
        <w:t>23</w:t>
      </w:r>
      <w:r w:rsidR="003474D8">
        <w:fldChar w:fldCharType="end"/>
      </w:r>
      <w:r w:rsidR="003474D8">
        <w:t xml:space="preserve"> </w:t>
      </w:r>
      <w:r w:rsidR="00974B76">
        <w:t xml:space="preserve">Consistent with our results, previous MR studies have also shown null effects of urate with kidney function. </w:t>
      </w:r>
    </w:p>
    <w:p w14:paraId="1CC94098" w14:textId="111EB301" w:rsidR="00974B76" w:rsidRDefault="00974B76" w:rsidP="00805705">
      <w:pPr>
        <w:jc w:val="both"/>
      </w:pPr>
    </w:p>
    <w:p w14:paraId="14B73912" w14:textId="77777777" w:rsidR="003474D8" w:rsidRDefault="003474D8" w:rsidP="003474D8">
      <w:pPr>
        <w:pStyle w:val="ListParagraph"/>
        <w:numPr>
          <w:ilvl w:val="0"/>
          <w:numId w:val="6"/>
        </w:numPr>
        <w:jc w:val="both"/>
      </w:pPr>
      <w:r w:rsidRPr="00707FFC">
        <w:t>Suggest use of MR Base to exploit outliers to investigate alternative pathway</w:t>
      </w:r>
    </w:p>
    <w:p w14:paraId="7099E15C" w14:textId="77777777" w:rsidR="00536B34" w:rsidRDefault="00974B76" w:rsidP="00536B34">
      <w:pPr>
        <w:jc w:val="both"/>
      </w:pPr>
      <w:r>
        <w:t>S</w:t>
      </w:r>
      <w:r w:rsidR="00F054F2">
        <w:t xml:space="preserve">everal MR studies </w:t>
      </w:r>
      <w:r>
        <w:t>have previously examined the</w:t>
      </w:r>
      <w:r w:rsidR="00F054F2">
        <w:t xml:space="preserve"> causal effect of urate on renal function, however, the results were not consistent. </w:t>
      </w:r>
      <w:r>
        <w:t>The discrepancy between finding a causal effect of urate and kidney function might be</w:t>
      </w:r>
      <w:r w:rsidR="00F054F2">
        <w:t xml:space="preserve"> attributable to </w:t>
      </w:r>
      <w:r w:rsidR="00F239C6">
        <w:t xml:space="preserve">weak instrument bias, which depends on the strength of genetic instrument. </w:t>
      </w:r>
      <w:r w:rsidR="00536B34" w:rsidRPr="00536B34">
        <w:t>Previous instrumental variables explained only a small proportion of variance in urate, meaning that other unidentified factors would be expected to confound the relationship between urate and renal function</w:t>
      </w:r>
      <w:r w:rsidR="00536B34">
        <w:t>.</w:t>
      </w:r>
    </w:p>
    <w:p w14:paraId="40963DD6" w14:textId="5A678353" w:rsidR="00536B34" w:rsidRDefault="00D66E2A" w:rsidP="00536B34">
      <w:pPr>
        <w:jc w:val="both"/>
      </w:pPr>
      <w:r>
        <w:t xml:space="preserve">Inference of causality in MR analyses relies on the assumption that the genetic variants are strongly associated with the exposure and that pleiotropic or does not explain the association. Ruling out pleiotropy or an alternative direct causal pathway is a challenge for all MR analyses, particularly for risk factors determined by multiple genetic variants. In this study, </w:t>
      </w:r>
      <w:r w:rsidR="00BB2907">
        <w:t>we applied for four methods and used three sets of SNPs to instrument the urate levels. R</w:t>
      </w:r>
      <w:r>
        <w:t xml:space="preserve">esults were similar in the IVW and the three sensitivity analyses within the same set of instruments. </w:t>
      </w:r>
      <w:r w:rsidR="00974B76" w:rsidRPr="00915CC2">
        <w:t>All</w:t>
      </w:r>
      <w:r w:rsidR="00974B76">
        <w:t xml:space="preserve"> point</w:t>
      </w:r>
      <w:r w:rsidR="00974B76" w:rsidRPr="00915CC2">
        <w:t xml:space="preserve"> estimates of </w:t>
      </w:r>
      <w:proofErr w:type="spellStart"/>
      <w:r w:rsidR="00974B76" w:rsidRPr="00915CC2">
        <w:t>eGFR</w:t>
      </w:r>
      <w:proofErr w:type="spellEnd"/>
      <w:r w:rsidR="00974B76" w:rsidRPr="00915CC2">
        <w:t xml:space="preserve"> were directionally consistent</w:t>
      </w:r>
      <w:r w:rsidR="00974B76">
        <w:t xml:space="preserve"> across the instrument sets. </w:t>
      </w:r>
      <w:r w:rsidR="00805705">
        <w:t xml:space="preserve">In conservative urate SNP set, the </w:t>
      </w:r>
      <w:r w:rsidR="007D7F97">
        <w:t xml:space="preserve">95% CIs were wider </w:t>
      </w:r>
      <w:r w:rsidR="0076484F">
        <w:t xml:space="preserve">and included </w:t>
      </w:r>
      <w:r w:rsidR="008E382E">
        <w:t xml:space="preserve">the null value of </w:t>
      </w:r>
      <w:r w:rsidR="00755BF0">
        <w:t>zero</w:t>
      </w:r>
      <w:r w:rsidR="00805705">
        <w:t xml:space="preserve"> whilst </w:t>
      </w:r>
      <w:r>
        <w:t xml:space="preserve">there is an evidence that </w:t>
      </w:r>
      <w:r w:rsidR="003474D8">
        <w:t xml:space="preserve">urate is associated with </w:t>
      </w:r>
      <w:proofErr w:type="spellStart"/>
      <w:r w:rsidR="003474D8">
        <w:t>eGFR</w:t>
      </w:r>
      <w:proofErr w:type="spellEnd"/>
      <w:r w:rsidR="003474D8">
        <w:t xml:space="preserve"> in the single SNP set</w:t>
      </w:r>
      <w:r w:rsidR="00805705">
        <w:t>.</w:t>
      </w:r>
      <w:r w:rsidR="00536B34">
        <w:t xml:space="preserve"> The finding that the statistical significance is different according to instrument used in model provides the evidence for pleiotropy among the instruments. </w:t>
      </w:r>
    </w:p>
    <w:p w14:paraId="7FF0F769" w14:textId="09BD5C9A" w:rsidR="00805705" w:rsidRDefault="00805705" w:rsidP="00805705">
      <w:pPr>
        <w:jc w:val="both"/>
      </w:pPr>
    </w:p>
    <w:p w14:paraId="3FEA9FBD" w14:textId="28EE252D" w:rsidR="00C24CBE" w:rsidRDefault="00C24CBE" w:rsidP="00805705">
      <w:pPr>
        <w:jc w:val="both"/>
      </w:pPr>
    </w:p>
    <w:p w14:paraId="5314F794" w14:textId="29421381" w:rsidR="003474D8" w:rsidRDefault="003474D8" w:rsidP="00805705">
      <w:pPr>
        <w:pStyle w:val="ListParagraph"/>
        <w:numPr>
          <w:ilvl w:val="0"/>
          <w:numId w:val="4"/>
        </w:numPr>
        <w:jc w:val="both"/>
      </w:pPr>
      <w:r w:rsidRPr="00707FFC">
        <w:t xml:space="preserve">Association of candidate exposures with </w:t>
      </w:r>
      <w:proofErr w:type="spellStart"/>
      <w:r w:rsidRPr="00707FFC">
        <w:t>Egfr</w:t>
      </w:r>
      <w:proofErr w:type="spellEnd"/>
    </w:p>
    <w:p w14:paraId="42EB8343" w14:textId="2FFFC112" w:rsidR="0097500C" w:rsidRDefault="003474D8" w:rsidP="003474D8">
      <w:pPr>
        <w:pStyle w:val="ListParagraph"/>
        <w:numPr>
          <w:ilvl w:val="0"/>
          <w:numId w:val="5"/>
        </w:numPr>
        <w:jc w:val="both"/>
      </w:pPr>
      <w:r>
        <w:t xml:space="preserve">Pleiotropic effect – </w:t>
      </w:r>
      <w:r w:rsidR="0097500C">
        <w:t>GCKR</w:t>
      </w:r>
      <w:r>
        <w:t xml:space="preserve"> / ATXN2 </w:t>
      </w:r>
    </w:p>
    <w:p w14:paraId="7FF89ECC" w14:textId="38A6E2B9" w:rsidR="00805705" w:rsidRDefault="003474D8" w:rsidP="003474D8">
      <w:pPr>
        <w:pStyle w:val="ListParagraph"/>
        <w:numPr>
          <w:ilvl w:val="0"/>
          <w:numId w:val="5"/>
        </w:numPr>
        <w:jc w:val="both"/>
      </w:pPr>
      <w:r>
        <w:t>Biological pathway-celiac disease / lipids</w:t>
      </w:r>
    </w:p>
    <w:p w14:paraId="1F2F7D69" w14:textId="77777777" w:rsidR="00805705" w:rsidRDefault="00805705" w:rsidP="00915CC2">
      <w:pPr>
        <w:jc w:val="both"/>
      </w:pPr>
    </w:p>
    <w:p w14:paraId="4C8AE6DF" w14:textId="77777777" w:rsidR="003B0444" w:rsidRDefault="003B0444" w:rsidP="00915CC2">
      <w:pPr>
        <w:jc w:val="both"/>
      </w:pPr>
    </w:p>
    <w:p w14:paraId="5FF8DA84" w14:textId="09F5D48D" w:rsidR="00EA4154" w:rsidRDefault="00EA4154" w:rsidP="00915CC2">
      <w:pPr>
        <w:jc w:val="both"/>
      </w:pPr>
      <w:r>
        <w:t xml:space="preserve">Previous MR study suggested that </w:t>
      </w:r>
      <w:r w:rsidR="00F0641D">
        <w:t xml:space="preserve">increased urate is associated with improved renal function </w:t>
      </w:r>
      <w:r w:rsidR="00F0641D">
        <w:fldChar w:fldCharType="begin">
          <w:fldData xml:space="preserve">PEVuZE5vdGU+PENpdGU+PEF1dGhvcj5IdWdoZXM8L0F1dGhvcj48WWVhcj4yMDE0PC9ZZWFyPjxS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</w:fldData>
        </w:fldChar>
      </w:r>
      <w:r w:rsidR="00255E02">
        <w:instrText xml:space="preserve"> ADDIN EN.CITE </w:instrText>
      </w:r>
      <w:r w:rsidR="00255E02">
        <w:fldChar w:fldCharType="begin">
          <w:fldData xml:space="preserve">PEVuZE5vdGU+PENpdGU+PEF1dGhvcj5IdWdoZXM8L0F1dGhvcj48WWVhcj4yMDE0PC9ZZWFyPjxS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</w:fldData>
        </w:fldChar>
      </w:r>
      <w:r w:rsidR="00255E02">
        <w:instrText xml:space="preserve"> ADDIN EN.CITE.DATA </w:instrText>
      </w:r>
      <w:r w:rsidR="00255E02">
        <w:fldChar w:fldCharType="end"/>
      </w:r>
      <w:r w:rsidR="00F0641D">
        <w:fldChar w:fldCharType="separate"/>
      </w:r>
      <w:r w:rsidR="00255E02" w:rsidRPr="00255E02">
        <w:rPr>
          <w:noProof/>
          <w:vertAlign w:val="superscript"/>
        </w:rPr>
        <w:t>24</w:t>
      </w:r>
      <w:r w:rsidR="00F0641D">
        <w:fldChar w:fldCharType="end"/>
      </w:r>
      <w:r w:rsidR="001B3067">
        <w:t xml:space="preserve"> suggesting that </w:t>
      </w:r>
      <w:r w:rsidR="00093A62">
        <w:t xml:space="preserve">pleiotropic effect of genetic variants on improving kidney function. </w:t>
      </w:r>
    </w:p>
    <w:p w14:paraId="280A865C" w14:textId="77777777" w:rsidR="00F0641D" w:rsidRDefault="00F0641D" w:rsidP="00915CC2">
      <w:pPr>
        <w:jc w:val="both"/>
      </w:pPr>
    </w:p>
    <w:p w14:paraId="4E7CE31C" w14:textId="77777777" w:rsidR="00F0641D" w:rsidRDefault="00F0641D" w:rsidP="00915CC2">
      <w:pPr>
        <w:jc w:val="both"/>
      </w:pPr>
    </w:p>
    <w:p w14:paraId="7A994C1A" w14:textId="77777777" w:rsidR="003474D8" w:rsidRPr="00707FFC" w:rsidRDefault="003474D8" w:rsidP="003474D8">
      <w:pPr>
        <w:jc w:val="both"/>
      </w:pPr>
    </w:p>
    <w:p w14:paraId="7082F170" w14:textId="4ED04ADD" w:rsidR="00643C59" w:rsidRDefault="003474D8" w:rsidP="003474D8">
      <w:pPr>
        <w:pStyle w:val="ListParagraph"/>
        <w:numPr>
          <w:ilvl w:val="0"/>
          <w:numId w:val="1"/>
        </w:numPr>
        <w:jc w:val="both"/>
      </w:pPr>
      <w:r>
        <w:t>s</w:t>
      </w:r>
      <w:r w:rsidR="00643C59" w:rsidRPr="00707FFC">
        <w:t xml:space="preserve">trength and limitations: </w:t>
      </w:r>
    </w:p>
    <w:p w14:paraId="1C6C0F50" w14:textId="1E0447DD" w:rsidR="00F718AD" w:rsidRDefault="00F718AD" w:rsidP="00915CC2">
      <w:pPr>
        <w:jc w:val="both"/>
      </w:pPr>
      <w:r>
        <w:t xml:space="preserve">Strength of this study </w:t>
      </w:r>
      <w:r w:rsidR="00F239C6">
        <w:t xml:space="preserve">include the use of data from large GWA studies of exposure and outcome, and the MR design. This design allows us to avoid bias from confounding and reverse causation. </w:t>
      </w:r>
      <w:r w:rsidR="00915CC2">
        <w:t xml:space="preserve">Potential bias from population stratification was reduced in our study since we restricted the analyses to individuals of European ancestry. </w:t>
      </w:r>
    </w:p>
    <w:p w14:paraId="4962E10D" w14:textId="4BDE6E9D" w:rsidR="006224F0" w:rsidRDefault="00F239C6" w:rsidP="00915CC2">
      <w:pPr>
        <w:jc w:val="both"/>
      </w:pPr>
      <w:r>
        <w:t>Although we tried to exclude weak instrument bias, there is some bias in our analyses. However, any bias from weak instruments is in the direction of the null as the analyses were undertaken in a two</w:t>
      </w:r>
      <w:r w:rsidR="00536B34">
        <w:t xml:space="preserve"> </w:t>
      </w:r>
      <w:r w:rsidR="003474D8">
        <w:t>s</w:t>
      </w:r>
      <w:r>
        <w:t xml:space="preserve">ample </w:t>
      </w:r>
      <w:r w:rsidR="00536B34">
        <w:t xml:space="preserve">MR </w:t>
      </w:r>
      <w:r>
        <w:t xml:space="preserve">setting. </w:t>
      </w:r>
      <w:r w:rsidR="00F718AD">
        <w:t xml:space="preserve">We modelled a linear association of urate with </w:t>
      </w:r>
      <w:proofErr w:type="spellStart"/>
      <w:r w:rsidR="00F718AD">
        <w:t>eGFR</w:t>
      </w:r>
      <w:proofErr w:type="spellEnd"/>
      <w:r w:rsidR="00F718AD">
        <w:t xml:space="preserve">. Despite these limitations, our study is large and well powered to detect causal association. </w:t>
      </w:r>
    </w:p>
    <w:p w14:paraId="178BD088" w14:textId="6F0A0350" w:rsidR="003474D8" w:rsidRPr="00EA4154" w:rsidRDefault="00F718AD" w:rsidP="003474D8">
      <w:pPr>
        <w:jc w:val="both"/>
      </w:pPr>
      <w:r>
        <w:t xml:space="preserve">In conclusion, we evaluated association of urate with </w:t>
      </w:r>
      <w:proofErr w:type="spellStart"/>
      <w:r>
        <w:t>eGFR</w:t>
      </w:r>
      <w:proofErr w:type="spellEnd"/>
      <w:r>
        <w:t xml:space="preserve"> using two sample MR approach. </w:t>
      </w:r>
      <w:r w:rsidR="003474D8">
        <w:t xml:space="preserve">Our study also extends use of pleiotropic effect by </w:t>
      </w:r>
      <w:r w:rsidR="003474D8">
        <w:rPr>
          <w:rFonts w:cs="Times New Roman"/>
        </w:rPr>
        <w:t>exploiting</w:t>
      </w:r>
      <w:r w:rsidR="003474D8" w:rsidRPr="00707FFC">
        <w:rPr>
          <w:rFonts w:cs="Times New Roman"/>
          <w:lang w:eastAsia="ko-KR"/>
        </w:rPr>
        <w:t xml:space="preserve"> </w:t>
      </w:r>
      <w:r w:rsidR="003474D8">
        <w:rPr>
          <w:rFonts w:cs="Times New Roman"/>
          <w:lang w:eastAsia="ko-KR"/>
        </w:rPr>
        <w:t>pleiotropy</w:t>
      </w:r>
      <w:r w:rsidR="003474D8" w:rsidRPr="00707FFC">
        <w:rPr>
          <w:rFonts w:cs="Times New Roman"/>
          <w:lang w:eastAsia="ko-KR"/>
        </w:rPr>
        <w:t xml:space="preserve"> to search for the factors</w:t>
      </w:r>
      <w:r w:rsidR="003474D8">
        <w:rPr>
          <w:rFonts w:cs="Times New Roman"/>
          <w:lang w:eastAsia="ko-KR"/>
        </w:rPr>
        <w:t xml:space="preserve"> and applying a range of sensitivity analyses. </w:t>
      </w:r>
    </w:p>
    <w:p w14:paraId="3D60666A" w14:textId="575C329A" w:rsidR="00F718AD" w:rsidRPr="00707FFC" w:rsidRDefault="00F718AD" w:rsidP="00915CC2">
      <w:pPr>
        <w:jc w:val="both"/>
      </w:pPr>
    </w:p>
    <w:p w14:paraId="68871780" w14:textId="77777777" w:rsidR="00686631" w:rsidRPr="00707FFC" w:rsidRDefault="00686631" w:rsidP="00915CC2">
      <w:pPr>
        <w:jc w:val="both"/>
      </w:pPr>
    </w:p>
    <w:p w14:paraId="32BE9251" w14:textId="7CAC72C5" w:rsidR="008072C1" w:rsidRPr="00707FFC" w:rsidRDefault="008072C1" w:rsidP="00147E2C">
      <w:r w:rsidRPr="00707FFC">
        <w:br w:type="page"/>
      </w:r>
    </w:p>
    <w:p w14:paraId="7EBBDFBB" w14:textId="7B2A2B53" w:rsidR="00686631" w:rsidRPr="00707FFC" w:rsidRDefault="008072C1" w:rsidP="008072C1">
      <w:pPr>
        <w:pStyle w:val="Heading2"/>
        <w:rPr>
          <w:sz w:val="22"/>
          <w:szCs w:val="22"/>
        </w:rPr>
      </w:pPr>
      <w:r w:rsidRPr="00707FFC">
        <w:rPr>
          <w:sz w:val="22"/>
          <w:szCs w:val="22"/>
        </w:rPr>
        <w:t>References</w:t>
      </w:r>
    </w:p>
    <w:p w14:paraId="4C913EFC" w14:textId="77777777" w:rsidR="008072C1" w:rsidRPr="00707FFC" w:rsidRDefault="008072C1" w:rsidP="008072C1"/>
    <w:p w14:paraId="59F29D91" w14:textId="77777777" w:rsidR="00805705" w:rsidRPr="00805705" w:rsidRDefault="00686631" w:rsidP="00805705">
      <w:pPr>
        <w:pStyle w:val="EndNoteBibliography"/>
        <w:spacing w:after="0"/>
        <w:ind w:left="720" w:hanging="720"/>
      </w:pPr>
      <w:r w:rsidRPr="00707FFC">
        <w:fldChar w:fldCharType="begin"/>
      </w:r>
      <w:r w:rsidRPr="00707FFC">
        <w:instrText xml:space="preserve"> ADDIN EN.REFLIST </w:instrText>
      </w:r>
      <w:r w:rsidRPr="00707FFC">
        <w:fldChar w:fldCharType="separate"/>
      </w:r>
      <w:r w:rsidR="00805705" w:rsidRPr="00805705">
        <w:t>1</w:t>
      </w:r>
      <w:r w:rsidR="00805705" w:rsidRPr="00805705">
        <w:tab/>
        <w:t>Obermayr, R. P.</w:t>
      </w:r>
      <w:r w:rsidR="00805705" w:rsidRPr="00805705">
        <w:rPr>
          <w:i/>
        </w:rPr>
        <w:t xml:space="preserve"> et al.</w:t>
      </w:r>
      <w:r w:rsidR="00805705" w:rsidRPr="00805705">
        <w:t xml:space="preserve"> Elevated uric acid increases the risk for kidney disease. </w:t>
      </w:r>
      <w:r w:rsidR="00805705" w:rsidRPr="00805705">
        <w:rPr>
          <w:i/>
        </w:rPr>
        <w:t>J. Am. Soc. Nephrol.</w:t>
      </w:r>
      <w:r w:rsidR="00805705" w:rsidRPr="00805705">
        <w:t xml:space="preserve"> </w:t>
      </w:r>
      <w:r w:rsidR="00805705" w:rsidRPr="00805705">
        <w:rPr>
          <w:b/>
        </w:rPr>
        <w:t>19</w:t>
      </w:r>
      <w:r w:rsidR="00805705" w:rsidRPr="00805705">
        <w:t>, 2407-2413 (2008).</w:t>
      </w:r>
    </w:p>
    <w:p w14:paraId="7BD7828C" w14:textId="77777777" w:rsidR="00805705" w:rsidRPr="00805705" w:rsidRDefault="00805705" w:rsidP="00805705">
      <w:pPr>
        <w:pStyle w:val="EndNoteBibliography"/>
        <w:spacing w:after="0"/>
        <w:ind w:left="720" w:hanging="720"/>
      </w:pPr>
      <w:r w:rsidRPr="00805705">
        <w:t>2</w:t>
      </w:r>
      <w:r w:rsidRPr="00805705">
        <w:tab/>
        <w:t>Kang, D. H.</w:t>
      </w:r>
      <w:r w:rsidRPr="00805705">
        <w:rPr>
          <w:i/>
        </w:rPr>
        <w:t xml:space="preserve"> et al.</w:t>
      </w:r>
      <w:r w:rsidRPr="00805705">
        <w:t xml:space="preserve"> A role for uric acid in the progression of renal disease. </w:t>
      </w:r>
      <w:r w:rsidRPr="00805705">
        <w:rPr>
          <w:i/>
        </w:rPr>
        <w:t>J. Am. Soc. Nephrol.</w:t>
      </w:r>
      <w:r w:rsidRPr="00805705">
        <w:t xml:space="preserve"> </w:t>
      </w:r>
      <w:r w:rsidRPr="00805705">
        <w:rPr>
          <w:b/>
        </w:rPr>
        <w:t>13</w:t>
      </w:r>
      <w:r w:rsidRPr="00805705">
        <w:t>, 2888-2897 (2002).</w:t>
      </w:r>
    </w:p>
    <w:p w14:paraId="768B86D8" w14:textId="77777777" w:rsidR="00805705" w:rsidRPr="00805705" w:rsidRDefault="00805705" w:rsidP="00805705">
      <w:pPr>
        <w:pStyle w:val="EndNoteBibliography"/>
        <w:spacing w:after="0"/>
        <w:ind w:left="720" w:hanging="720"/>
      </w:pPr>
      <w:r w:rsidRPr="00805705">
        <w:t>3</w:t>
      </w:r>
      <w:r w:rsidRPr="00805705">
        <w:tab/>
        <w:t xml:space="preserve">Fang, J. &amp; Alderman, M. H. Serum uric acid and cardiovascular mortality the NHANES I epidemiologic follow-up study, 1971-1992. National Health and Nutrition Examination Survey. </w:t>
      </w:r>
      <w:r w:rsidRPr="00805705">
        <w:rPr>
          <w:i/>
        </w:rPr>
        <w:t>JAMA</w:t>
      </w:r>
      <w:r w:rsidRPr="00805705">
        <w:t xml:space="preserve"> </w:t>
      </w:r>
      <w:r w:rsidRPr="00805705">
        <w:rPr>
          <w:b/>
        </w:rPr>
        <w:t>283</w:t>
      </w:r>
      <w:r w:rsidRPr="00805705">
        <w:t>, 2404-2410 (2000).</w:t>
      </w:r>
    </w:p>
    <w:p w14:paraId="3E7B1167" w14:textId="77777777" w:rsidR="00805705" w:rsidRPr="00805705" w:rsidRDefault="00805705" w:rsidP="00805705">
      <w:pPr>
        <w:pStyle w:val="EndNoteBibliography"/>
        <w:spacing w:after="0"/>
        <w:ind w:left="720" w:hanging="720"/>
      </w:pPr>
      <w:r w:rsidRPr="00805705">
        <w:t>4</w:t>
      </w:r>
      <w:r w:rsidRPr="00805705">
        <w:tab/>
        <w:t xml:space="preserve">Dawson, J. &amp; Mark, P. B. Uric Acid and Decline in Renal Function-Partners in Crime. </w:t>
      </w:r>
      <w:r w:rsidRPr="00805705">
        <w:rPr>
          <w:i/>
        </w:rPr>
        <w:t>Am. J. Nephrol.</w:t>
      </w:r>
      <w:r w:rsidRPr="00805705">
        <w:t xml:space="preserve"> </w:t>
      </w:r>
      <w:r w:rsidRPr="00805705">
        <w:rPr>
          <w:b/>
        </w:rPr>
        <w:t>45</w:t>
      </w:r>
      <w:r w:rsidRPr="00805705">
        <w:t>, 327-329 (2017).</w:t>
      </w:r>
    </w:p>
    <w:p w14:paraId="41B3C463" w14:textId="77777777" w:rsidR="00805705" w:rsidRPr="00805705" w:rsidRDefault="00805705" w:rsidP="00805705">
      <w:pPr>
        <w:pStyle w:val="EndNoteBibliography"/>
        <w:spacing w:after="0"/>
        <w:ind w:left="720" w:hanging="720"/>
      </w:pPr>
      <w:r w:rsidRPr="00805705">
        <w:t>5</w:t>
      </w:r>
      <w:r w:rsidRPr="00805705">
        <w:tab/>
        <w:t>Johnson, R. J.</w:t>
      </w:r>
      <w:r w:rsidRPr="00805705">
        <w:rPr>
          <w:i/>
        </w:rPr>
        <w:t xml:space="preserve"> et al.</w:t>
      </w:r>
      <w:r w:rsidRPr="00805705">
        <w:t xml:space="preserve"> Uric acid and chronic kidney disease: which is chasing which? </w:t>
      </w:r>
      <w:r w:rsidRPr="00805705">
        <w:rPr>
          <w:i/>
        </w:rPr>
        <w:t>Nephrol. Dial. Transplant.</w:t>
      </w:r>
      <w:r w:rsidRPr="00805705">
        <w:t xml:space="preserve"> </w:t>
      </w:r>
      <w:r w:rsidRPr="00805705">
        <w:rPr>
          <w:b/>
        </w:rPr>
        <w:t>28</w:t>
      </w:r>
      <w:r w:rsidRPr="00805705">
        <w:t>, 2221-2228 (2013).</w:t>
      </w:r>
    </w:p>
    <w:p w14:paraId="71B3AE1F" w14:textId="77777777" w:rsidR="00805705" w:rsidRPr="00805705" w:rsidRDefault="00805705" w:rsidP="00805705">
      <w:pPr>
        <w:pStyle w:val="EndNoteBibliography"/>
        <w:spacing w:after="0"/>
        <w:ind w:left="720" w:hanging="720"/>
      </w:pPr>
      <w:r w:rsidRPr="00805705">
        <w:t>6</w:t>
      </w:r>
      <w:r w:rsidRPr="00805705">
        <w:tab/>
        <w:t xml:space="preserve">Davey Smith, G. &amp; Ebrahim, S. Mendelian randomization: prospects, potentials, and limitations. </w:t>
      </w:r>
      <w:r w:rsidRPr="00805705">
        <w:rPr>
          <w:i/>
        </w:rPr>
        <w:t>Int. J. Epidemiol.</w:t>
      </w:r>
      <w:r w:rsidRPr="00805705">
        <w:t xml:space="preserve"> </w:t>
      </w:r>
      <w:r w:rsidRPr="00805705">
        <w:rPr>
          <w:b/>
        </w:rPr>
        <w:t>33</w:t>
      </w:r>
      <w:r w:rsidRPr="00805705">
        <w:t>, 30-42 (2004).</w:t>
      </w:r>
    </w:p>
    <w:p w14:paraId="4A4DC6EB" w14:textId="77777777" w:rsidR="00805705" w:rsidRPr="00805705" w:rsidRDefault="00805705" w:rsidP="00805705">
      <w:pPr>
        <w:pStyle w:val="EndNoteBibliography"/>
        <w:spacing w:after="0"/>
        <w:ind w:left="720" w:hanging="720"/>
      </w:pPr>
      <w:r w:rsidRPr="00805705">
        <w:t>7</w:t>
      </w:r>
      <w:r w:rsidRPr="00805705">
        <w:tab/>
        <w:t>Wilk, J. B.</w:t>
      </w:r>
      <w:r w:rsidRPr="00805705">
        <w:rPr>
          <w:i/>
        </w:rPr>
        <w:t xml:space="preserve"> et al.</w:t>
      </w:r>
      <w:r w:rsidRPr="00805705">
        <w:t xml:space="preserve"> Segregation analysis of serum uric acid in the NHLBI Family Heart Study. </w:t>
      </w:r>
      <w:r w:rsidRPr="00805705">
        <w:rPr>
          <w:i/>
        </w:rPr>
        <w:t>Hum. Genet.</w:t>
      </w:r>
      <w:r w:rsidRPr="00805705">
        <w:t xml:space="preserve"> </w:t>
      </w:r>
      <w:r w:rsidRPr="00805705">
        <w:rPr>
          <w:b/>
        </w:rPr>
        <w:t>106</w:t>
      </w:r>
      <w:r w:rsidRPr="00805705">
        <w:t>, 355-359 (2000).</w:t>
      </w:r>
    </w:p>
    <w:p w14:paraId="10B08301" w14:textId="77777777" w:rsidR="00805705" w:rsidRPr="00805705" w:rsidRDefault="00805705" w:rsidP="00805705">
      <w:pPr>
        <w:pStyle w:val="EndNoteBibliography"/>
        <w:spacing w:after="0"/>
        <w:ind w:left="720" w:hanging="720"/>
      </w:pPr>
      <w:r w:rsidRPr="00805705">
        <w:t>8</w:t>
      </w:r>
      <w:r w:rsidRPr="00805705">
        <w:tab/>
        <w:t>Yang, Q.</w:t>
      </w:r>
      <w:r w:rsidRPr="00805705">
        <w:rPr>
          <w:i/>
        </w:rPr>
        <w:t xml:space="preserve"> et al.</w:t>
      </w:r>
      <w:r w:rsidRPr="00805705">
        <w:t xml:space="preserve"> Genome-wide search for genes affecting serum uric acid levels: the Framingham Heart Study. </w:t>
      </w:r>
      <w:r w:rsidRPr="00805705">
        <w:rPr>
          <w:i/>
        </w:rPr>
        <w:t>Metabolism</w:t>
      </w:r>
      <w:r w:rsidRPr="00805705">
        <w:t xml:space="preserve"> </w:t>
      </w:r>
      <w:r w:rsidRPr="00805705">
        <w:rPr>
          <w:b/>
        </w:rPr>
        <w:t>54</w:t>
      </w:r>
      <w:r w:rsidRPr="00805705">
        <w:t>, 1435-1441 (2005).</w:t>
      </w:r>
    </w:p>
    <w:p w14:paraId="0086AC55" w14:textId="77777777" w:rsidR="00805705" w:rsidRPr="00805705" w:rsidRDefault="00805705" w:rsidP="00805705">
      <w:pPr>
        <w:pStyle w:val="EndNoteBibliography"/>
        <w:spacing w:after="0"/>
        <w:ind w:left="720" w:hanging="720"/>
      </w:pPr>
      <w:r w:rsidRPr="00805705">
        <w:t>9</w:t>
      </w:r>
      <w:r w:rsidRPr="00805705">
        <w:tab/>
        <w:t>Ware, E. B.</w:t>
      </w:r>
      <w:r w:rsidRPr="00805705">
        <w:rPr>
          <w:i/>
        </w:rPr>
        <w:t xml:space="preserve"> et al.</w:t>
      </w:r>
      <w:r w:rsidRPr="00805705">
        <w:t xml:space="preserve"> SLC2A9 Genotype Is Associated with SLC2A9 Gene Expression and Urinary Uric Acid Concentration. </w:t>
      </w:r>
      <w:r w:rsidRPr="00805705">
        <w:rPr>
          <w:i/>
        </w:rPr>
        <w:t>PLoS One</w:t>
      </w:r>
      <w:r w:rsidRPr="00805705">
        <w:t xml:space="preserve"> </w:t>
      </w:r>
      <w:r w:rsidRPr="00805705">
        <w:rPr>
          <w:b/>
        </w:rPr>
        <w:t>10</w:t>
      </w:r>
      <w:r w:rsidRPr="00805705">
        <w:t xml:space="preserve"> (2015).</w:t>
      </w:r>
    </w:p>
    <w:p w14:paraId="7ECC7910" w14:textId="77777777" w:rsidR="00805705" w:rsidRPr="00805705" w:rsidRDefault="00805705" w:rsidP="00805705">
      <w:pPr>
        <w:pStyle w:val="EndNoteBibliography"/>
        <w:spacing w:after="0"/>
        <w:ind w:left="720" w:hanging="720"/>
      </w:pPr>
      <w:r w:rsidRPr="00805705">
        <w:t>10</w:t>
      </w:r>
      <w:r w:rsidRPr="00805705">
        <w:tab/>
        <w:t>Palmer, T. M.</w:t>
      </w:r>
      <w:r w:rsidRPr="00805705">
        <w:rPr>
          <w:i/>
        </w:rPr>
        <w:t xml:space="preserve"> et al.</w:t>
      </w:r>
      <w:r w:rsidRPr="00805705">
        <w:t xml:space="preserve"> Association of plasma uric acid with ischaemic heart disease and blood pressure: mendelian randomisation analysis of two large cohorts. </w:t>
      </w:r>
      <w:r w:rsidRPr="00805705">
        <w:rPr>
          <w:i/>
        </w:rPr>
        <w:t>BMJ</w:t>
      </w:r>
      <w:r w:rsidRPr="00805705">
        <w:t xml:space="preserve"> </w:t>
      </w:r>
      <w:r w:rsidRPr="00805705">
        <w:rPr>
          <w:b/>
        </w:rPr>
        <w:t>347</w:t>
      </w:r>
      <w:r w:rsidRPr="00805705">
        <w:t>, f4262 (2013).</w:t>
      </w:r>
    </w:p>
    <w:p w14:paraId="533ED6F0" w14:textId="77777777" w:rsidR="00805705" w:rsidRPr="00805705" w:rsidRDefault="00805705" w:rsidP="00805705">
      <w:pPr>
        <w:pStyle w:val="EndNoteBibliography"/>
        <w:spacing w:after="0"/>
        <w:ind w:left="720" w:hanging="720"/>
      </w:pPr>
      <w:r w:rsidRPr="00805705">
        <w:t>11</w:t>
      </w:r>
      <w:r w:rsidRPr="00805705">
        <w:tab/>
        <w:t xml:space="preserve">Smith, G. D. &amp; Ebrahim, S. 'Mendelian randomization': can genetic epidemiology contribute to understanding environmental determinants of disease? </w:t>
      </w:r>
      <w:r w:rsidRPr="00805705">
        <w:rPr>
          <w:i/>
        </w:rPr>
        <w:t>Int. J. Epidemiol.</w:t>
      </w:r>
      <w:r w:rsidRPr="00805705">
        <w:t xml:space="preserve"> </w:t>
      </w:r>
      <w:r w:rsidRPr="00805705">
        <w:rPr>
          <w:b/>
        </w:rPr>
        <w:t>32</w:t>
      </w:r>
      <w:r w:rsidRPr="00805705">
        <w:t>, 1-22 (2003).</w:t>
      </w:r>
    </w:p>
    <w:p w14:paraId="27AD7F74" w14:textId="77777777" w:rsidR="00805705" w:rsidRPr="00805705" w:rsidRDefault="00805705" w:rsidP="00805705">
      <w:pPr>
        <w:pStyle w:val="EndNoteBibliography"/>
        <w:spacing w:after="0"/>
        <w:ind w:left="720" w:hanging="720"/>
      </w:pPr>
      <w:r w:rsidRPr="00805705">
        <w:t>12</w:t>
      </w:r>
      <w:r w:rsidRPr="00805705">
        <w:tab/>
        <w:t xml:space="preserve">Davey Smith, G. &amp; Hemani, G. Mendelian randomization: genetic anchors for causal inference in epidemiological studies. </w:t>
      </w:r>
      <w:r w:rsidRPr="00805705">
        <w:rPr>
          <w:i/>
        </w:rPr>
        <w:t>Hum. Mol. Genet.</w:t>
      </w:r>
      <w:r w:rsidRPr="00805705">
        <w:t xml:space="preserve"> </w:t>
      </w:r>
      <w:r w:rsidRPr="00805705">
        <w:rPr>
          <w:b/>
        </w:rPr>
        <w:t>23</w:t>
      </w:r>
      <w:r w:rsidRPr="00805705">
        <w:t>, R89-R98 (2014).</w:t>
      </w:r>
    </w:p>
    <w:p w14:paraId="4096F4D4" w14:textId="77777777" w:rsidR="00805705" w:rsidRPr="00805705" w:rsidRDefault="00805705" w:rsidP="00805705">
      <w:pPr>
        <w:pStyle w:val="EndNoteBibliography"/>
        <w:spacing w:after="0"/>
        <w:ind w:left="720" w:hanging="720"/>
      </w:pPr>
      <w:r w:rsidRPr="00805705">
        <w:t>13</w:t>
      </w:r>
      <w:r w:rsidRPr="00805705">
        <w:tab/>
        <w:t>Kottgen, A.</w:t>
      </w:r>
      <w:r w:rsidRPr="00805705">
        <w:rPr>
          <w:i/>
        </w:rPr>
        <w:t xml:space="preserve"> et al.</w:t>
      </w:r>
      <w:r w:rsidRPr="00805705">
        <w:t xml:space="preserve"> Genome-wide association analyses identify 18 new loci associated with serum urate concentrations. </w:t>
      </w:r>
      <w:r w:rsidRPr="00805705">
        <w:rPr>
          <w:i/>
        </w:rPr>
        <w:t>Nat. Genet.</w:t>
      </w:r>
      <w:r w:rsidRPr="00805705">
        <w:t xml:space="preserve"> </w:t>
      </w:r>
      <w:r w:rsidRPr="00805705">
        <w:rPr>
          <w:b/>
        </w:rPr>
        <w:t>45</w:t>
      </w:r>
      <w:r w:rsidRPr="00805705">
        <w:t>, 145-154 (2013).</w:t>
      </w:r>
    </w:p>
    <w:p w14:paraId="3CD1662A" w14:textId="77777777" w:rsidR="00805705" w:rsidRPr="00805705" w:rsidRDefault="00805705" w:rsidP="00805705">
      <w:pPr>
        <w:pStyle w:val="EndNoteBibliography"/>
        <w:spacing w:after="0"/>
        <w:ind w:left="720" w:hanging="720"/>
      </w:pPr>
      <w:r w:rsidRPr="00805705">
        <w:t>14</w:t>
      </w:r>
      <w:r w:rsidRPr="00805705">
        <w:tab/>
        <w:t>Pattaro, C.</w:t>
      </w:r>
      <w:r w:rsidRPr="00805705">
        <w:rPr>
          <w:i/>
        </w:rPr>
        <w:t xml:space="preserve"> et al.</w:t>
      </w:r>
      <w:r w:rsidRPr="00805705">
        <w:t xml:space="preserve"> Genetic associations at 53 loci highlight cell types and biological pathways relevant for kidney function. </w:t>
      </w:r>
      <w:r w:rsidRPr="00805705">
        <w:rPr>
          <w:i/>
        </w:rPr>
        <w:t>Nat Commun</w:t>
      </w:r>
      <w:r w:rsidRPr="00805705">
        <w:t xml:space="preserve"> </w:t>
      </w:r>
      <w:r w:rsidRPr="00805705">
        <w:rPr>
          <w:b/>
        </w:rPr>
        <w:t>7</w:t>
      </w:r>
      <w:r w:rsidRPr="00805705">
        <w:t xml:space="preserve"> (2016).</w:t>
      </w:r>
    </w:p>
    <w:p w14:paraId="3BE3B020" w14:textId="77777777" w:rsidR="00805705" w:rsidRPr="00805705" w:rsidRDefault="00805705" w:rsidP="00805705">
      <w:pPr>
        <w:pStyle w:val="EndNoteBibliography"/>
        <w:spacing w:after="0"/>
        <w:ind w:left="720" w:hanging="720"/>
      </w:pPr>
      <w:r w:rsidRPr="00805705">
        <w:t>15</w:t>
      </w:r>
      <w:r w:rsidRPr="00805705">
        <w:tab/>
        <w:t xml:space="preserve">Burgess, S., Butterworth, A. &amp; Thompson, S. G. Mendelian randomization analysis with multiple genetic variants using summarized data. </w:t>
      </w:r>
      <w:r w:rsidRPr="00805705">
        <w:rPr>
          <w:i/>
        </w:rPr>
        <w:t>Genet. Epidemiol.</w:t>
      </w:r>
      <w:r w:rsidRPr="00805705">
        <w:t xml:space="preserve"> </w:t>
      </w:r>
      <w:r w:rsidRPr="00805705">
        <w:rPr>
          <w:b/>
        </w:rPr>
        <w:t>37</w:t>
      </w:r>
      <w:r w:rsidRPr="00805705">
        <w:t>, 658-665 (2013).</w:t>
      </w:r>
    </w:p>
    <w:p w14:paraId="6657B7E0" w14:textId="77777777" w:rsidR="00805705" w:rsidRPr="00805705" w:rsidRDefault="00805705" w:rsidP="00805705">
      <w:pPr>
        <w:pStyle w:val="EndNoteBibliography"/>
        <w:spacing w:after="0"/>
        <w:ind w:left="720" w:hanging="720"/>
      </w:pPr>
      <w:r w:rsidRPr="00805705">
        <w:t>16</w:t>
      </w:r>
      <w:r w:rsidRPr="00805705">
        <w:tab/>
        <w:t xml:space="preserve">Bowden, J., Davey Smith, G. &amp; Burgess, S. Mendelian randomization with invalid instruments: effect estimation and bias detection through Egger regression. </w:t>
      </w:r>
      <w:r w:rsidRPr="00805705">
        <w:rPr>
          <w:i/>
        </w:rPr>
        <w:t>Int. J. Epidemiol.</w:t>
      </w:r>
      <w:r w:rsidRPr="00805705">
        <w:t xml:space="preserve"> </w:t>
      </w:r>
      <w:r w:rsidRPr="00805705">
        <w:rPr>
          <w:b/>
        </w:rPr>
        <w:t>44</w:t>
      </w:r>
      <w:r w:rsidRPr="00805705">
        <w:t>, 512-525 (2015).</w:t>
      </w:r>
    </w:p>
    <w:p w14:paraId="155FC3B4" w14:textId="77777777" w:rsidR="00805705" w:rsidRPr="00805705" w:rsidRDefault="00805705" w:rsidP="00805705">
      <w:pPr>
        <w:pStyle w:val="EndNoteBibliography"/>
        <w:spacing w:after="0"/>
        <w:ind w:left="720" w:hanging="720"/>
      </w:pPr>
      <w:r w:rsidRPr="00805705">
        <w:t>17</w:t>
      </w:r>
      <w:r w:rsidRPr="00805705">
        <w:tab/>
        <w:t xml:space="preserve">Bowden, J., Smith, G. D., Haycock, P. C. &amp; Burgess, S. Consistent Estimation in Mendelian Randomization with Some Invalid Instruments Using a Weighted Median Estimator. </w:t>
      </w:r>
      <w:r w:rsidRPr="00805705">
        <w:rPr>
          <w:i/>
        </w:rPr>
        <w:t>Genet. Epidemiol.</w:t>
      </w:r>
      <w:r w:rsidRPr="00805705">
        <w:t xml:space="preserve"> </w:t>
      </w:r>
      <w:r w:rsidRPr="00805705">
        <w:rPr>
          <w:b/>
        </w:rPr>
        <w:t>40</w:t>
      </w:r>
      <w:r w:rsidRPr="00805705">
        <w:t>, 304-314 (2016).</w:t>
      </w:r>
    </w:p>
    <w:p w14:paraId="4DA40444" w14:textId="77777777" w:rsidR="00805705" w:rsidRPr="00805705" w:rsidRDefault="00805705" w:rsidP="00805705">
      <w:pPr>
        <w:pStyle w:val="EndNoteBibliography"/>
        <w:spacing w:after="0"/>
        <w:ind w:left="720" w:hanging="720"/>
      </w:pPr>
      <w:r w:rsidRPr="00805705">
        <w:t>18</w:t>
      </w:r>
      <w:r w:rsidRPr="00805705">
        <w:tab/>
        <w:t xml:space="preserve">Hartwig, F. P., Davey Smith, G. &amp; Bowden, J. Robust inference in summary data Mendelian randomization via the zero modal pleiotropy assumption. </w:t>
      </w:r>
      <w:r w:rsidRPr="00805705">
        <w:rPr>
          <w:i/>
        </w:rPr>
        <w:t>Int. J. Epidemiol.</w:t>
      </w:r>
      <w:r w:rsidRPr="00805705">
        <w:t xml:space="preserve"> (2017).</w:t>
      </w:r>
    </w:p>
    <w:p w14:paraId="66C8AB64" w14:textId="77777777" w:rsidR="00805705" w:rsidRPr="00805705" w:rsidRDefault="00805705" w:rsidP="00805705">
      <w:pPr>
        <w:pStyle w:val="EndNoteBibliography"/>
        <w:spacing w:after="0"/>
        <w:ind w:left="720" w:hanging="720"/>
      </w:pPr>
      <w:r w:rsidRPr="00805705">
        <w:t>19</w:t>
      </w:r>
      <w:r w:rsidRPr="00805705">
        <w:tab/>
        <w:t xml:space="preserve">Greco, M. F., Minelli, C., Sheehan, N. A. &amp; Thompson, J. R. Detecting pleiotropy in Mendelian randomisation studies with summary data and a continuous outcome. </w:t>
      </w:r>
      <w:r w:rsidRPr="00805705">
        <w:rPr>
          <w:i/>
        </w:rPr>
        <w:t>Stat. Med.</w:t>
      </w:r>
      <w:r w:rsidRPr="00805705">
        <w:t xml:space="preserve"> </w:t>
      </w:r>
      <w:r w:rsidRPr="00805705">
        <w:rPr>
          <w:b/>
        </w:rPr>
        <w:t>34</w:t>
      </w:r>
      <w:r w:rsidRPr="00805705">
        <w:t>, 2926-2940 (2015).</w:t>
      </w:r>
    </w:p>
    <w:p w14:paraId="55CE9764" w14:textId="77777777" w:rsidR="00805705" w:rsidRPr="00805705" w:rsidRDefault="00805705" w:rsidP="00805705">
      <w:pPr>
        <w:pStyle w:val="EndNoteBibliography"/>
        <w:spacing w:after="0"/>
        <w:ind w:left="720" w:hanging="720"/>
      </w:pPr>
      <w:r w:rsidRPr="00805705">
        <w:t>20</w:t>
      </w:r>
      <w:r w:rsidRPr="00805705">
        <w:tab/>
        <w:t xml:space="preserve">Feig, D. I. Serum uric acid and the risk of hypertension and chronic kidney disease. </w:t>
      </w:r>
      <w:r w:rsidRPr="00805705">
        <w:rPr>
          <w:i/>
        </w:rPr>
        <w:t>Curr. Opin. Rheumatol.</w:t>
      </w:r>
      <w:r w:rsidRPr="00805705">
        <w:t xml:space="preserve"> </w:t>
      </w:r>
      <w:r w:rsidRPr="00805705">
        <w:rPr>
          <w:b/>
        </w:rPr>
        <w:t>26</w:t>
      </w:r>
      <w:r w:rsidRPr="00805705">
        <w:t>, 176-185 (2014).</w:t>
      </w:r>
    </w:p>
    <w:p w14:paraId="1579816D" w14:textId="77777777" w:rsidR="00805705" w:rsidRPr="00805705" w:rsidRDefault="00805705" w:rsidP="00805705">
      <w:pPr>
        <w:pStyle w:val="EndNoteBibliography"/>
        <w:spacing w:after="0"/>
        <w:ind w:left="720" w:hanging="720"/>
      </w:pPr>
      <w:r w:rsidRPr="00805705">
        <w:t>21</w:t>
      </w:r>
      <w:r w:rsidRPr="00805705">
        <w:tab/>
        <w:t>Kanbay, M.</w:t>
      </w:r>
      <w:r w:rsidRPr="00805705">
        <w:rPr>
          <w:i/>
        </w:rPr>
        <w:t xml:space="preserve"> et al.</w:t>
      </w:r>
      <w:r w:rsidRPr="00805705">
        <w:t xml:space="preserve"> A randomized study of allopurinol on endothelial function and estimated glomular filtration rate in asymptomatic hyperuricemic subjects with normal renal function. </w:t>
      </w:r>
      <w:r w:rsidRPr="00805705">
        <w:rPr>
          <w:i/>
        </w:rPr>
        <w:t>Clin. J. Am. Soc. Nephrol.</w:t>
      </w:r>
      <w:r w:rsidRPr="00805705">
        <w:t xml:space="preserve"> </w:t>
      </w:r>
      <w:r w:rsidRPr="00805705">
        <w:rPr>
          <w:b/>
        </w:rPr>
        <w:t>6</w:t>
      </w:r>
      <w:r w:rsidRPr="00805705">
        <w:t>, 1887-1894 (2011).</w:t>
      </w:r>
    </w:p>
    <w:p w14:paraId="1358DB4B" w14:textId="77777777" w:rsidR="00805705" w:rsidRPr="00805705" w:rsidRDefault="00805705" w:rsidP="00805705">
      <w:pPr>
        <w:pStyle w:val="EndNoteBibliography"/>
        <w:spacing w:after="0"/>
        <w:ind w:left="720" w:hanging="720"/>
      </w:pPr>
      <w:r w:rsidRPr="00805705">
        <w:t>22</w:t>
      </w:r>
      <w:r w:rsidRPr="00805705">
        <w:tab/>
        <w:t>Goicoechea, M.</w:t>
      </w:r>
      <w:r w:rsidRPr="00805705">
        <w:rPr>
          <w:i/>
        </w:rPr>
        <w:t xml:space="preserve"> et al.</w:t>
      </w:r>
      <w:r w:rsidRPr="00805705">
        <w:t xml:space="preserve"> Effect of allopurinol in chronic kidney disease progression and cardiovascular risk. </w:t>
      </w:r>
      <w:r w:rsidRPr="00805705">
        <w:rPr>
          <w:i/>
        </w:rPr>
        <w:t>Clin. J. Am. Soc. Nephrol.</w:t>
      </w:r>
      <w:r w:rsidRPr="00805705">
        <w:t xml:space="preserve"> </w:t>
      </w:r>
      <w:r w:rsidRPr="00805705">
        <w:rPr>
          <w:b/>
        </w:rPr>
        <w:t>5</w:t>
      </w:r>
      <w:r w:rsidRPr="00805705">
        <w:t>, 1388-1393 (2010).</w:t>
      </w:r>
    </w:p>
    <w:p w14:paraId="12DC885B" w14:textId="77777777" w:rsidR="00805705" w:rsidRPr="00805705" w:rsidRDefault="00805705" w:rsidP="00805705">
      <w:pPr>
        <w:pStyle w:val="EndNoteBibliography"/>
        <w:spacing w:after="0"/>
        <w:ind w:left="720" w:hanging="720"/>
      </w:pPr>
      <w:r w:rsidRPr="00805705">
        <w:t>23</w:t>
      </w:r>
      <w:r w:rsidRPr="00805705">
        <w:tab/>
        <w:t>Yang, Q. O.</w:t>
      </w:r>
      <w:r w:rsidRPr="00805705">
        <w:rPr>
          <w:i/>
        </w:rPr>
        <w:t xml:space="preserve"> et al.</w:t>
      </w:r>
      <w:r w:rsidRPr="00805705">
        <w:t xml:space="preserve"> Multiple Genetic Loci Influence Serum Urate Levels and Their Relationship With Gout and Cardiovascular Disease Risk Factors. </w:t>
      </w:r>
      <w:r w:rsidRPr="00805705">
        <w:rPr>
          <w:i/>
        </w:rPr>
        <w:t>Circ-Cardiovasc Gene</w:t>
      </w:r>
      <w:r w:rsidRPr="00805705">
        <w:t xml:space="preserve"> </w:t>
      </w:r>
      <w:r w:rsidRPr="00805705">
        <w:rPr>
          <w:b/>
        </w:rPr>
        <w:t>3</w:t>
      </w:r>
      <w:r w:rsidRPr="00805705">
        <w:t>, 523-530 (2010).</w:t>
      </w:r>
    </w:p>
    <w:p w14:paraId="1CFDFD7D" w14:textId="77777777" w:rsidR="00805705" w:rsidRPr="00805705" w:rsidRDefault="00805705" w:rsidP="00805705">
      <w:pPr>
        <w:pStyle w:val="EndNoteBibliography"/>
        <w:ind w:left="720" w:hanging="720"/>
      </w:pPr>
      <w:r w:rsidRPr="00805705">
        <w:t>24</w:t>
      </w:r>
      <w:r w:rsidRPr="00805705">
        <w:tab/>
        <w:t xml:space="preserve">Hughes, K., Flynn, T., de Zoysa, J., Dalbeth, N. &amp; Merriman, T. R. Mendelian randomization analysis associates increased serum urate, due to genetic variation in uric acid transporters, with improved renal function. </w:t>
      </w:r>
      <w:r w:rsidRPr="00805705">
        <w:rPr>
          <w:i/>
        </w:rPr>
        <w:t>Kidney Int.</w:t>
      </w:r>
      <w:r w:rsidRPr="00805705">
        <w:t xml:space="preserve"> </w:t>
      </w:r>
      <w:r w:rsidRPr="00805705">
        <w:rPr>
          <w:b/>
        </w:rPr>
        <w:t>85</w:t>
      </w:r>
      <w:r w:rsidRPr="00805705">
        <w:t>, 344-351 (2014).</w:t>
      </w:r>
    </w:p>
    <w:p w14:paraId="3FFCF3F5" w14:textId="739B0439" w:rsidR="00147E2C" w:rsidRPr="00707FFC" w:rsidRDefault="00686631" w:rsidP="00147E2C">
      <w:r w:rsidRPr="00707FFC">
        <w:fldChar w:fldCharType="end"/>
      </w:r>
    </w:p>
    <w:sectPr w:rsidR="00147E2C" w:rsidRPr="00707F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bran Hemani" w:date="2017-12-18T18:51:00Z" w:initials="GH">
    <w:p w14:paraId="43CED31A" w14:textId="2FAB756D" w:rsidR="00086E46" w:rsidRDefault="00086E46">
      <w:pPr>
        <w:pStyle w:val="CommentText"/>
      </w:pPr>
      <w:r>
        <w:rPr>
          <w:rStyle w:val="CommentReference"/>
        </w:rPr>
        <w:annotationRef/>
      </w:r>
      <w:proofErr w:type="spellStart"/>
      <w:r>
        <w:t>Yoonsu</w:t>
      </w:r>
      <w:proofErr w:type="spellEnd"/>
      <w:r w:rsidR="000747E2">
        <w:t xml:space="preserve"> Cho</w:t>
      </w:r>
      <w:r>
        <w:t xml:space="preserve">, </w:t>
      </w:r>
      <w:r w:rsidR="000747E2">
        <w:t>Philip C Haycock, Andrew Morris, George Davey Smith, Gibran Hemani</w:t>
      </w:r>
    </w:p>
  </w:comment>
  <w:comment w:id="1" w:author="Gibran Hemani" w:date="2017-12-17T22:33:00Z" w:initials="GH">
    <w:p w14:paraId="19DF45ED" w14:textId="7750A1E3" w:rsidR="00981D16" w:rsidRDefault="00981D16">
      <w:pPr>
        <w:pStyle w:val="CommentText"/>
      </w:pPr>
      <w:r>
        <w:rPr>
          <w:rStyle w:val="CommentReference"/>
        </w:rPr>
        <w:annotationRef/>
      </w:r>
      <w:r>
        <w:t>Perhaps start with something more like</w:t>
      </w:r>
    </w:p>
    <w:p w14:paraId="460635F4" w14:textId="77777777" w:rsidR="00981D16" w:rsidRDefault="00981D16">
      <w:pPr>
        <w:pStyle w:val="CommentText"/>
      </w:pPr>
    </w:p>
    <w:p w14:paraId="6B5F6FE8" w14:textId="3289467D" w:rsidR="00981D16" w:rsidRDefault="00981D16">
      <w:pPr>
        <w:pStyle w:val="CommentText"/>
      </w:pPr>
      <w:r>
        <w:t>Mendelian randomization (MR) infers the causal relationship between two traits using genetic factors as instruments. Violations in the assumptions of MR can arise due to horizontal pleiotropy, where an instrumenting SNP influences the outcome through pathways other than the exposure.</w:t>
      </w:r>
    </w:p>
    <w:p w14:paraId="2E594A6F" w14:textId="77777777" w:rsidR="00981D16" w:rsidRDefault="00981D16">
      <w:pPr>
        <w:pStyle w:val="CommentText"/>
      </w:pPr>
    </w:p>
    <w:p w14:paraId="5761EBCC" w14:textId="397CB4C3" w:rsidR="00981D16" w:rsidRDefault="00981D16">
      <w:pPr>
        <w:pStyle w:val="CommentText"/>
      </w:pPr>
      <w:r>
        <w:t xml:space="preserve">In this </w:t>
      </w:r>
      <w:proofErr w:type="gramStart"/>
      <w:r>
        <w:t>study</w:t>
      </w:r>
      <w:proofErr w:type="gramEnd"/>
      <w:r>
        <w:t xml:space="preserve"> we aimed to investigate the causal relationship between urate and </w:t>
      </w:r>
      <w:proofErr w:type="spellStart"/>
      <w:r>
        <w:t>eGFR</w:t>
      </w:r>
      <w:proofErr w:type="spellEnd"/>
      <w:r>
        <w:t xml:space="preserve">, and we found substantial evidence for the SNPs instrumenting urate to be exhibiting horizontal pleiotropy. Here we show that standard approaches to trying to control for horizontal pleiotropy are not always reliable, and crucially, that horizontal pleiotropy can </w:t>
      </w:r>
      <w:r w:rsidR="00EA7D23">
        <w:t>be exploit</w:t>
      </w:r>
    </w:p>
  </w:comment>
  <w:comment w:id="162" w:author="Gibran Hemani" w:date="2017-12-21T10:18:00Z" w:initials="GH">
    <w:p w14:paraId="16947742" w14:textId="77777777" w:rsidR="00C57D60" w:rsidRDefault="00C57D60" w:rsidP="00C57D60">
      <w:pPr>
        <w:pStyle w:val="CommentText"/>
      </w:pPr>
      <w:r>
        <w:rPr>
          <w:rStyle w:val="CommentReference"/>
        </w:rPr>
        <w:annotationRef/>
      </w:r>
      <w:r>
        <w:t xml:space="preserve">Staley et al </w:t>
      </w:r>
      <w:proofErr w:type="spellStart"/>
      <w:r>
        <w:t>phenoscanner</w:t>
      </w:r>
      <w:proofErr w:type="spellEnd"/>
      <w:r>
        <w:t>, Hemani et al MR-Base</w:t>
      </w:r>
    </w:p>
  </w:comment>
  <w:comment w:id="165" w:author="Gibran Hemani" w:date="2017-12-21T10:18:00Z" w:initials="GH">
    <w:p w14:paraId="58AFE03D" w14:textId="77777777" w:rsidR="00C57D60" w:rsidRDefault="00C57D60" w:rsidP="00C57D60">
      <w:pPr>
        <w:pStyle w:val="CommentText"/>
      </w:pPr>
      <w:r>
        <w:rPr>
          <w:rStyle w:val="CommentReference"/>
        </w:rPr>
        <w:annotationRef/>
      </w:r>
      <w:proofErr w:type="spellStart"/>
      <w:r>
        <w:t>Yavorska</w:t>
      </w:r>
      <w:proofErr w:type="spellEnd"/>
      <w:r>
        <w:t xml:space="preserve"> et al </w:t>
      </w:r>
      <w:proofErr w:type="spellStart"/>
      <w:r>
        <w:t>MendelianRandomization</w:t>
      </w:r>
      <w:proofErr w:type="spellEnd"/>
      <w:r>
        <w:t xml:space="preserve"> R package, Hemani at al MR Base</w:t>
      </w:r>
    </w:p>
  </w:comment>
  <w:comment w:id="204" w:author="Gibran Hemani" w:date="2017-12-21T10:19:00Z" w:initials="GH">
    <w:p w14:paraId="7816F865" w14:textId="77777777" w:rsidR="00440DAD" w:rsidRDefault="00440DAD" w:rsidP="00440DAD">
      <w:pPr>
        <w:pStyle w:val="CommentText"/>
      </w:pPr>
      <w:r>
        <w:rPr>
          <w:rStyle w:val="CommentReference"/>
        </w:rPr>
        <w:annotationRef/>
      </w:r>
      <w:r>
        <w:t>MR Egger, Median, Mode, Rucker, Hemani et al MR-</w:t>
      </w:r>
      <w:proofErr w:type="spellStart"/>
      <w:r>
        <w:t>EvE</w:t>
      </w:r>
      <w:proofErr w:type="spellEnd"/>
      <w:r>
        <w:t xml:space="preserve">, </w:t>
      </w:r>
      <w:proofErr w:type="spellStart"/>
      <w:r>
        <w:t>Verbanck</w:t>
      </w:r>
      <w:proofErr w:type="spellEnd"/>
      <w:r>
        <w:t xml:space="preserve"> et al 2017</w:t>
      </w:r>
    </w:p>
  </w:comment>
  <w:comment w:id="231" w:author="Yoonsu Cho" w:date="2017-12-06T18:25:00Z" w:initials="YC">
    <w:p w14:paraId="73301A1D" w14:textId="14D8B911" w:rsidR="00FD1DDC" w:rsidRDefault="00FD1DDC">
      <w:pPr>
        <w:pStyle w:val="CommentText"/>
      </w:pPr>
      <w:r>
        <w:rPr>
          <w:rStyle w:val="CommentReference"/>
        </w:rPr>
        <w:annotationRef/>
      </w:r>
      <w:r>
        <w:t>Could it be called as “liberal set”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ED31A" w15:done="0"/>
  <w15:commentEx w15:paraId="5761EBCC" w15:done="0"/>
  <w15:commentEx w15:paraId="16947742" w15:done="0"/>
  <w15:commentEx w15:paraId="58AFE03D" w15:done="0"/>
  <w15:commentEx w15:paraId="7816F865" w15:done="0"/>
  <w15:commentEx w15:paraId="73301A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맑은 고딕">
    <w:charset w:val="81"/>
    <w:family w:val="swiss"/>
    <w:pitch w:val="variable"/>
    <w:sig w:usb0="9000002F" w:usb1="29D77CFB" w:usb2="00000012" w:usb3="00000000" w:csb0="0008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D5B"/>
    <w:multiLevelType w:val="hybridMultilevel"/>
    <w:tmpl w:val="0CA471A6"/>
    <w:lvl w:ilvl="0" w:tplc="B616FC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452B1B"/>
    <w:multiLevelType w:val="hybridMultilevel"/>
    <w:tmpl w:val="06A4057E"/>
    <w:lvl w:ilvl="0" w:tplc="6F60481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8848B6"/>
    <w:multiLevelType w:val="hybridMultilevel"/>
    <w:tmpl w:val="3C70E688"/>
    <w:lvl w:ilvl="0" w:tplc="ABFEE1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502139"/>
    <w:multiLevelType w:val="hybridMultilevel"/>
    <w:tmpl w:val="9C26E870"/>
    <w:lvl w:ilvl="0" w:tplc="B46AF3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59049C"/>
    <w:multiLevelType w:val="hybridMultilevel"/>
    <w:tmpl w:val="FEDE2BF8"/>
    <w:lvl w:ilvl="0" w:tplc="C68464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511CD7"/>
    <w:multiLevelType w:val="hybridMultilevel"/>
    <w:tmpl w:val="D0C83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C458BE"/>
    <w:multiLevelType w:val="hybridMultilevel"/>
    <w:tmpl w:val="E1D2BC58"/>
    <w:lvl w:ilvl="0" w:tplc="B31E0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bran Hemani">
    <w15:presenceInfo w15:providerId="None" w15:userId="Gibran Hemani"/>
  </w15:person>
  <w15:person w15:author="Yoonsu Cho">
    <w15:presenceInfo w15:providerId="AD" w15:userId="S-1-5-21-1117850145-1682116191-196506527-1439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rr9aeb5sw2ge0z965rwxbr2r2fzxp9xra&quot;&gt;uric_kidney_180517&lt;record-ids&gt;&lt;item&gt;1&lt;/item&gt;&lt;item&gt;2&lt;/item&gt;&lt;item&gt;3&lt;/item&gt;&lt;item&gt;4&lt;/item&gt;&lt;item&gt;5&lt;/item&gt;&lt;item&gt;6&lt;/item&gt;&lt;item&gt;7&lt;/item&gt;&lt;item&gt;8&lt;/item&gt;&lt;item&gt;9&lt;/item&gt;&lt;item&gt;12&lt;/item&gt;&lt;item&gt;13&lt;/item&gt;&lt;item&gt;14&lt;/item&gt;&lt;item&gt;15&lt;/item&gt;&lt;item&gt;18&lt;/item&gt;&lt;item&gt;22&lt;/item&gt;&lt;item&gt;23&lt;/item&gt;&lt;item&gt;24&lt;/item&gt;&lt;item&gt;25&lt;/item&gt;&lt;item&gt;26&lt;/item&gt;&lt;item&gt;27&lt;/item&gt;&lt;item&gt;28&lt;/item&gt;&lt;item&gt;29&lt;/item&gt;&lt;item&gt;30&lt;/item&gt;&lt;/record-ids&gt;&lt;/item&gt;&lt;/Libraries&gt;"/>
  </w:docVars>
  <w:rsids>
    <w:rsidRoot w:val="00147E2C"/>
    <w:rsid w:val="00014C10"/>
    <w:rsid w:val="00020E73"/>
    <w:rsid w:val="0002725B"/>
    <w:rsid w:val="0003071C"/>
    <w:rsid w:val="00031283"/>
    <w:rsid w:val="0005057F"/>
    <w:rsid w:val="00056250"/>
    <w:rsid w:val="00056F9E"/>
    <w:rsid w:val="0006224B"/>
    <w:rsid w:val="000747E2"/>
    <w:rsid w:val="0007536F"/>
    <w:rsid w:val="00086E46"/>
    <w:rsid w:val="000903B5"/>
    <w:rsid w:val="00091369"/>
    <w:rsid w:val="000922D6"/>
    <w:rsid w:val="00093A62"/>
    <w:rsid w:val="000964C9"/>
    <w:rsid w:val="000A4270"/>
    <w:rsid w:val="000B3858"/>
    <w:rsid w:val="000B5614"/>
    <w:rsid w:val="000B6B8E"/>
    <w:rsid w:val="000C1EA2"/>
    <w:rsid w:val="000C21C9"/>
    <w:rsid w:val="000C50CA"/>
    <w:rsid w:val="000E1562"/>
    <w:rsid w:val="000F12B8"/>
    <w:rsid w:val="000F1E2A"/>
    <w:rsid w:val="000F30F1"/>
    <w:rsid w:val="000F42F2"/>
    <w:rsid w:val="0010064E"/>
    <w:rsid w:val="00110669"/>
    <w:rsid w:val="00124D73"/>
    <w:rsid w:val="00130628"/>
    <w:rsid w:val="00142EE4"/>
    <w:rsid w:val="00147B27"/>
    <w:rsid w:val="00147E2C"/>
    <w:rsid w:val="00155BD3"/>
    <w:rsid w:val="0017226C"/>
    <w:rsid w:val="001822B1"/>
    <w:rsid w:val="00196A39"/>
    <w:rsid w:val="001A5E62"/>
    <w:rsid w:val="001B3067"/>
    <w:rsid w:val="001D5647"/>
    <w:rsid w:val="001E7BDC"/>
    <w:rsid w:val="001F4F1E"/>
    <w:rsid w:val="00201597"/>
    <w:rsid w:val="0020736B"/>
    <w:rsid w:val="00233B3D"/>
    <w:rsid w:val="00247139"/>
    <w:rsid w:val="00253C58"/>
    <w:rsid w:val="00255E02"/>
    <w:rsid w:val="00285118"/>
    <w:rsid w:val="00287D18"/>
    <w:rsid w:val="00291D2C"/>
    <w:rsid w:val="00294E9C"/>
    <w:rsid w:val="002A4F05"/>
    <w:rsid w:val="002E4749"/>
    <w:rsid w:val="002E5057"/>
    <w:rsid w:val="00304C52"/>
    <w:rsid w:val="0032591E"/>
    <w:rsid w:val="00326B49"/>
    <w:rsid w:val="003474D8"/>
    <w:rsid w:val="00351660"/>
    <w:rsid w:val="00365754"/>
    <w:rsid w:val="00371350"/>
    <w:rsid w:val="00372C72"/>
    <w:rsid w:val="00390141"/>
    <w:rsid w:val="003923FF"/>
    <w:rsid w:val="003B0279"/>
    <w:rsid w:val="003B0444"/>
    <w:rsid w:val="003B48A2"/>
    <w:rsid w:val="003C1A84"/>
    <w:rsid w:val="003C75E4"/>
    <w:rsid w:val="003E0D39"/>
    <w:rsid w:val="003F45F9"/>
    <w:rsid w:val="00414B5B"/>
    <w:rsid w:val="00420096"/>
    <w:rsid w:val="00432332"/>
    <w:rsid w:val="00434C3A"/>
    <w:rsid w:val="00435E57"/>
    <w:rsid w:val="00440DAD"/>
    <w:rsid w:val="00444897"/>
    <w:rsid w:val="00460769"/>
    <w:rsid w:val="00465400"/>
    <w:rsid w:val="0047357A"/>
    <w:rsid w:val="00482313"/>
    <w:rsid w:val="004A69FE"/>
    <w:rsid w:val="004B0803"/>
    <w:rsid w:val="004B31B3"/>
    <w:rsid w:val="004C3C44"/>
    <w:rsid w:val="004D4710"/>
    <w:rsid w:val="004E1C5A"/>
    <w:rsid w:val="004E1FF8"/>
    <w:rsid w:val="004F120C"/>
    <w:rsid w:val="004F1EBD"/>
    <w:rsid w:val="00511C73"/>
    <w:rsid w:val="005176B5"/>
    <w:rsid w:val="005349A3"/>
    <w:rsid w:val="00534E4D"/>
    <w:rsid w:val="00535332"/>
    <w:rsid w:val="00536B34"/>
    <w:rsid w:val="00554991"/>
    <w:rsid w:val="00556FFC"/>
    <w:rsid w:val="005739CC"/>
    <w:rsid w:val="00594F04"/>
    <w:rsid w:val="005965EE"/>
    <w:rsid w:val="005B3CB9"/>
    <w:rsid w:val="005B3FF6"/>
    <w:rsid w:val="005B4459"/>
    <w:rsid w:val="005B5867"/>
    <w:rsid w:val="005B6E04"/>
    <w:rsid w:val="005C0933"/>
    <w:rsid w:val="005C787E"/>
    <w:rsid w:val="005D6142"/>
    <w:rsid w:val="005E333C"/>
    <w:rsid w:val="005E53FE"/>
    <w:rsid w:val="005F0A0B"/>
    <w:rsid w:val="005F2872"/>
    <w:rsid w:val="00601731"/>
    <w:rsid w:val="00605AD3"/>
    <w:rsid w:val="00615939"/>
    <w:rsid w:val="006224F0"/>
    <w:rsid w:val="00625908"/>
    <w:rsid w:val="00643C59"/>
    <w:rsid w:val="0064670C"/>
    <w:rsid w:val="00660055"/>
    <w:rsid w:val="00661045"/>
    <w:rsid w:val="00663215"/>
    <w:rsid w:val="00686631"/>
    <w:rsid w:val="006876C2"/>
    <w:rsid w:val="00691D80"/>
    <w:rsid w:val="00693E77"/>
    <w:rsid w:val="006A076E"/>
    <w:rsid w:val="006B57A9"/>
    <w:rsid w:val="006C4A87"/>
    <w:rsid w:val="006C5E14"/>
    <w:rsid w:val="006D2C78"/>
    <w:rsid w:val="00707FFC"/>
    <w:rsid w:val="007126E0"/>
    <w:rsid w:val="00726238"/>
    <w:rsid w:val="0073618A"/>
    <w:rsid w:val="00736CE1"/>
    <w:rsid w:val="007508CE"/>
    <w:rsid w:val="00755BF0"/>
    <w:rsid w:val="007612A0"/>
    <w:rsid w:val="00762AEA"/>
    <w:rsid w:val="00763A46"/>
    <w:rsid w:val="0076484F"/>
    <w:rsid w:val="007678B2"/>
    <w:rsid w:val="007951D2"/>
    <w:rsid w:val="007977C9"/>
    <w:rsid w:val="007A3CF1"/>
    <w:rsid w:val="007A742A"/>
    <w:rsid w:val="007B5F76"/>
    <w:rsid w:val="007D0273"/>
    <w:rsid w:val="007D6B11"/>
    <w:rsid w:val="007D7F97"/>
    <w:rsid w:val="00805705"/>
    <w:rsid w:val="00806A20"/>
    <w:rsid w:val="008072C1"/>
    <w:rsid w:val="00814DA7"/>
    <w:rsid w:val="00815B0F"/>
    <w:rsid w:val="00817F13"/>
    <w:rsid w:val="00841398"/>
    <w:rsid w:val="00850A67"/>
    <w:rsid w:val="00850B4B"/>
    <w:rsid w:val="008557F9"/>
    <w:rsid w:val="00875F94"/>
    <w:rsid w:val="00882F05"/>
    <w:rsid w:val="00893C4F"/>
    <w:rsid w:val="008966F4"/>
    <w:rsid w:val="008A5F1B"/>
    <w:rsid w:val="008B5FCE"/>
    <w:rsid w:val="008B6F25"/>
    <w:rsid w:val="008C3E66"/>
    <w:rsid w:val="008D2C37"/>
    <w:rsid w:val="008E3484"/>
    <w:rsid w:val="008E382E"/>
    <w:rsid w:val="008F0FC5"/>
    <w:rsid w:val="008F2E32"/>
    <w:rsid w:val="00915CC2"/>
    <w:rsid w:val="00924005"/>
    <w:rsid w:val="00924F1D"/>
    <w:rsid w:val="00933636"/>
    <w:rsid w:val="00946038"/>
    <w:rsid w:val="00957D1A"/>
    <w:rsid w:val="00964EC2"/>
    <w:rsid w:val="009733B7"/>
    <w:rsid w:val="009734EB"/>
    <w:rsid w:val="00974AF3"/>
    <w:rsid w:val="00974B76"/>
    <w:rsid w:val="0097500C"/>
    <w:rsid w:val="00975FF5"/>
    <w:rsid w:val="00981D16"/>
    <w:rsid w:val="0098325B"/>
    <w:rsid w:val="0098401E"/>
    <w:rsid w:val="0099628F"/>
    <w:rsid w:val="009A0CB5"/>
    <w:rsid w:val="009A6D95"/>
    <w:rsid w:val="009B782F"/>
    <w:rsid w:val="009D08EA"/>
    <w:rsid w:val="009D0FD9"/>
    <w:rsid w:val="009E1171"/>
    <w:rsid w:val="009E14B2"/>
    <w:rsid w:val="009E21FC"/>
    <w:rsid w:val="009E3B96"/>
    <w:rsid w:val="009E7B46"/>
    <w:rsid w:val="009F25EF"/>
    <w:rsid w:val="00A159C8"/>
    <w:rsid w:val="00A217F0"/>
    <w:rsid w:val="00A25D52"/>
    <w:rsid w:val="00A401E0"/>
    <w:rsid w:val="00A452C7"/>
    <w:rsid w:val="00A52995"/>
    <w:rsid w:val="00A53B40"/>
    <w:rsid w:val="00A66714"/>
    <w:rsid w:val="00A84CFC"/>
    <w:rsid w:val="00A868D5"/>
    <w:rsid w:val="00A9120A"/>
    <w:rsid w:val="00A93F3E"/>
    <w:rsid w:val="00AA4EC3"/>
    <w:rsid w:val="00AB1DEF"/>
    <w:rsid w:val="00AB5E30"/>
    <w:rsid w:val="00AB63AF"/>
    <w:rsid w:val="00AD0717"/>
    <w:rsid w:val="00AE28B4"/>
    <w:rsid w:val="00AE720A"/>
    <w:rsid w:val="00AF361F"/>
    <w:rsid w:val="00AF4D4F"/>
    <w:rsid w:val="00AF6D39"/>
    <w:rsid w:val="00AF734F"/>
    <w:rsid w:val="00B121A2"/>
    <w:rsid w:val="00B124B7"/>
    <w:rsid w:val="00B17B14"/>
    <w:rsid w:val="00B17B33"/>
    <w:rsid w:val="00B23C6D"/>
    <w:rsid w:val="00B26786"/>
    <w:rsid w:val="00B32A80"/>
    <w:rsid w:val="00B352B4"/>
    <w:rsid w:val="00B4183A"/>
    <w:rsid w:val="00B55F51"/>
    <w:rsid w:val="00B60BCD"/>
    <w:rsid w:val="00B67EF3"/>
    <w:rsid w:val="00B81FA0"/>
    <w:rsid w:val="00B936DF"/>
    <w:rsid w:val="00BB2907"/>
    <w:rsid w:val="00BB5374"/>
    <w:rsid w:val="00BB629D"/>
    <w:rsid w:val="00BC4F05"/>
    <w:rsid w:val="00BC73AE"/>
    <w:rsid w:val="00BD2B90"/>
    <w:rsid w:val="00BD2E0D"/>
    <w:rsid w:val="00BD4787"/>
    <w:rsid w:val="00BE0F8A"/>
    <w:rsid w:val="00BE5090"/>
    <w:rsid w:val="00BF6191"/>
    <w:rsid w:val="00C04EB1"/>
    <w:rsid w:val="00C07C1C"/>
    <w:rsid w:val="00C21122"/>
    <w:rsid w:val="00C24CBE"/>
    <w:rsid w:val="00C30235"/>
    <w:rsid w:val="00C30793"/>
    <w:rsid w:val="00C41ED0"/>
    <w:rsid w:val="00C44E1B"/>
    <w:rsid w:val="00C45CC7"/>
    <w:rsid w:val="00C571E5"/>
    <w:rsid w:val="00C57D60"/>
    <w:rsid w:val="00C663CF"/>
    <w:rsid w:val="00C70AAD"/>
    <w:rsid w:val="00C84DB1"/>
    <w:rsid w:val="00C92319"/>
    <w:rsid w:val="00C953C2"/>
    <w:rsid w:val="00CC59AA"/>
    <w:rsid w:val="00CE4994"/>
    <w:rsid w:val="00CE72E8"/>
    <w:rsid w:val="00CF2551"/>
    <w:rsid w:val="00CF2583"/>
    <w:rsid w:val="00CF36BB"/>
    <w:rsid w:val="00CF65EF"/>
    <w:rsid w:val="00D01CC0"/>
    <w:rsid w:val="00D04C9E"/>
    <w:rsid w:val="00D0689A"/>
    <w:rsid w:val="00D16684"/>
    <w:rsid w:val="00D4212D"/>
    <w:rsid w:val="00D46258"/>
    <w:rsid w:val="00D50A5E"/>
    <w:rsid w:val="00D50FF9"/>
    <w:rsid w:val="00D52F63"/>
    <w:rsid w:val="00D56732"/>
    <w:rsid w:val="00D63DC7"/>
    <w:rsid w:val="00D66E2A"/>
    <w:rsid w:val="00D86DB1"/>
    <w:rsid w:val="00DA3FA3"/>
    <w:rsid w:val="00DA527A"/>
    <w:rsid w:val="00DB4F4A"/>
    <w:rsid w:val="00DC4DAC"/>
    <w:rsid w:val="00DD15BB"/>
    <w:rsid w:val="00DD4620"/>
    <w:rsid w:val="00DD63E3"/>
    <w:rsid w:val="00DF4B9B"/>
    <w:rsid w:val="00E13CBA"/>
    <w:rsid w:val="00E16C78"/>
    <w:rsid w:val="00E442A9"/>
    <w:rsid w:val="00E57048"/>
    <w:rsid w:val="00E622CA"/>
    <w:rsid w:val="00E65A87"/>
    <w:rsid w:val="00E747C2"/>
    <w:rsid w:val="00E802A8"/>
    <w:rsid w:val="00E94AC5"/>
    <w:rsid w:val="00E95134"/>
    <w:rsid w:val="00EA0341"/>
    <w:rsid w:val="00EA4154"/>
    <w:rsid w:val="00EA7D23"/>
    <w:rsid w:val="00EB31BC"/>
    <w:rsid w:val="00EC31B4"/>
    <w:rsid w:val="00ED0616"/>
    <w:rsid w:val="00ED085A"/>
    <w:rsid w:val="00EE7672"/>
    <w:rsid w:val="00F054F2"/>
    <w:rsid w:val="00F0641D"/>
    <w:rsid w:val="00F239C6"/>
    <w:rsid w:val="00F24492"/>
    <w:rsid w:val="00F249BB"/>
    <w:rsid w:val="00F45B15"/>
    <w:rsid w:val="00F6295A"/>
    <w:rsid w:val="00F67E06"/>
    <w:rsid w:val="00F718AD"/>
    <w:rsid w:val="00F73215"/>
    <w:rsid w:val="00F7408B"/>
    <w:rsid w:val="00F81259"/>
    <w:rsid w:val="00F911A5"/>
    <w:rsid w:val="00F936F7"/>
    <w:rsid w:val="00F963C3"/>
    <w:rsid w:val="00FA12C1"/>
    <w:rsid w:val="00FA1893"/>
    <w:rsid w:val="00FB5F0F"/>
    <w:rsid w:val="00FB7AB6"/>
    <w:rsid w:val="00FD1DDC"/>
    <w:rsid w:val="00FE61A3"/>
    <w:rsid w:val="00FF24C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E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6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E2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4C9E"/>
    <w:rPr>
      <w:sz w:val="16"/>
      <w:szCs w:val="16"/>
    </w:rPr>
  </w:style>
  <w:style w:type="paragraph" w:styleId="CommentText">
    <w:name w:val="annotation text"/>
    <w:basedOn w:val="Normal"/>
    <w:link w:val="CommentTextChar"/>
    <w:uiPriority w:val="99"/>
    <w:unhideWhenUsed/>
    <w:rsid w:val="00D04C9E"/>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D04C9E"/>
    <w:rPr>
      <w:rFonts w:eastAsiaTheme="minorEastAsia"/>
      <w:sz w:val="20"/>
      <w:szCs w:val="20"/>
    </w:rPr>
  </w:style>
  <w:style w:type="paragraph" w:styleId="BalloonText">
    <w:name w:val="Balloon Text"/>
    <w:basedOn w:val="Normal"/>
    <w:link w:val="BalloonTextChar"/>
    <w:uiPriority w:val="99"/>
    <w:semiHidden/>
    <w:unhideWhenUsed/>
    <w:rsid w:val="00D0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C9E"/>
    <w:rPr>
      <w:rFonts w:ascii="Segoe UI" w:hAnsi="Segoe UI" w:cs="Segoe UI"/>
      <w:sz w:val="18"/>
      <w:szCs w:val="18"/>
    </w:rPr>
  </w:style>
  <w:style w:type="paragraph" w:customStyle="1" w:styleId="EndNoteBibliographyTitle">
    <w:name w:val="EndNote Bibliography Title"/>
    <w:basedOn w:val="Normal"/>
    <w:link w:val="EndNoteBibliographyTitleChar"/>
    <w:rsid w:val="0068663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86631"/>
    <w:rPr>
      <w:rFonts w:ascii="Calibri" w:hAnsi="Calibri"/>
      <w:noProof/>
      <w:lang w:val="en-US"/>
    </w:rPr>
  </w:style>
  <w:style w:type="paragraph" w:customStyle="1" w:styleId="EndNoteBibliography">
    <w:name w:val="EndNote Bibliography"/>
    <w:basedOn w:val="Normal"/>
    <w:link w:val="EndNoteBibliographyChar"/>
    <w:rsid w:val="0068663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86631"/>
    <w:rPr>
      <w:rFonts w:ascii="Calibri" w:hAnsi="Calibri"/>
      <w:noProof/>
      <w:lang w:val="en-US"/>
    </w:rPr>
  </w:style>
  <w:style w:type="character" w:customStyle="1" w:styleId="Heading4Char">
    <w:name w:val="Heading 4 Char"/>
    <w:basedOn w:val="DefaultParagraphFont"/>
    <w:link w:val="Heading4"/>
    <w:uiPriority w:val="9"/>
    <w:rsid w:val="00062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D4620"/>
    <w:rPr>
      <w:rFonts w:asciiTheme="majorHAnsi" w:eastAsiaTheme="majorEastAsia" w:hAnsiTheme="majorHAnsi" w:cstheme="majorBidi"/>
      <w:color w:val="2F5496" w:themeColor="accent1" w:themeShade="BF"/>
    </w:rPr>
  </w:style>
  <w:style w:type="paragraph" w:styleId="CommentSubject">
    <w:name w:val="annotation subject"/>
    <w:basedOn w:val="CommentText"/>
    <w:next w:val="CommentText"/>
    <w:link w:val="CommentSubjectChar"/>
    <w:uiPriority w:val="99"/>
    <w:semiHidden/>
    <w:unhideWhenUsed/>
    <w:rsid w:val="00C07C1C"/>
    <w:rPr>
      <w:rFonts w:eastAsiaTheme="minorHAnsi"/>
      <w:b/>
      <w:bCs/>
    </w:rPr>
  </w:style>
  <w:style w:type="character" w:customStyle="1" w:styleId="CommentSubjectChar">
    <w:name w:val="Comment Subject Char"/>
    <w:basedOn w:val="CommentTextChar"/>
    <w:link w:val="CommentSubject"/>
    <w:uiPriority w:val="99"/>
    <w:semiHidden/>
    <w:rsid w:val="00C07C1C"/>
    <w:rPr>
      <w:rFonts w:eastAsiaTheme="minorEastAsia"/>
      <w:b/>
      <w:bCs/>
      <w:sz w:val="20"/>
      <w:szCs w:val="20"/>
    </w:rPr>
  </w:style>
  <w:style w:type="paragraph" w:styleId="ListParagraph">
    <w:name w:val="List Paragraph"/>
    <w:basedOn w:val="Normal"/>
    <w:uiPriority w:val="34"/>
    <w:qFormat/>
    <w:rsid w:val="00643C59"/>
    <w:pPr>
      <w:ind w:left="720"/>
      <w:contextualSpacing/>
    </w:pPr>
  </w:style>
  <w:style w:type="character" w:customStyle="1" w:styleId="Heading1Char">
    <w:name w:val="Heading 1 Char"/>
    <w:basedOn w:val="DefaultParagraphFont"/>
    <w:link w:val="Heading1"/>
    <w:uiPriority w:val="9"/>
    <w:rsid w:val="008072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8E901-F70B-2F43-A566-364A26BB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6212</Words>
  <Characters>35414</Characters>
  <Application>Microsoft Macintosh Word</Application>
  <DocSecurity>0</DocSecurity>
  <Lines>295</Lines>
  <Paragraphs>83</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vt:lpstr>
      <vt:lpstr>    </vt:lpstr>
      <vt:lpstr>    </vt:lpstr>
      <vt:lpstr>    Abstract</vt:lpstr>
      <vt:lpstr>    Strategy one:</vt:lpstr>
      <vt:lpstr>    </vt:lpstr>
      <vt:lpstr>    what are the causal risk factors for disease?</vt:lpstr>
      <vt:lpstr>    </vt:lpstr>
      <vt:lpstr>    MR can be used - hypothesis-driven (HD) or hypothesis-free (HF)</vt:lpstr>
      <vt:lpstr>    </vt:lpstr>
      <vt:lpstr>    HD has lower multiple testing challenges of HF has higher coverage. </vt:lpstr>
      <vt:lpstr>    </vt:lpstr>
      <vt:lpstr>    Recent MR methods are used to avoid bias in MR due to SNPs that violate assumpti</vt:lpstr>
      <vt:lpstr>    </vt:lpstr>
      <vt:lpstr>    </vt:lpstr>
      <vt:lpstr>    </vt:lpstr>
      <vt:lpstr>    </vt:lpstr>
      <vt:lpstr>    1.	Mendelian randomization can be used to infer the causal relationship between </vt:lpstr>
      <vt:lpstr>    2.	Mendelian randomization is now computationally automatable using only GWAS su</vt:lpstr>
      <vt:lpstr>    3.	This has two problems however, the multiple testing burden is high, and each </vt:lpstr>
      <vt:lpstr>    4.	The assumptions of MR are that SNPs influence the outcome through only the ex</vt:lpstr>
      <vt:lpstr>    5.	If the assumptions are violated, particularly if the SNP influences the outco</vt:lpstr>
      <vt:lpstr>    6.	If there are many instruments then one can use a range of methods to avoid bi</vt:lpstr>
      <vt:lpstr>    7.	These methods tend to involve meta-analysing the causal estimates from each S</vt:lpstr>
      <vt:lpstr>    However, outliers are not necessarily </vt:lpstr>
      <vt:lpstr>    </vt:lpstr>
      <vt:lpstr>    </vt:lpstr>
      <vt:lpstr>    </vt:lpstr>
      <vt:lpstr>    </vt:lpstr>
      <vt:lpstr>    Introduction</vt:lpstr>
      <vt:lpstr>    Methods</vt:lpstr>
      <vt:lpstr>        Study design</vt:lpstr>
      <vt:lpstr>        Data sources</vt:lpstr>
      <vt:lpstr>        Instrument development</vt:lpstr>
      <vt:lpstr>        Statistical analysis</vt:lpstr>
      <vt:lpstr>        Sensitivity analyses</vt:lpstr>
      <vt:lpstr>        Investigating novel pathway using MR base</vt:lpstr>
      <vt:lpstr>    Results</vt:lpstr>
      <vt:lpstr>        Causal association between urate and eGFR using Mendelian randomization analysis</vt:lpstr>
      <vt:lpstr>        Investigating potential pleiotropy and outliers</vt:lpstr>
      <vt:lpstr>        Associations of the urate associated SNPs with other phenotypes</vt:lpstr>
      <vt:lpstr>        MR of traits against eGFR</vt:lpstr>
      <vt:lpstr>    Discussion</vt:lpstr>
      <vt:lpstr>    References</vt:lpstr>
    </vt:vector>
  </TitlesOfParts>
  <Company/>
  <LinksUpToDate>false</LinksUpToDate>
  <CharactersWithSpaces>41543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Yoonsu Cho</dc:creator>
  <cp:keywords/>
  <dc:description/>
  <cp:lastModifiedBy>Gibran Hemani</cp:lastModifiedBy>
  <cp:revision>11</cp:revision>
  <dcterms:created xsi:type="dcterms:W3CDTF">2017-12-17T22:32:00Z</dcterms:created>
  <dcterms:modified xsi:type="dcterms:W3CDTF">2018-01-03T15:17:00Z</dcterms:modified>
</cp:coreProperties>
</file>