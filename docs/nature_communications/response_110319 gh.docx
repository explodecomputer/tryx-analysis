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F280E" w14:textId="4EDC8E91" w:rsidR="00D26AD1" w:rsidRPr="008E5804" w:rsidRDefault="00912E6D">
      <w:pPr>
        <w:spacing w:line="276" w:lineRule="auto"/>
        <w:rPr>
          <w:rFonts w:ascii="Times New Roman" w:eastAsia="Times New Roman"/>
          <w:b/>
          <w:bCs/>
          <w:sz w:val="24"/>
          <w:szCs w:val="24"/>
        </w:rPr>
        <w:pPrChange w:id="0" w:author="Gibran Hemani" w:date="2019-04-28T22:33:00Z">
          <w:pPr>
            <w:spacing w:line="276" w:lineRule="auto"/>
            <w:jc w:val="center"/>
          </w:pPr>
        </w:pPrChange>
      </w:pPr>
      <w:del w:id="1" w:author="Gibran Hemani" w:date="2019-04-01T11:29:00Z">
        <w:r w:rsidRPr="008E5804" w:rsidDel="00126031">
          <w:rPr>
            <w:rFonts w:ascii="Times New Roman" w:eastAsia="Times New Roman"/>
            <w:b/>
            <w:bCs/>
            <w:sz w:val="24"/>
            <w:szCs w:val="24"/>
          </w:rPr>
          <w:delText>##</w:delText>
        </w:r>
      </w:del>
      <w:r w:rsidR="33425B97" w:rsidRPr="008E5804">
        <w:rPr>
          <w:rFonts w:ascii="Times New Roman" w:eastAsia="Times New Roman"/>
          <w:b/>
          <w:bCs/>
          <w:sz w:val="24"/>
          <w:szCs w:val="24"/>
        </w:rPr>
        <w:t>Title: MR-TRYX: Exploiting horizontal pleiotropy to infer novel causal pathways</w:t>
      </w:r>
    </w:p>
    <w:p w14:paraId="3E466EFD" w14:textId="77777777" w:rsidR="00D26AD1" w:rsidRPr="008E5804" w:rsidRDefault="00D26AD1" w:rsidP="33425B97">
      <w:pPr>
        <w:spacing w:line="276" w:lineRule="auto"/>
        <w:jc w:val="both"/>
        <w:rPr>
          <w:rFonts w:ascii="Times New Roman" w:eastAsia="Times New Roman"/>
          <w:sz w:val="24"/>
          <w:szCs w:val="24"/>
        </w:rPr>
      </w:pPr>
    </w:p>
    <w:p w14:paraId="3BFAD675" w14:textId="453E3DCA" w:rsidR="00D26AD1" w:rsidRPr="008E5804" w:rsidRDefault="33425B97" w:rsidP="33425B97">
      <w:pPr>
        <w:spacing w:line="276" w:lineRule="auto"/>
        <w:jc w:val="both"/>
        <w:rPr>
          <w:rFonts w:ascii="Times New Roman" w:eastAsia="Times New Roman"/>
          <w:sz w:val="24"/>
          <w:szCs w:val="24"/>
        </w:rPr>
      </w:pPr>
      <w:r w:rsidRPr="008E5804">
        <w:rPr>
          <w:rFonts w:ascii="Times New Roman" w:eastAsia="Times New Roman"/>
          <w:sz w:val="24"/>
          <w:szCs w:val="24"/>
        </w:rPr>
        <w:t>We appreciate the reviewer</w:t>
      </w:r>
      <w:ins w:id="2" w:author="Gibran Hemani" w:date="2019-04-28T22:34:00Z">
        <w:r w:rsidR="004433FC">
          <w:rPr>
            <w:rFonts w:ascii="Times New Roman" w:eastAsia="Times New Roman"/>
            <w:sz w:val="24"/>
            <w:szCs w:val="24"/>
          </w:rPr>
          <w:t xml:space="preserve">s’ </w:t>
        </w:r>
      </w:ins>
      <w:del w:id="3" w:author="Gibran Hemani" w:date="2019-04-28T22:34:00Z">
        <w:r w:rsidRPr="008E5804" w:rsidDel="004433FC">
          <w:rPr>
            <w:rFonts w:ascii="Times New Roman" w:eastAsia="Times New Roman"/>
            <w:sz w:val="24"/>
            <w:szCs w:val="24"/>
          </w:rPr>
          <w:delText xml:space="preserve"> for the </w:delText>
        </w:r>
      </w:del>
      <w:r w:rsidRPr="008E5804">
        <w:rPr>
          <w:rFonts w:ascii="Times New Roman" w:eastAsia="Times New Roman"/>
          <w:sz w:val="24"/>
          <w:szCs w:val="24"/>
        </w:rPr>
        <w:t>critical comments and constructive suggestions. We have carefully addressed the comments and changed the manuscript accordingly. We hope that the revised manuscript has adequately addressed the reviewer</w:t>
      </w:r>
      <w:del w:id="4" w:author="Gibran Hemani" w:date="2019-04-28T22:34:00Z">
        <w:r w:rsidRPr="008E5804" w:rsidDel="004433FC">
          <w:rPr>
            <w:rFonts w:ascii="Times New Roman" w:eastAsia="Times New Roman"/>
            <w:sz w:val="24"/>
            <w:szCs w:val="24"/>
          </w:rPr>
          <w:delText>'</w:delText>
        </w:r>
      </w:del>
      <w:r w:rsidRPr="008E5804">
        <w:rPr>
          <w:rFonts w:ascii="Times New Roman" w:eastAsia="Times New Roman"/>
          <w:sz w:val="24"/>
          <w:szCs w:val="24"/>
        </w:rPr>
        <w:t>s</w:t>
      </w:r>
      <w:ins w:id="5" w:author="Gibran Hemani" w:date="2019-04-28T22:34:00Z">
        <w:r w:rsidR="004433FC">
          <w:rPr>
            <w:rFonts w:ascii="Times New Roman" w:eastAsia="Times New Roman"/>
            <w:sz w:val="24"/>
            <w:szCs w:val="24"/>
          </w:rPr>
          <w:t>’</w:t>
        </w:r>
      </w:ins>
      <w:r w:rsidRPr="008E5804">
        <w:rPr>
          <w:rFonts w:ascii="Times New Roman" w:eastAsia="Times New Roman"/>
          <w:sz w:val="24"/>
          <w:szCs w:val="24"/>
        </w:rPr>
        <w:t xml:space="preserve"> comments.</w:t>
      </w:r>
    </w:p>
    <w:p w14:paraId="2D3C76A1" w14:textId="77777777" w:rsidR="00D26AD1" w:rsidRPr="008E5804" w:rsidRDefault="00D26AD1" w:rsidP="33425B97">
      <w:pPr>
        <w:spacing w:line="276" w:lineRule="auto"/>
        <w:jc w:val="both"/>
        <w:rPr>
          <w:rFonts w:ascii="Times New Roman" w:eastAsia="Times New Roman"/>
          <w:sz w:val="24"/>
          <w:szCs w:val="24"/>
        </w:rPr>
      </w:pPr>
    </w:p>
    <w:p w14:paraId="263DC00F" w14:textId="54097102" w:rsidR="00D26AD1" w:rsidRPr="008E5804" w:rsidRDefault="33425B97" w:rsidP="33425B97">
      <w:pPr>
        <w:spacing w:line="276" w:lineRule="auto"/>
        <w:jc w:val="both"/>
        <w:rPr>
          <w:rFonts w:ascii="Times New Roman" w:eastAsia="Times New Roman"/>
          <w:b/>
          <w:bCs/>
          <w:sz w:val="24"/>
          <w:szCs w:val="24"/>
        </w:rPr>
      </w:pPr>
      <w:r w:rsidRPr="008E5804">
        <w:rPr>
          <w:rFonts w:ascii="Times New Roman" w:eastAsia="Times New Roman"/>
          <w:b/>
          <w:bCs/>
          <w:sz w:val="24"/>
          <w:szCs w:val="24"/>
        </w:rPr>
        <w:t>Reviewer #1</w:t>
      </w:r>
    </w:p>
    <w:p w14:paraId="09414387" w14:textId="5940926B" w:rsidR="00BE1B3C" w:rsidRPr="008E5804" w:rsidRDefault="33425B97" w:rsidP="33425B97">
      <w:pPr>
        <w:spacing w:line="276" w:lineRule="auto"/>
        <w:jc w:val="both"/>
        <w:rPr>
          <w:rFonts w:ascii="Times New Roman" w:eastAsia="Times New Roman"/>
          <w:b/>
          <w:bCs/>
          <w:sz w:val="24"/>
          <w:szCs w:val="24"/>
        </w:rPr>
      </w:pPr>
      <w:r w:rsidRPr="008E5804">
        <w:rPr>
          <w:rFonts w:ascii="Times New Roman" w:eastAsia="Times New Roman"/>
          <w:b/>
          <w:bCs/>
          <w:sz w:val="24"/>
          <w:szCs w:val="24"/>
        </w:rPr>
        <w:t>Major comments</w:t>
      </w:r>
    </w:p>
    <w:p w14:paraId="0EFE0295" w14:textId="5EABD879" w:rsidR="00D26AD1" w:rsidRDefault="33425B97" w:rsidP="33425B97">
      <w:pPr>
        <w:spacing w:line="276" w:lineRule="auto"/>
        <w:jc w:val="both"/>
        <w:rPr>
          <w:ins w:id="6" w:author="Gibran Hemani" w:date="2019-04-01T11:59:00Z"/>
          <w:rFonts w:ascii="Times New Roman" w:eastAsia="Times New Roman"/>
          <w:b/>
          <w:sz w:val="24"/>
          <w:szCs w:val="24"/>
        </w:rPr>
      </w:pPr>
      <w:r w:rsidRPr="008E5804">
        <w:rPr>
          <w:rFonts w:ascii="Times New Roman" w:eastAsia="Times New Roman"/>
          <w:sz w:val="24"/>
          <w:szCs w:val="24"/>
        </w:rPr>
        <w:t>1</w:t>
      </w:r>
      <w:r w:rsidRPr="000A65A0">
        <w:rPr>
          <w:rFonts w:ascii="Times New Roman" w:eastAsia="Times New Roman"/>
          <w:b/>
          <w:sz w:val="24"/>
          <w:szCs w:val="24"/>
        </w:rPr>
        <w:t>. My main comment is on how reliable the last part of the MR-TRYX approach –adjusting the MR estimates – is. In particular, it relies on the strong assumption that you can obtain an unbiased estimate of all of the relevant candidate traits P on the outcome Y. To their credit, on page 12 and in the discussion section the authors discuss many caveats and are upfront about the potential limitations. However, I feel the authors could be even more prudent and present the last part of the analysis as a way to tentatively gauge the direction of bias in the original MR estimate rather than presenting it as a bias-corrected MR estimate. MR-base is an extremely rich resource, and is expanding, but the MR-TRYX approach relies heavily on candidate traits being measurable and for which GWAS results exist. Therefore I feel a bit like you’re back in the world of observational studies with unmeasured confounding: you’re never sure whether you’ve adjusted for all the relevant candidate traits that bias the effect of X on Y.</w:t>
      </w:r>
    </w:p>
    <w:p w14:paraId="44B93301" w14:textId="08A358DF" w:rsidR="00F40366" w:rsidRDefault="007B42F5" w:rsidP="007B42F5">
      <w:pPr>
        <w:spacing w:line="276" w:lineRule="auto"/>
        <w:jc w:val="both"/>
        <w:rPr>
          <w:ins w:id="7" w:author="Gibran Hemani" w:date="2019-04-03T02:43:00Z"/>
          <w:rFonts w:ascii="Times New Roman" w:eastAsia="Times New Roman"/>
          <w:sz w:val="24"/>
          <w:szCs w:val="24"/>
        </w:rPr>
      </w:pPr>
      <w:ins w:id="8" w:author="Gibran Hemani" w:date="2019-04-01T11:59:00Z">
        <w:r w:rsidRPr="008E5804">
          <w:rPr>
            <w:rFonts w:ascii="Times New Roman" w:eastAsia="Times New Roman"/>
            <w:b/>
            <w:bCs/>
            <w:sz w:val="24"/>
            <w:szCs w:val="24"/>
          </w:rPr>
          <w:t xml:space="preserve">Answer) </w:t>
        </w:r>
      </w:ins>
      <w:ins w:id="9" w:author="Gibran Hemani" w:date="2019-04-28T22:53:00Z">
        <w:r w:rsidR="004433FC">
          <w:rPr>
            <w:rFonts w:ascii="Times New Roman" w:eastAsia="Times New Roman"/>
            <w:sz w:val="24"/>
            <w:szCs w:val="24"/>
          </w:rPr>
          <w:t xml:space="preserve">As the reviewer kindly noted, we are very open about the caveats of the method. While our intention is to be scientifically transparent, it is not an admission that the method has no merit as a bias-corrected MR estimate. Every bias-corrected method for MR fails if its assumption of either knowledge of genetic architecture of the instruments (e.g. egger, median, mode, outlier removal etc), or knowledge of the pleiotropic pathways (multivariable MR) is wrong. The bias-adjustment aspect of MR-TRYX takes elements from the former to make improvements on the latter, and we believe will be of value to researchers to be used alongside existing tools. </w:t>
        </w:r>
      </w:ins>
      <w:ins w:id="10" w:author="Gibran Hemani" w:date="2019-04-01T11:59:00Z">
        <w:r w:rsidRPr="008E5804">
          <w:rPr>
            <w:rFonts w:ascii="Times New Roman" w:eastAsia="Times New Roman"/>
            <w:sz w:val="24"/>
            <w:szCs w:val="24"/>
          </w:rPr>
          <w:t xml:space="preserve">We agree that it is difficult to </w:t>
        </w:r>
        <w:r>
          <w:rPr>
            <w:rFonts w:ascii="Times New Roman" w:eastAsia="Times New Roman"/>
            <w:sz w:val="24"/>
            <w:szCs w:val="24"/>
          </w:rPr>
          <w:t>conclude</w:t>
        </w:r>
        <w:r w:rsidRPr="008E5804">
          <w:rPr>
            <w:rFonts w:ascii="Times New Roman" w:eastAsia="Times New Roman"/>
            <w:sz w:val="24"/>
            <w:szCs w:val="24"/>
          </w:rPr>
          <w:t xml:space="preserve"> that we’ve adjusted for all pleiotropic traits</w:t>
        </w:r>
      </w:ins>
      <w:ins w:id="11" w:author="Gibran Hemani" w:date="2019-04-01T15:24:00Z">
        <w:r w:rsidR="00F40366">
          <w:rPr>
            <w:rFonts w:ascii="Times New Roman" w:eastAsia="Times New Roman"/>
            <w:sz w:val="24"/>
            <w:szCs w:val="24"/>
          </w:rPr>
          <w:t xml:space="preserve">, and the analogy you make to </w:t>
        </w:r>
      </w:ins>
      <w:ins w:id="12" w:author="Gibran Hemani" w:date="2019-04-01T15:25:00Z">
        <w:r w:rsidR="00F40366">
          <w:rPr>
            <w:rFonts w:ascii="Times New Roman" w:eastAsia="Times New Roman"/>
            <w:sz w:val="24"/>
            <w:szCs w:val="24"/>
          </w:rPr>
          <w:t xml:space="preserve">the problem of unmeasured confounding in observational associations is important. </w:t>
        </w:r>
      </w:ins>
      <w:ins w:id="13" w:author="Gibran Hemani" w:date="2019-04-03T02:39:00Z">
        <w:r w:rsidR="0073631B">
          <w:rPr>
            <w:rFonts w:ascii="Times New Roman" w:eastAsia="Times New Roman"/>
            <w:sz w:val="24"/>
            <w:szCs w:val="24"/>
          </w:rPr>
          <w:t xml:space="preserve">We have added an extra section in the discussion that </w:t>
        </w:r>
      </w:ins>
      <w:ins w:id="14" w:author="Gibran Hemani" w:date="2019-04-03T02:42:00Z">
        <w:r w:rsidR="0073631B">
          <w:rPr>
            <w:rFonts w:ascii="Times New Roman" w:eastAsia="Times New Roman"/>
            <w:sz w:val="24"/>
            <w:szCs w:val="24"/>
          </w:rPr>
          <w:t xml:space="preserve">addresses this point in detail, and we have also added the </w:t>
        </w:r>
      </w:ins>
      <w:ins w:id="15" w:author="Gibran Hemani" w:date="2019-04-03T02:43:00Z">
        <w:r w:rsidR="0073631B">
          <w:rPr>
            <w:rFonts w:ascii="Times New Roman" w:eastAsia="Times New Roman"/>
            <w:sz w:val="24"/>
            <w:szCs w:val="24"/>
          </w:rPr>
          <w:t>following text at the first mention of the outlier-adjustment method in the ‘Overview of MR-TRYX’ section:</w:t>
        </w:r>
      </w:ins>
    </w:p>
    <w:p w14:paraId="1C63ABC0" w14:textId="7D9528C4" w:rsidR="0073631B" w:rsidRDefault="0073631B" w:rsidP="0073631B">
      <w:pPr>
        <w:spacing w:line="276" w:lineRule="auto"/>
        <w:jc w:val="both"/>
        <w:rPr>
          <w:ins w:id="16" w:author="Gibran Hemani" w:date="2019-07-10T16:57:00Z"/>
          <w:rFonts w:ascii="Times New Roman" w:eastAsia="Times New Roman"/>
          <w:sz w:val="24"/>
          <w:szCs w:val="24"/>
        </w:rPr>
      </w:pPr>
      <w:ins w:id="17" w:author="Gibran Hemani" w:date="2019-04-03T02:43:00Z">
        <w:r>
          <w:rPr>
            <w:rFonts w:ascii="Times New Roman" w:eastAsia="Times New Roman"/>
            <w:sz w:val="24"/>
            <w:szCs w:val="24"/>
          </w:rPr>
          <w:t>“</w:t>
        </w:r>
        <w:r w:rsidRPr="0073631B">
          <w:rPr>
            <w:rFonts w:ascii="Times New Roman" w:eastAsia="Times New Roman"/>
            <w:sz w:val="24"/>
            <w:szCs w:val="24"/>
          </w:rPr>
          <w:t>This outlier-adjustment method should be treated as a new approach to be used in conjunction with other methods that already exist in the MR sensitivity analysis toolkit. We provide extensive discussion on the context, advantages and potential pitfalls that come with trying to use a data-driven approach to adjust for horizontal pleiotropy at the end of the paper.</w:t>
        </w:r>
        <w:r>
          <w:rPr>
            <w:rFonts w:ascii="Times New Roman" w:eastAsia="Times New Roman"/>
            <w:sz w:val="24"/>
            <w:szCs w:val="24"/>
          </w:rPr>
          <w:t>”</w:t>
        </w:r>
      </w:ins>
    </w:p>
    <w:p w14:paraId="5E49EB86" w14:textId="1CA8B5A2" w:rsidR="00B554D3" w:rsidRDefault="00B554D3" w:rsidP="0073631B">
      <w:pPr>
        <w:spacing w:line="276" w:lineRule="auto"/>
        <w:jc w:val="both"/>
        <w:rPr>
          <w:ins w:id="18" w:author="Gibran Hemani" w:date="2019-07-10T16:59:00Z"/>
          <w:rFonts w:ascii="Times New Roman" w:eastAsia="Times New Roman"/>
          <w:sz w:val="24"/>
          <w:szCs w:val="24"/>
        </w:rPr>
      </w:pPr>
      <w:ins w:id="19" w:author="Gibran Hemani" w:date="2019-07-10T16:57:00Z">
        <w:r>
          <w:rPr>
            <w:rFonts w:ascii="Times New Roman" w:eastAsia="Times New Roman"/>
            <w:sz w:val="24"/>
            <w:szCs w:val="24"/>
          </w:rPr>
          <w:t xml:space="preserve">We have now also run substantially more simulation scenarios, and included multivariable MR as one </w:t>
        </w:r>
      </w:ins>
      <w:ins w:id="20" w:author="Gibran Hemani" w:date="2019-07-10T16:58:00Z">
        <w:r>
          <w:rPr>
            <w:rFonts w:ascii="Times New Roman" w:eastAsia="Times New Roman"/>
            <w:sz w:val="24"/>
            <w:szCs w:val="24"/>
          </w:rPr>
          <w:t xml:space="preserve">of the method comparisons to more properly evaluate the performance of outlier removal </w:t>
        </w:r>
        <w:r>
          <w:rPr>
            <w:rFonts w:ascii="Times New Roman" w:eastAsia="Times New Roman"/>
            <w:sz w:val="24"/>
            <w:szCs w:val="24"/>
          </w:rPr>
          <w:lastRenderedPageBreak/>
          <w:t xml:space="preserve">and outlier adjustment. As one might expect, there is no method that performs well in all scenarios, and we make it very clear that such is the case. But we do feel that the outlier adjustment strategy that </w:t>
        </w:r>
      </w:ins>
      <w:ins w:id="21" w:author="Gibran Hemani" w:date="2019-07-10T16:59:00Z">
        <w:r>
          <w:rPr>
            <w:rFonts w:ascii="Times New Roman" w:eastAsia="Times New Roman"/>
            <w:sz w:val="24"/>
            <w:szCs w:val="24"/>
          </w:rPr>
          <w:t xml:space="preserve">we put forward here is a useful contribution. </w:t>
        </w:r>
      </w:ins>
    </w:p>
    <w:p w14:paraId="0F4CCF56" w14:textId="5E0AAC7A" w:rsidR="00B554D3" w:rsidRPr="0073631B" w:rsidRDefault="00B554D3" w:rsidP="0073631B">
      <w:pPr>
        <w:spacing w:line="276" w:lineRule="auto"/>
        <w:jc w:val="both"/>
        <w:rPr>
          <w:ins w:id="22" w:author="Gibran Hemani" w:date="2019-04-03T02:43:00Z"/>
          <w:rFonts w:ascii="Times New Roman" w:eastAsia="Times New Roman"/>
          <w:sz w:val="24"/>
          <w:szCs w:val="24"/>
        </w:rPr>
      </w:pPr>
      <w:ins w:id="23" w:author="Gibran Hemani" w:date="2019-07-10T16:59:00Z">
        <w:r>
          <w:rPr>
            <w:rFonts w:ascii="Times New Roman" w:eastAsia="Times New Roman"/>
            <w:sz w:val="24"/>
            <w:szCs w:val="24"/>
          </w:rPr>
          <w:t xml:space="preserve">The reviewer also rightly points out that adjustment depends on the availability of data on the pleiotropic pathway. We have re-emphasised this, and we have also shown that if such data is not available, the </w:t>
        </w:r>
      </w:ins>
      <w:ins w:id="24" w:author="Gibran Hemani" w:date="2019-07-10T17:00:00Z">
        <w:r>
          <w:rPr>
            <w:rFonts w:ascii="Times New Roman" w:eastAsia="Times New Roman"/>
            <w:sz w:val="24"/>
            <w:szCs w:val="24"/>
          </w:rPr>
          <w:t>method performs identically to random effects IVW, which itself performs relatively well across the range of scenarios (in fact, better than outlier removal).</w:t>
        </w:r>
      </w:ins>
    </w:p>
    <w:p w14:paraId="019C84BC" w14:textId="65E4C78C" w:rsidR="007B42F5" w:rsidRPr="004433FC" w:rsidDel="004433FC" w:rsidRDefault="007B42F5" w:rsidP="33425B97">
      <w:pPr>
        <w:spacing w:line="276" w:lineRule="auto"/>
        <w:jc w:val="both"/>
        <w:rPr>
          <w:del w:id="25" w:author="Gibran Hemani" w:date="2019-04-28T22:53:00Z"/>
          <w:rFonts w:ascii="Times New Roman" w:eastAsia="Times New Roman"/>
          <w:sz w:val="24"/>
          <w:szCs w:val="24"/>
          <w:rPrChange w:id="26" w:author="Gibran Hemani" w:date="2019-04-28T22:35:00Z">
            <w:rPr>
              <w:del w:id="27" w:author="Gibran Hemani" w:date="2019-04-28T22:53:00Z"/>
              <w:rFonts w:ascii="Times New Roman" w:eastAsia="Times New Roman"/>
              <w:b/>
              <w:sz w:val="24"/>
              <w:szCs w:val="24"/>
            </w:rPr>
          </w:rPrChange>
        </w:rPr>
      </w:pPr>
    </w:p>
    <w:p w14:paraId="304BDA71" w14:textId="7815111C" w:rsidR="00D26AD1"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 xml:space="preserve">One idea that came to mind is whether you could use negative controls or </w:t>
      </w:r>
      <w:proofErr w:type="spellStart"/>
      <w:r w:rsidRPr="000A65A0">
        <w:rPr>
          <w:rFonts w:ascii="Times New Roman" w:eastAsia="Times New Roman"/>
          <w:b/>
          <w:sz w:val="24"/>
          <w:szCs w:val="24"/>
        </w:rPr>
        <w:t>MRGxE</w:t>
      </w:r>
      <w:proofErr w:type="spellEnd"/>
      <w:r w:rsidRPr="000A65A0">
        <w:rPr>
          <w:rFonts w:ascii="Times New Roman" w:eastAsia="Times New Roman"/>
          <w:b/>
          <w:sz w:val="24"/>
          <w:szCs w:val="24"/>
        </w:rPr>
        <w:t xml:space="preserve"> to have some sense whether the adjustment through observable candidate traits is sufficient to eliminate bias. I mean, one way to purge the effect of X on Y from possible pleiotropic effects is to measure the relevant pleiotropic effects through observed candidate traits as the authors suggest. </w:t>
      </w:r>
    </w:p>
    <w:p w14:paraId="4138221F" w14:textId="4613EE61" w:rsidR="00D26AD1"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 xml:space="preserve">An alternative approach is to purge the effect of X on Y from pleiotropic effects using no-relevance groups for whom X=0 by definition as in Chen et al. (2008), Van </w:t>
      </w:r>
      <w:proofErr w:type="spellStart"/>
      <w:r w:rsidRPr="000A65A0">
        <w:rPr>
          <w:rFonts w:ascii="Times New Roman" w:eastAsia="Times New Roman"/>
          <w:b/>
          <w:sz w:val="24"/>
          <w:szCs w:val="24"/>
        </w:rPr>
        <w:t>Kippersluis</w:t>
      </w:r>
      <w:proofErr w:type="spellEnd"/>
      <w:r w:rsidRPr="000A65A0">
        <w:rPr>
          <w:rFonts w:ascii="Times New Roman" w:eastAsia="Times New Roman"/>
          <w:b/>
          <w:sz w:val="24"/>
          <w:szCs w:val="24"/>
        </w:rPr>
        <w:t xml:space="preserve"> &amp; Rietveld (2018), and Spiller et al. (2019). If both methods suggest a similar correction of the original IVW estimate, this raises confidence in the correction part of MR-TRYX.</w:t>
      </w:r>
    </w:p>
    <w:p w14:paraId="7B454DE3" w14:textId="7EF07FE6" w:rsidR="00461A5D" w:rsidDel="00D37995" w:rsidRDefault="0073631B" w:rsidP="00AA1B2A">
      <w:pPr>
        <w:spacing w:line="276" w:lineRule="auto"/>
        <w:jc w:val="both"/>
        <w:rPr>
          <w:del w:id="28" w:author="Gibran Hemani" w:date="2019-04-01T11:59:00Z"/>
          <w:rFonts w:ascii="Times New Roman" w:eastAsia="Times New Roman"/>
          <w:sz w:val="24"/>
          <w:szCs w:val="24"/>
        </w:rPr>
      </w:pPr>
      <w:ins w:id="29" w:author="Gibran Hemani" w:date="2019-04-03T02:39:00Z">
        <w:r w:rsidRPr="008E5804">
          <w:rPr>
            <w:rFonts w:ascii="Times New Roman" w:eastAsia="Times New Roman"/>
            <w:sz w:val="24"/>
            <w:szCs w:val="24"/>
          </w:rPr>
          <w:t>Thank</w:t>
        </w:r>
        <w:r>
          <w:rPr>
            <w:rFonts w:ascii="Times New Roman" w:eastAsia="Times New Roman"/>
            <w:sz w:val="24"/>
            <w:szCs w:val="24"/>
          </w:rPr>
          <w:t xml:space="preserve"> you</w:t>
        </w:r>
        <w:r w:rsidRPr="008E5804">
          <w:rPr>
            <w:rFonts w:ascii="Times New Roman" w:eastAsia="Times New Roman"/>
            <w:sz w:val="24"/>
            <w:szCs w:val="24"/>
          </w:rPr>
          <w:t xml:space="preserve"> for </w:t>
        </w:r>
        <w:r>
          <w:rPr>
            <w:rFonts w:ascii="Times New Roman" w:eastAsia="Times New Roman"/>
            <w:sz w:val="24"/>
            <w:szCs w:val="24"/>
          </w:rPr>
          <w:t>these suggestions</w:t>
        </w:r>
        <w:r w:rsidRPr="008E5804">
          <w:rPr>
            <w:rFonts w:ascii="Times New Roman" w:eastAsia="Times New Roman"/>
            <w:sz w:val="24"/>
            <w:szCs w:val="24"/>
          </w:rPr>
          <w:t xml:space="preserve">. </w:t>
        </w:r>
      </w:ins>
      <w:ins w:id="30" w:author="Gibran Hemani" w:date="2019-04-28T23:06:00Z">
        <w:r w:rsidR="00D37995">
          <w:rPr>
            <w:rFonts w:ascii="Times New Roman" w:eastAsia="Times New Roman"/>
            <w:sz w:val="24"/>
            <w:szCs w:val="24"/>
          </w:rPr>
          <w:t xml:space="preserve">Triangulating amongst different methods is certainly an important strategy, and </w:t>
        </w:r>
      </w:ins>
      <w:ins w:id="31" w:author="Gibran Hemani" w:date="2019-04-28T23:07:00Z">
        <w:r w:rsidR="00D37995">
          <w:rPr>
            <w:rFonts w:ascii="Times New Roman" w:eastAsia="Times New Roman"/>
            <w:sz w:val="24"/>
            <w:szCs w:val="24"/>
          </w:rPr>
          <w:t xml:space="preserve">we agree that </w:t>
        </w:r>
      </w:ins>
      <w:ins w:id="32" w:author="Gibran Hemani" w:date="2019-04-28T23:06:00Z">
        <w:r w:rsidR="00D37995">
          <w:rPr>
            <w:rFonts w:ascii="Times New Roman" w:eastAsia="Times New Roman"/>
            <w:sz w:val="24"/>
            <w:szCs w:val="24"/>
          </w:rPr>
          <w:t xml:space="preserve">using </w:t>
        </w:r>
        <w:proofErr w:type="spellStart"/>
        <w:r w:rsidR="00D37995">
          <w:rPr>
            <w:rFonts w:ascii="Times New Roman" w:eastAsia="Times New Roman"/>
            <w:sz w:val="24"/>
            <w:szCs w:val="24"/>
          </w:rPr>
          <w:t>GxE</w:t>
        </w:r>
        <w:proofErr w:type="spellEnd"/>
        <w:r w:rsidR="00D37995">
          <w:rPr>
            <w:rFonts w:ascii="Times New Roman" w:eastAsia="Times New Roman"/>
            <w:sz w:val="24"/>
            <w:szCs w:val="24"/>
          </w:rPr>
          <w:t xml:space="preserve"> interactions for negative controls is a prom</w:t>
        </w:r>
      </w:ins>
      <w:ins w:id="33" w:author="Gibran Hemani" w:date="2019-04-28T23:07:00Z">
        <w:r w:rsidR="00D37995">
          <w:rPr>
            <w:rFonts w:ascii="Times New Roman" w:eastAsia="Times New Roman"/>
            <w:sz w:val="24"/>
            <w:szCs w:val="24"/>
          </w:rPr>
          <w:t>ising alternative approach. We just need to point out that there are three reasons that this is somewhat difficult in the context here</w:t>
        </w:r>
      </w:ins>
      <w:ins w:id="34" w:author="Gibran Hemani" w:date="2019-04-28T23:08:00Z">
        <w:r w:rsidR="00D37995">
          <w:rPr>
            <w:rFonts w:ascii="Times New Roman" w:eastAsia="Times New Roman"/>
            <w:sz w:val="24"/>
            <w:szCs w:val="24"/>
          </w:rPr>
          <w:t xml:space="preserve">: 1) Identifying robust </w:t>
        </w:r>
        <w:proofErr w:type="spellStart"/>
        <w:r w:rsidR="00D37995">
          <w:rPr>
            <w:rFonts w:ascii="Times New Roman" w:eastAsia="Times New Roman"/>
            <w:sz w:val="24"/>
            <w:szCs w:val="24"/>
          </w:rPr>
          <w:t>GxE</w:t>
        </w:r>
        <w:proofErr w:type="spellEnd"/>
        <w:r w:rsidR="00D37995">
          <w:rPr>
            <w:rFonts w:ascii="Times New Roman" w:eastAsia="Times New Roman"/>
            <w:sz w:val="24"/>
            <w:szCs w:val="24"/>
          </w:rPr>
          <w:t xml:space="preserve"> </w:t>
        </w:r>
      </w:ins>
      <w:del w:id="35" w:author="Gibran Hemani" w:date="2019-04-01T11:59:00Z">
        <w:r w:rsidR="33425B97" w:rsidRPr="00AA1B2A" w:rsidDel="007B42F5">
          <w:rPr>
            <w:rFonts w:ascii="Times New Roman" w:eastAsia="Times New Roman"/>
            <w:bCs/>
            <w:sz w:val="24"/>
            <w:szCs w:val="24"/>
            <w:rPrChange w:id="36" w:author="Gibran Hemani" w:date="2019-04-28T22:54:00Z">
              <w:rPr>
                <w:rFonts w:ascii="Times New Roman" w:eastAsia="Times New Roman"/>
                <w:b/>
                <w:bCs/>
                <w:sz w:val="24"/>
                <w:szCs w:val="24"/>
              </w:rPr>
            </w:rPrChange>
          </w:rPr>
          <w:delText xml:space="preserve">Answer) </w:delText>
        </w:r>
        <w:r w:rsidR="33425B97" w:rsidRPr="00AA1B2A" w:rsidDel="007B42F5">
          <w:rPr>
            <w:rFonts w:ascii="Times New Roman" w:eastAsia="Times New Roman"/>
            <w:sz w:val="24"/>
            <w:szCs w:val="24"/>
          </w:rPr>
          <w:delText xml:space="preserve">Thanks for </w:delText>
        </w:r>
        <w:r w:rsidR="00564567" w:rsidRPr="00AA1B2A" w:rsidDel="007B42F5">
          <w:rPr>
            <w:rFonts w:ascii="Times New Roman" w:eastAsia="Times New Roman"/>
            <w:sz w:val="24"/>
            <w:szCs w:val="24"/>
          </w:rPr>
          <w:delText>your</w:delText>
        </w:r>
        <w:r w:rsidR="002205D8" w:rsidRPr="00AA1B2A" w:rsidDel="007B42F5">
          <w:rPr>
            <w:rFonts w:ascii="Times New Roman" w:eastAsia="Times New Roman"/>
            <w:sz w:val="24"/>
            <w:szCs w:val="24"/>
          </w:rPr>
          <w:delText xml:space="preserve"> suggestion</w:delText>
        </w:r>
        <w:r w:rsidR="00564567" w:rsidRPr="00AA1B2A" w:rsidDel="007B42F5">
          <w:rPr>
            <w:rFonts w:ascii="Times New Roman" w:eastAsia="Times New Roman"/>
            <w:sz w:val="24"/>
            <w:szCs w:val="24"/>
          </w:rPr>
          <w:delText>s</w:delText>
        </w:r>
        <w:r w:rsidR="33425B97" w:rsidRPr="00AA1B2A" w:rsidDel="007B42F5">
          <w:rPr>
            <w:rFonts w:ascii="Times New Roman" w:eastAsia="Times New Roman"/>
            <w:sz w:val="24"/>
            <w:szCs w:val="24"/>
          </w:rPr>
          <w:delText xml:space="preserve">. We agreed that it is difficult to </w:delText>
        </w:r>
        <w:r w:rsidR="002205D8" w:rsidRPr="00AA1B2A" w:rsidDel="007B42F5">
          <w:rPr>
            <w:rFonts w:ascii="Times New Roman" w:eastAsia="Times New Roman"/>
            <w:sz w:val="24"/>
            <w:szCs w:val="24"/>
          </w:rPr>
          <w:delText>conclude</w:delText>
        </w:r>
        <w:r w:rsidR="33425B97" w:rsidRPr="00AA1B2A" w:rsidDel="007B42F5">
          <w:rPr>
            <w:rFonts w:ascii="Times New Roman" w:eastAsia="Times New Roman"/>
            <w:sz w:val="24"/>
            <w:szCs w:val="24"/>
          </w:rPr>
          <w:delText xml:space="preserve"> that we’ve adjusted for all pleiotropic traits</w:delText>
        </w:r>
        <w:r w:rsidR="005E2645" w:rsidRPr="00AA1B2A" w:rsidDel="007B42F5">
          <w:rPr>
            <w:rFonts w:ascii="Times New Roman" w:eastAsia="Times New Roman"/>
            <w:sz w:val="24"/>
            <w:szCs w:val="24"/>
          </w:rPr>
          <w:delText>. Given the complexity of human genetics</w:delText>
        </w:r>
        <w:r w:rsidR="00461A5D" w:rsidRPr="00AA1B2A" w:rsidDel="007B42F5">
          <w:rPr>
            <w:rFonts w:ascii="Times New Roman" w:eastAsia="Times New Roman"/>
            <w:sz w:val="24"/>
            <w:szCs w:val="24"/>
          </w:rPr>
          <w:delText xml:space="preserve"> and its corresponding phenotypes</w:delText>
        </w:r>
        <w:r w:rsidR="005E2645" w:rsidRPr="00AA1B2A" w:rsidDel="007B42F5">
          <w:rPr>
            <w:rFonts w:ascii="Times New Roman" w:eastAsia="Times New Roman"/>
            <w:sz w:val="24"/>
            <w:szCs w:val="24"/>
          </w:rPr>
          <w:delText xml:space="preserve">, </w:delText>
        </w:r>
        <w:r w:rsidR="00461A5D" w:rsidRPr="00AA1B2A" w:rsidDel="007B42F5">
          <w:rPr>
            <w:rFonts w:ascii="Times New Roman" w:eastAsia="Times New Roman"/>
            <w:sz w:val="24"/>
            <w:szCs w:val="24"/>
          </w:rPr>
          <w:delText xml:space="preserve">a </w:delText>
        </w:r>
        <w:r w:rsidR="005E2645" w:rsidRPr="00AA1B2A" w:rsidDel="007B42F5">
          <w:rPr>
            <w:rFonts w:ascii="Times New Roman" w:eastAsia="Times New Roman"/>
            <w:sz w:val="24"/>
            <w:szCs w:val="24"/>
          </w:rPr>
          <w:delText xml:space="preserve">realistic goal for our study is to obtain less biased estimates. </w:delText>
        </w:r>
        <w:r w:rsidR="00461A5D" w:rsidRPr="00AA1B2A" w:rsidDel="007B42F5">
          <w:rPr>
            <w:rFonts w:ascii="Times New Roman" w:eastAsia="Times New Roman"/>
            <w:sz w:val="24"/>
            <w:szCs w:val="24"/>
          </w:rPr>
          <w:delText xml:space="preserve">We therefore propose the adjustment method as an additional MR method and recommend using this in combination with other approaches in a sensitivity analysis framework. </w:delText>
        </w:r>
        <w:r w:rsidR="005E2645" w:rsidRPr="00AA1B2A" w:rsidDel="007B42F5">
          <w:rPr>
            <w:rFonts w:ascii="Times New Roman" w:eastAsia="Times New Roman"/>
            <w:sz w:val="24"/>
            <w:szCs w:val="24"/>
          </w:rPr>
          <w:delText xml:space="preserve">In the simulation, our method outperformed over other existing methods for outliers in two sample MR design. </w:delText>
        </w:r>
        <w:r w:rsidR="00461A5D" w:rsidRPr="00AA1B2A" w:rsidDel="007B42F5">
          <w:rPr>
            <w:rFonts w:ascii="Times New Roman" w:eastAsia="Times New Roman"/>
            <w:sz w:val="24"/>
            <w:szCs w:val="24"/>
          </w:rPr>
          <w:delText>Even though</w:delText>
        </w:r>
        <w:r w:rsidR="005E2645" w:rsidRPr="00AA1B2A" w:rsidDel="007B42F5">
          <w:rPr>
            <w:rFonts w:ascii="Times New Roman" w:eastAsia="Times New Roman"/>
            <w:sz w:val="24"/>
            <w:szCs w:val="24"/>
          </w:rPr>
          <w:delText xml:space="preserve"> the performance of our method relies on the availability of GWAS summary statistics, </w:delText>
        </w:r>
        <w:r w:rsidR="00461A5D" w:rsidRPr="00AA1B2A" w:rsidDel="007B42F5">
          <w:rPr>
            <w:rFonts w:ascii="Times New Roman" w:eastAsia="Times New Roman"/>
            <w:sz w:val="24"/>
            <w:szCs w:val="24"/>
          </w:rPr>
          <w:delText xml:space="preserve">we believe that </w:delText>
        </w:r>
        <w:r w:rsidR="005E2645" w:rsidRPr="00AA1B2A" w:rsidDel="007B42F5">
          <w:rPr>
            <w:rFonts w:ascii="Times New Roman" w:eastAsia="Times New Roman"/>
            <w:sz w:val="24"/>
            <w:szCs w:val="24"/>
          </w:rPr>
          <w:delText>our method</w:delText>
        </w:r>
        <w:r w:rsidR="00461A5D" w:rsidRPr="00AA1B2A" w:rsidDel="007B42F5">
          <w:rPr>
            <w:rFonts w:ascii="Times New Roman" w:eastAsia="Times New Roman"/>
            <w:sz w:val="24"/>
            <w:szCs w:val="24"/>
          </w:rPr>
          <w:delText xml:space="preserve"> provides a new perspective in addition to the existing methodology. For example, our LASSO-MVMR and graph tool in MR-TRYX would make it easier for users to estimate the direction of bias due to pleiotropic traits in the original MR estimate. We have also described this in the manuscript clearly so that the reader will be able to determine.</w:delText>
        </w:r>
      </w:del>
    </w:p>
    <w:p w14:paraId="5A59A087" w14:textId="65A3E418" w:rsidR="00D37995" w:rsidRDefault="00D37995" w:rsidP="00461A5D">
      <w:pPr>
        <w:spacing w:line="276" w:lineRule="auto"/>
        <w:jc w:val="both"/>
        <w:rPr>
          <w:ins w:id="37" w:author="Gibran Hemani" w:date="2019-04-28T23:06:00Z"/>
          <w:rFonts w:ascii="Times New Roman" w:eastAsia="Times New Roman"/>
          <w:sz w:val="24"/>
          <w:szCs w:val="24"/>
        </w:rPr>
      </w:pPr>
      <w:ins w:id="38" w:author="Gibran Hemani" w:date="2019-04-28T23:08:00Z">
        <w:r>
          <w:rPr>
            <w:rFonts w:ascii="Times New Roman" w:eastAsia="Times New Roman"/>
            <w:sz w:val="24"/>
            <w:szCs w:val="24"/>
          </w:rPr>
          <w:t xml:space="preserve">interactions for the instruments is very difficult; 2) Doing this in a 2-sample framework which is how the empirical analyses were performed with MR-TRYX is currently not possible with available data; 3) we </w:t>
        </w:r>
      </w:ins>
      <w:ins w:id="39" w:author="Gibran Hemani" w:date="2019-04-28T23:09:00Z">
        <w:r>
          <w:rPr>
            <w:rFonts w:ascii="Times New Roman" w:eastAsia="Times New Roman"/>
            <w:sz w:val="24"/>
            <w:szCs w:val="24"/>
          </w:rPr>
          <w:t>believe that the empirical analyses are not actually in need of support from such an alternative method – there are no drastic changes to the point estimates from other methods the main point that we make is that we explain a large proportion of the heterogeneity. An important high-level empirical result is that most pleiotropy that we identified</w:t>
        </w:r>
      </w:ins>
      <w:ins w:id="40" w:author="Gibran Hemani" w:date="2019-04-28T23:10:00Z">
        <w:r>
          <w:rPr>
            <w:rFonts w:ascii="Times New Roman" w:eastAsia="Times New Roman"/>
            <w:sz w:val="24"/>
            <w:szCs w:val="24"/>
          </w:rPr>
          <w:t xml:space="preserve"> in the empirical analyses that we performed</w:t>
        </w:r>
      </w:ins>
      <w:ins w:id="41" w:author="Gibran Hemani" w:date="2019-04-28T23:09:00Z">
        <w:r>
          <w:rPr>
            <w:rFonts w:ascii="Times New Roman" w:eastAsia="Times New Roman"/>
            <w:sz w:val="24"/>
            <w:szCs w:val="24"/>
          </w:rPr>
          <w:t xml:space="preserve"> </w:t>
        </w:r>
      </w:ins>
      <w:ins w:id="42" w:author="Gibran Hemani" w:date="2019-04-28T23:10:00Z">
        <w:r>
          <w:rPr>
            <w:rFonts w:ascii="Times New Roman" w:eastAsia="Times New Roman"/>
            <w:sz w:val="24"/>
            <w:szCs w:val="24"/>
          </w:rPr>
          <w:t>appeared to be balanced which leads to relatively low bias.</w:t>
        </w:r>
      </w:ins>
      <w:ins w:id="43" w:author="Gibran Hemani" w:date="2019-07-10T17:03:00Z">
        <w:r w:rsidR="00B554D3">
          <w:rPr>
            <w:rFonts w:ascii="Times New Roman" w:eastAsia="Times New Roman"/>
            <w:sz w:val="24"/>
            <w:szCs w:val="24"/>
          </w:rPr>
          <w:t xml:space="preserve"> [1, 2]</w:t>
        </w:r>
      </w:ins>
    </w:p>
    <w:p w14:paraId="3117DC4A" w14:textId="0CEC005F" w:rsidR="19B150C6" w:rsidRPr="008E5804" w:rsidDel="00B554D3" w:rsidRDefault="004A1380" w:rsidP="00AA1B2A">
      <w:pPr>
        <w:spacing w:line="276" w:lineRule="auto"/>
        <w:jc w:val="both"/>
        <w:rPr>
          <w:del w:id="44" w:author="Gibran Hemani" w:date="2019-07-10T17:03:00Z"/>
          <w:rFonts w:ascii="Times New Roman" w:eastAsia="Times New Roman"/>
          <w:sz w:val="24"/>
          <w:szCs w:val="24"/>
        </w:rPr>
      </w:pPr>
      <w:del w:id="45" w:author="Gibran Hemani" w:date="2019-04-28T22:54:00Z">
        <w:r w:rsidRPr="00AA1B2A" w:rsidDel="00AA1B2A">
          <w:rPr>
            <w:rFonts w:ascii="Times New Roman" w:eastAsia="Times New Roman"/>
            <w:sz w:val="24"/>
            <w:szCs w:val="24"/>
          </w:rPr>
          <w:delText>As you suggested, t</w:delText>
        </w:r>
      </w:del>
      <w:del w:id="46" w:author="Gibran Hemani" w:date="2019-07-10T17:03:00Z">
        <w:r w:rsidDel="00B554D3">
          <w:rPr>
            <w:rFonts w:ascii="Times New Roman" w:eastAsia="Times New Roman"/>
            <w:sz w:val="24"/>
            <w:szCs w:val="24"/>
          </w:rPr>
          <w:delText>he use of negative control</w:delText>
        </w:r>
      </w:del>
      <w:del w:id="47" w:author="Gibran Hemani" w:date="2019-04-28T22:54:00Z">
        <w:r w:rsidR="00692F77" w:rsidDel="00AA1B2A">
          <w:rPr>
            <w:rFonts w:ascii="Times New Roman" w:eastAsia="Times New Roman"/>
            <w:sz w:val="24"/>
            <w:szCs w:val="24"/>
          </w:rPr>
          <w:delText xml:space="preserve"> can validate our method. However, it is difficult to find the relevant exposure</w:delText>
        </w:r>
      </w:del>
      <w:del w:id="48" w:author="Gibran Hemani" w:date="2019-07-10T17:03:00Z">
        <w:r w:rsidR="00692F77" w:rsidDel="00B554D3">
          <w:rPr>
            <w:rFonts w:ascii="Times New Roman" w:eastAsia="Times New Roman"/>
            <w:sz w:val="24"/>
            <w:szCs w:val="24"/>
          </w:rPr>
          <w:delText xml:space="preserve">. For example, in case of higher level of BMI, the strength of association with outcomes of interest can be compared with that observed for lower level of BMI, which has different effect on </w:delText>
        </w:r>
        <w:r w:rsidR="001B7677" w:rsidDel="00B554D3">
          <w:rPr>
            <w:rFonts w:ascii="Times New Roman" w:eastAsia="Times New Roman"/>
            <w:sz w:val="24"/>
            <w:szCs w:val="24"/>
          </w:rPr>
          <w:delText>the outcome. Other assumption includes that the negative control should be related to genetic factors in the same way as the original exposure without measurement errors</w:delText>
        </w:r>
        <w:r w:rsidR="00271D2E" w:rsidDel="00B554D3">
          <w:rPr>
            <w:rFonts w:ascii="Times New Roman" w:eastAsia="Times New Roman"/>
            <w:sz w:val="24"/>
            <w:szCs w:val="24"/>
          </w:rPr>
          <w:delText xml:space="preserve"> [</w:delText>
        </w:r>
        <w:r w:rsidR="009A1E1E" w:rsidDel="00B554D3">
          <w:rPr>
            <w:rFonts w:ascii="Times New Roman" w:eastAsia="Times New Roman"/>
            <w:sz w:val="24"/>
            <w:szCs w:val="24"/>
          </w:rPr>
          <w:delText>1, 2</w:delText>
        </w:r>
        <w:r w:rsidR="00271D2E" w:rsidDel="00B554D3">
          <w:rPr>
            <w:rFonts w:ascii="Times New Roman" w:eastAsia="Times New Roman"/>
            <w:sz w:val="24"/>
            <w:szCs w:val="24"/>
          </w:rPr>
          <w:delText>]</w:delText>
        </w:r>
        <w:r w:rsidR="001B7677" w:rsidDel="00B554D3">
          <w:rPr>
            <w:rFonts w:ascii="Times New Roman" w:eastAsia="Times New Roman"/>
            <w:sz w:val="24"/>
            <w:szCs w:val="24"/>
          </w:rPr>
          <w:delText>. Therefore</w:delText>
        </w:r>
        <w:r w:rsidR="00271D2E" w:rsidDel="00B554D3">
          <w:rPr>
            <w:rFonts w:ascii="Times New Roman" w:eastAsia="Times New Roman"/>
            <w:sz w:val="24"/>
            <w:szCs w:val="24"/>
          </w:rPr>
          <w:delText>,</w:delText>
        </w:r>
        <w:r w:rsidR="001B7677" w:rsidDel="00B554D3">
          <w:rPr>
            <w:rFonts w:ascii="Times New Roman" w:eastAsia="Times New Roman"/>
            <w:sz w:val="24"/>
            <w:szCs w:val="24"/>
          </w:rPr>
          <w:delText xml:space="preserve"> it wouldn’t be ideal to use negative control in two sample setting </w:delText>
        </w:r>
        <w:r w:rsidR="00271D2E" w:rsidDel="00B554D3">
          <w:rPr>
            <w:rFonts w:ascii="Times New Roman" w:eastAsia="Times New Roman"/>
            <w:sz w:val="24"/>
            <w:szCs w:val="24"/>
          </w:rPr>
          <w:delText>that MR-TRYX used</w:delText>
        </w:r>
        <w:r w:rsidR="001B7677" w:rsidDel="00B554D3">
          <w:rPr>
            <w:rFonts w:ascii="Times New Roman" w:eastAsia="Times New Roman"/>
            <w:sz w:val="24"/>
            <w:szCs w:val="24"/>
          </w:rPr>
          <w:delText>. W</w:delText>
        </w:r>
        <w:r w:rsidR="00564567" w:rsidDel="00B554D3">
          <w:rPr>
            <w:rFonts w:ascii="Times New Roman" w:eastAsia="Times New Roman"/>
            <w:sz w:val="24"/>
            <w:szCs w:val="24"/>
          </w:rPr>
          <w:delText>e</w:delText>
        </w:r>
        <w:r w:rsidR="00FA365E" w:rsidDel="00B554D3">
          <w:rPr>
            <w:rFonts w:ascii="Times New Roman" w:eastAsia="Times New Roman"/>
            <w:sz w:val="24"/>
            <w:szCs w:val="24"/>
          </w:rPr>
          <w:delText xml:space="preserve"> are </w:delText>
        </w:r>
        <w:r w:rsidR="001B7677" w:rsidDel="00B554D3">
          <w:rPr>
            <w:rFonts w:ascii="Times New Roman" w:eastAsia="Times New Roman"/>
            <w:sz w:val="24"/>
            <w:szCs w:val="24"/>
          </w:rPr>
          <w:delText xml:space="preserve">currently </w:delText>
        </w:r>
        <w:r w:rsidR="00FA365E" w:rsidDel="00B554D3">
          <w:rPr>
            <w:rFonts w:ascii="Times New Roman" w:eastAsia="Times New Roman"/>
            <w:sz w:val="24"/>
            <w:szCs w:val="24"/>
          </w:rPr>
          <w:delText>working on to</w:delText>
        </w:r>
        <w:r w:rsidR="001B7677" w:rsidDel="00B554D3">
          <w:rPr>
            <w:rFonts w:ascii="Times New Roman" w:eastAsia="Times New Roman"/>
            <w:sz w:val="24"/>
            <w:szCs w:val="24"/>
          </w:rPr>
          <w:delText xml:space="preserve"> make</w:delText>
        </w:r>
        <w:r w:rsidR="00FA365E" w:rsidDel="00B554D3">
          <w:rPr>
            <w:rFonts w:ascii="Times New Roman" w:eastAsia="Times New Roman"/>
            <w:sz w:val="24"/>
            <w:szCs w:val="24"/>
          </w:rPr>
          <w:delText xml:space="preserve"> MR-TRYX</w:delText>
        </w:r>
        <w:r w:rsidR="001B7677" w:rsidDel="00B554D3">
          <w:rPr>
            <w:rFonts w:ascii="Times New Roman" w:eastAsia="Times New Roman"/>
            <w:sz w:val="24"/>
            <w:szCs w:val="24"/>
          </w:rPr>
          <w:delText xml:space="preserve"> available</w:delText>
        </w:r>
        <w:r w:rsidR="00FA365E" w:rsidDel="00B554D3">
          <w:rPr>
            <w:rFonts w:ascii="Times New Roman" w:eastAsia="Times New Roman"/>
            <w:sz w:val="24"/>
            <w:szCs w:val="24"/>
          </w:rPr>
          <w:delText xml:space="preserve"> in one sample setting, where use of negative control can be applied with individual data. </w:delText>
        </w:r>
      </w:del>
    </w:p>
    <w:p w14:paraId="7E636402" w14:textId="2B611954" w:rsidR="19B150C6" w:rsidRPr="008E5804" w:rsidDel="00B554D3" w:rsidRDefault="33425B97" w:rsidP="33425B97">
      <w:pPr>
        <w:spacing w:line="276" w:lineRule="auto"/>
        <w:jc w:val="both"/>
        <w:rPr>
          <w:del w:id="49" w:author="Gibran Hemani" w:date="2019-07-10T17:02:00Z"/>
          <w:rFonts w:ascii="Times New Roman" w:eastAsia="Times New Roman"/>
          <w:sz w:val="24"/>
          <w:szCs w:val="24"/>
        </w:rPr>
      </w:pPr>
      <w:del w:id="50" w:author="Gibran Hemani" w:date="2019-07-10T17:02:00Z">
        <w:r w:rsidRPr="008E5804" w:rsidDel="00B554D3">
          <w:rPr>
            <w:rFonts w:ascii="Times New Roman" w:eastAsia="Times New Roman"/>
            <w:sz w:val="24"/>
            <w:szCs w:val="24"/>
          </w:rPr>
          <w:delText>MR-TRYX is integrated with MR-Base, which includes GWAS results for the extensive range of phenotypes (n=605) traits from UK Biobank and 342 other complex traits and diseases obtained from 123 GWA studies. Furthermore, we’ve been collaborating with large biobank to collect data and increase the utilisation of MR-Base. With the increasing availability of complete summary results from GWAS consortia</w:delText>
        </w:r>
        <w:r w:rsidR="002205D8" w:rsidDel="00B554D3">
          <w:rPr>
            <w:rFonts w:ascii="Times New Roman" w:eastAsia="Times New Roman"/>
            <w:sz w:val="24"/>
            <w:szCs w:val="24"/>
          </w:rPr>
          <w:delText xml:space="preserve"> and MR-Base</w:delText>
        </w:r>
        <w:r w:rsidRPr="008E5804" w:rsidDel="00B554D3">
          <w:rPr>
            <w:rFonts w:ascii="Times New Roman" w:eastAsia="Times New Roman"/>
            <w:sz w:val="24"/>
            <w:szCs w:val="24"/>
          </w:rPr>
          <w:delText xml:space="preserve">, we expect that the capability of MR-TRYX will increase. </w:delText>
        </w:r>
      </w:del>
    </w:p>
    <w:p w14:paraId="231945AC" w14:textId="77777777" w:rsidR="00151FB1" w:rsidRDefault="00151FB1" w:rsidP="33425B97">
      <w:pPr>
        <w:spacing w:line="276" w:lineRule="auto"/>
        <w:jc w:val="both"/>
        <w:rPr>
          <w:rFonts w:ascii="Times New Roman" w:eastAsia="Times New Roman"/>
          <w:b/>
          <w:bCs/>
          <w:color w:val="2A2A2A"/>
          <w:sz w:val="24"/>
          <w:szCs w:val="24"/>
        </w:rPr>
      </w:pPr>
    </w:p>
    <w:p w14:paraId="08CFF109" w14:textId="51EA4300" w:rsidR="099E85C2" w:rsidRPr="008E5804" w:rsidRDefault="33425B97" w:rsidP="33425B97">
      <w:pPr>
        <w:spacing w:line="276" w:lineRule="auto"/>
        <w:jc w:val="both"/>
        <w:rPr>
          <w:rFonts w:ascii="Times New Roman" w:eastAsia="Times New Roman"/>
          <w:b/>
          <w:bCs/>
          <w:color w:val="2A2A2A"/>
          <w:sz w:val="24"/>
          <w:szCs w:val="24"/>
        </w:rPr>
      </w:pPr>
      <w:r w:rsidRPr="008E5804">
        <w:rPr>
          <w:rFonts w:ascii="Times New Roman" w:eastAsia="Times New Roman"/>
          <w:b/>
          <w:bCs/>
          <w:color w:val="2A2A2A"/>
          <w:sz w:val="24"/>
          <w:szCs w:val="24"/>
        </w:rPr>
        <w:t>References</w:t>
      </w:r>
    </w:p>
    <w:p w14:paraId="1FF5AA85" w14:textId="0D25F938" w:rsidR="099E85C2" w:rsidRPr="008E5804" w:rsidRDefault="33425B97" w:rsidP="33425B97">
      <w:pPr>
        <w:spacing w:line="276" w:lineRule="auto"/>
        <w:jc w:val="both"/>
        <w:rPr>
          <w:rFonts w:ascii="Times New Roman" w:eastAsia="Times New Roman"/>
          <w:sz w:val="24"/>
          <w:szCs w:val="24"/>
        </w:rPr>
      </w:pPr>
      <w:r w:rsidRPr="008E5804">
        <w:rPr>
          <w:rFonts w:ascii="Times New Roman" w:eastAsia="Times New Roman"/>
          <w:color w:val="2A2A2A"/>
          <w:sz w:val="24"/>
          <w:szCs w:val="24"/>
        </w:rPr>
        <w:t xml:space="preserve">[1] </w:t>
      </w:r>
      <w:r w:rsidR="00271D2E" w:rsidRPr="00271D2E">
        <w:rPr>
          <w:rFonts w:ascii="Times New Roman" w:eastAsia="Times New Roman"/>
          <w:color w:val="2A2A2A"/>
          <w:sz w:val="24"/>
          <w:szCs w:val="24"/>
        </w:rPr>
        <w:t xml:space="preserve">Sanderson E, Macdonald-Wallis C, Davey Smith G. Negative control exposure studies in the presence of measurement error: implications for attempted effect estimate calibration. Int J </w:t>
      </w:r>
      <w:proofErr w:type="spellStart"/>
      <w:r w:rsidR="00271D2E" w:rsidRPr="00271D2E">
        <w:rPr>
          <w:rFonts w:ascii="Times New Roman" w:eastAsia="Times New Roman"/>
          <w:color w:val="2A2A2A"/>
          <w:sz w:val="24"/>
          <w:szCs w:val="24"/>
        </w:rPr>
        <w:t>Epidemiol</w:t>
      </w:r>
      <w:proofErr w:type="spellEnd"/>
      <w:r w:rsidR="00271D2E" w:rsidRPr="00271D2E">
        <w:rPr>
          <w:rFonts w:ascii="Times New Roman" w:eastAsia="Times New Roman"/>
          <w:color w:val="2A2A2A"/>
          <w:sz w:val="24"/>
          <w:szCs w:val="24"/>
        </w:rPr>
        <w:t>. 2018;47(2):587-596.</w:t>
      </w:r>
    </w:p>
    <w:p w14:paraId="3D53F491" w14:textId="32A189F4" w:rsidR="099E85C2" w:rsidRPr="008E5804" w:rsidRDefault="33425B97" w:rsidP="33425B97">
      <w:pPr>
        <w:spacing w:line="276" w:lineRule="auto"/>
        <w:jc w:val="both"/>
        <w:rPr>
          <w:rFonts w:ascii="Times New Roman" w:eastAsia="Times New Roman"/>
          <w:sz w:val="24"/>
          <w:szCs w:val="24"/>
        </w:rPr>
      </w:pPr>
      <w:r w:rsidRPr="008E5804">
        <w:rPr>
          <w:rFonts w:ascii="Times New Roman" w:eastAsia="Times New Roman"/>
          <w:sz w:val="24"/>
          <w:szCs w:val="24"/>
        </w:rPr>
        <w:t xml:space="preserve">[2] </w:t>
      </w:r>
      <w:r w:rsidR="00271D2E" w:rsidRPr="00271D2E">
        <w:rPr>
          <w:rFonts w:ascii="Times New Roman" w:eastAsia="Times New Roman"/>
          <w:sz w:val="24"/>
          <w:szCs w:val="24"/>
        </w:rPr>
        <w:t xml:space="preserve">Taylor AE, Davey Smith G, </w:t>
      </w:r>
      <w:proofErr w:type="spellStart"/>
      <w:r w:rsidR="00271D2E" w:rsidRPr="00271D2E">
        <w:rPr>
          <w:rFonts w:ascii="Times New Roman" w:eastAsia="Times New Roman"/>
          <w:sz w:val="24"/>
          <w:szCs w:val="24"/>
        </w:rPr>
        <w:t>Munafò</w:t>
      </w:r>
      <w:proofErr w:type="spellEnd"/>
      <w:r w:rsidR="00271D2E" w:rsidRPr="00271D2E">
        <w:rPr>
          <w:rFonts w:ascii="Times New Roman" w:eastAsia="Times New Roman"/>
          <w:sz w:val="24"/>
          <w:szCs w:val="24"/>
        </w:rPr>
        <w:t xml:space="preserve"> MR. Re: "Exposure to maternal smoking during pregnancy as a risk factor for tobacco use in adult offspring". Am J Epidemiol. 2014;180(9):959-60.</w:t>
      </w:r>
    </w:p>
    <w:p w14:paraId="5D13538E" w14:textId="0B818B5D" w:rsidR="099E85C2" w:rsidRPr="008E5804" w:rsidRDefault="099E85C2" w:rsidP="33425B97">
      <w:pPr>
        <w:spacing w:line="276" w:lineRule="auto"/>
        <w:jc w:val="both"/>
        <w:rPr>
          <w:rFonts w:ascii="Times New Roman" w:eastAsia="Times New Roman"/>
          <w:sz w:val="24"/>
          <w:szCs w:val="24"/>
        </w:rPr>
      </w:pPr>
    </w:p>
    <w:p w14:paraId="4A36489E" w14:textId="0C00E5A8" w:rsidR="00D26AD1" w:rsidRDefault="33425B97" w:rsidP="33425B97">
      <w:pPr>
        <w:spacing w:line="276" w:lineRule="auto"/>
        <w:jc w:val="both"/>
        <w:rPr>
          <w:ins w:id="51" w:author="Gibran Hemani" w:date="2019-04-03T02:44:00Z"/>
          <w:rFonts w:ascii="Times New Roman" w:eastAsia="Times New Roman"/>
          <w:b/>
          <w:sz w:val="24"/>
          <w:szCs w:val="24"/>
        </w:rPr>
      </w:pPr>
      <w:r w:rsidRPr="000A65A0">
        <w:rPr>
          <w:rFonts w:ascii="Times New Roman" w:eastAsia="Times New Roman"/>
          <w:b/>
          <w:sz w:val="24"/>
          <w:szCs w:val="24"/>
        </w:rPr>
        <w:t xml:space="preserve">2. My second main comment is that I believe the authors should talk more about the hypothesized data generating process under which their approach works. To me it seems </w:t>
      </w:r>
      <w:r w:rsidRPr="000A65A0">
        <w:rPr>
          <w:rFonts w:ascii="Times New Roman" w:eastAsia="Times New Roman"/>
          <w:b/>
          <w:sz w:val="24"/>
          <w:szCs w:val="24"/>
        </w:rPr>
        <w:lastRenderedPageBreak/>
        <w:t>that the approach works best when one has an additive model in which X and all the candidate traits P have additive effects, and where none of the candidate traits P is a mediator or collider in the relationship between X and Y. But what if P is a mediator of the relationship between X and Y? What if P is a collider? What if there are interaction effects between X and P?</w:t>
      </w:r>
    </w:p>
    <w:p w14:paraId="19770393" w14:textId="3ACCF712" w:rsidR="0073631B" w:rsidRPr="0073631B" w:rsidRDefault="0073631B">
      <w:pPr>
        <w:spacing w:line="240" w:lineRule="auto"/>
        <w:jc w:val="both"/>
        <w:rPr>
          <w:ins w:id="52" w:author="Gibran Hemani" w:date="2019-04-03T02:44:00Z"/>
          <w:rFonts w:ascii="Times New Roman" w:eastAsia="Times New Roman"/>
          <w:sz w:val="24"/>
          <w:szCs w:val="24"/>
          <w:rPrChange w:id="53" w:author="Gibran Hemani" w:date="2019-04-03T02:44:00Z">
            <w:rPr>
              <w:ins w:id="54" w:author="Gibran Hemani" w:date="2019-04-03T02:44:00Z"/>
              <w:rFonts w:ascii="Times New Roman" w:eastAsia="Times New Roman"/>
              <w:b/>
              <w:sz w:val="24"/>
              <w:szCs w:val="24"/>
            </w:rPr>
          </w:rPrChange>
        </w:rPr>
        <w:pPrChange w:id="55" w:author="Gibran Hemani" w:date="2019-04-03T04:16:00Z">
          <w:pPr>
            <w:spacing w:line="276" w:lineRule="auto"/>
            <w:jc w:val="both"/>
          </w:pPr>
        </w:pPrChange>
      </w:pPr>
      <w:ins w:id="56" w:author="Gibran Hemani" w:date="2019-04-03T02:44:00Z">
        <w:r>
          <w:rPr>
            <w:rFonts w:ascii="Times New Roman" w:eastAsia="Times New Roman"/>
            <w:b/>
            <w:sz w:val="24"/>
            <w:szCs w:val="24"/>
          </w:rPr>
          <w:t xml:space="preserve">Answer) </w:t>
        </w:r>
        <w:r>
          <w:rPr>
            <w:rFonts w:ascii="Times New Roman" w:eastAsia="Times New Roman"/>
            <w:sz w:val="24"/>
            <w:szCs w:val="24"/>
          </w:rPr>
          <w:t xml:space="preserve"> Thank you for these suggestions</w:t>
        </w:r>
      </w:ins>
      <w:ins w:id="57" w:author="Gibran Hemani" w:date="2019-07-10T17:04:00Z">
        <w:r w:rsidR="00B554D3">
          <w:rPr>
            <w:rFonts w:ascii="Times New Roman" w:eastAsia="Times New Roman"/>
            <w:sz w:val="24"/>
            <w:szCs w:val="24"/>
          </w:rPr>
          <w:t>, they were very helpful</w:t>
        </w:r>
      </w:ins>
      <w:ins w:id="58" w:author="Gibran Hemani" w:date="2019-04-03T02:44:00Z">
        <w:r>
          <w:rPr>
            <w:rFonts w:ascii="Times New Roman" w:eastAsia="Times New Roman"/>
            <w:sz w:val="24"/>
            <w:szCs w:val="24"/>
          </w:rPr>
          <w:t xml:space="preserve">. </w:t>
        </w:r>
      </w:ins>
      <w:ins w:id="59" w:author="Gibran Hemani" w:date="2019-07-10T17:04:00Z">
        <w:r w:rsidR="00B554D3">
          <w:rPr>
            <w:rFonts w:ascii="Times New Roman" w:eastAsia="Times New Roman"/>
            <w:sz w:val="24"/>
            <w:szCs w:val="24"/>
          </w:rPr>
          <w:t xml:space="preserve">We </w:t>
        </w:r>
      </w:ins>
      <w:ins w:id="60" w:author="Gibran Hemani" w:date="2019-04-03T02:45:00Z">
        <w:r w:rsidR="00B2597C">
          <w:rPr>
            <w:rFonts w:ascii="Times New Roman" w:eastAsia="Times New Roman"/>
            <w:sz w:val="24"/>
            <w:szCs w:val="24"/>
          </w:rPr>
          <w:t xml:space="preserve">have </w:t>
        </w:r>
      </w:ins>
      <w:ins w:id="61" w:author="Gibran Hemani" w:date="2019-07-10T17:04:00Z">
        <w:r w:rsidR="00B554D3">
          <w:rPr>
            <w:rFonts w:ascii="Times New Roman" w:eastAsia="Times New Roman"/>
            <w:sz w:val="24"/>
            <w:szCs w:val="24"/>
          </w:rPr>
          <w:t xml:space="preserve">now </w:t>
        </w:r>
      </w:ins>
      <w:ins w:id="62" w:author="Gibran Hemani" w:date="2019-04-03T02:45:00Z">
        <w:r w:rsidR="00B2597C">
          <w:rPr>
            <w:rFonts w:ascii="Times New Roman" w:eastAsia="Times New Roman"/>
            <w:sz w:val="24"/>
            <w:szCs w:val="24"/>
          </w:rPr>
          <w:t>substantially expanded the section describing the data generating process used in the simulations, and this includes instances of P being a confounder of X and Y,</w:t>
        </w:r>
      </w:ins>
      <w:ins w:id="63" w:author="Gibran Hemani" w:date="2019-07-10T17:04:00Z">
        <w:r w:rsidR="00B554D3">
          <w:rPr>
            <w:rFonts w:ascii="Times New Roman" w:eastAsia="Times New Roman"/>
            <w:sz w:val="24"/>
            <w:szCs w:val="24"/>
          </w:rPr>
          <w:t xml:space="preserve"> P being a mediator between X and Y,</w:t>
        </w:r>
      </w:ins>
      <w:ins w:id="64" w:author="Gibran Hemani" w:date="2019-04-03T02:45:00Z">
        <w:r w:rsidR="00B2597C">
          <w:rPr>
            <w:rFonts w:ascii="Times New Roman" w:eastAsia="Times New Roman"/>
            <w:sz w:val="24"/>
            <w:szCs w:val="24"/>
          </w:rPr>
          <w:t xml:space="preserve"> and also just a </w:t>
        </w:r>
      </w:ins>
      <w:ins w:id="65" w:author="Gibran Hemani" w:date="2019-04-03T02:46:00Z">
        <w:r w:rsidR="00B2597C">
          <w:rPr>
            <w:rFonts w:ascii="Times New Roman" w:eastAsia="Times New Roman"/>
            <w:sz w:val="24"/>
            <w:szCs w:val="24"/>
          </w:rPr>
          <w:t xml:space="preserve">straightforward </w:t>
        </w:r>
      </w:ins>
      <w:ins w:id="66" w:author="Gibran Hemani" w:date="2019-04-03T02:45:00Z">
        <w:r w:rsidR="00B2597C">
          <w:rPr>
            <w:rFonts w:ascii="Times New Roman" w:eastAsia="Times New Roman"/>
            <w:sz w:val="24"/>
            <w:szCs w:val="24"/>
          </w:rPr>
          <w:t xml:space="preserve">mediator </w:t>
        </w:r>
      </w:ins>
      <w:ins w:id="67" w:author="Gibran Hemani" w:date="2019-07-10T17:04:00Z">
        <w:r w:rsidR="00B554D3">
          <w:rPr>
            <w:rFonts w:ascii="Times New Roman" w:eastAsia="Times New Roman"/>
            <w:sz w:val="24"/>
            <w:szCs w:val="24"/>
          </w:rPr>
          <w:t>of horizontal pleiotropy</w:t>
        </w:r>
      </w:ins>
      <w:ins w:id="68" w:author="Gibran Hemani" w:date="2019-04-03T02:46:00Z">
        <w:r w:rsidR="00B2597C">
          <w:rPr>
            <w:rFonts w:ascii="Times New Roman" w:eastAsia="Times New Roman"/>
            <w:sz w:val="24"/>
            <w:szCs w:val="24"/>
          </w:rPr>
          <w:t xml:space="preserve">. If </w:t>
        </w:r>
      </w:ins>
      <w:ins w:id="69" w:author="Gibran Hemani" w:date="2019-04-03T02:44:00Z">
        <w:r>
          <w:rPr>
            <w:rFonts w:ascii="Times New Roman" w:eastAsia="Times New Roman"/>
            <w:sz w:val="24"/>
            <w:szCs w:val="24"/>
          </w:rPr>
          <w:t xml:space="preserve">P </w:t>
        </w:r>
      </w:ins>
      <w:ins w:id="70" w:author="Gibran Hemani" w:date="2019-04-03T02:46:00Z">
        <w:r w:rsidR="00B2597C">
          <w:rPr>
            <w:rFonts w:ascii="Times New Roman" w:eastAsia="Times New Roman"/>
            <w:sz w:val="24"/>
            <w:szCs w:val="24"/>
          </w:rPr>
          <w:t xml:space="preserve">were </w:t>
        </w:r>
      </w:ins>
      <w:ins w:id="71" w:author="Gibran Hemani" w:date="2019-04-03T02:44:00Z">
        <w:r>
          <w:rPr>
            <w:rFonts w:ascii="Times New Roman" w:eastAsia="Times New Roman"/>
            <w:sz w:val="24"/>
            <w:szCs w:val="24"/>
          </w:rPr>
          <w:t xml:space="preserve">a collider </w:t>
        </w:r>
      </w:ins>
      <w:ins w:id="72" w:author="Gibran Hemani" w:date="2019-04-03T02:46:00Z">
        <w:r w:rsidR="00B2597C">
          <w:rPr>
            <w:rFonts w:ascii="Times New Roman" w:eastAsia="Times New Roman"/>
            <w:sz w:val="24"/>
            <w:szCs w:val="24"/>
          </w:rPr>
          <w:t>it wouldn’t show a causal effect on Y, and hence would not be used for estimating the adjusted effect</w:t>
        </w:r>
      </w:ins>
      <w:ins w:id="73" w:author="Gibran Hemani" w:date="2019-07-10T17:19:00Z">
        <w:r w:rsidR="00364D7D">
          <w:rPr>
            <w:rFonts w:ascii="Times New Roman" w:eastAsia="Times New Roman"/>
            <w:sz w:val="24"/>
            <w:szCs w:val="24"/>
          </w:rPr>
          <w:t xml:space="preserve"> [</w:t>
        </w:r>
      </w:ins>
      <w:ins w:id="74" w:author="Gibran Hemani" w:date="2019-07-10T17:20:00Z">
        <w:r w:rsidR="00364D7D">
          <w:rPr>
            <w:rFonts w:ascii="Times New Roman" w:eastAsia="Times New Roman"/>
            <w:sz w:val="24"/>
            <w:szCs w:val="24"/>
          </w:rPr>
          <w:t>1</w:t>
        </w:r>
      </w:ins>
      <w:ins w:id="75" w:author="Gibran Hemani" w:date="2019-07-10T17:19:00Z">
        <w:r w:rsidR="00364D7D">
          <w:rPr>
            <w:rFonts w:ascii="Times New Roman" w:eastAsia="Times New Roman"/>
            <w:sz w:val="24"/>
            <w:szCs w:val="24"/>
          </w:rPr>
          <w:t>]</w:t>
        </w:r>
      </w:ins>
      <w:ins w:id="76" w:author="Gibran Hemani" w:date="2019-04-03T02:46:00Z">
        <w:r w:rsidR="00B2597C">
          <w:rPr>
            <w:rFonts w:ascii="Times New Roman" w:eastAsia="Times New Roman"/>
            <w:sz w:val="24"/>
            <w:szCs w:val="24"/>
          </w:rPr>
          <w:t xml:space="preserve">. </w:t>
        </w:r>
      </w:ins>
      <w:ins w:id="77" w:author="Gibran Hemani" w:date="2019-07-10T17:05:00Z">
        <w:r w:rsidR="00B554D3">
          <w:rPr>
            <w:rFonts w:ascii="Times New Roman" w:eastAsia="Times New Roman"/>
            <w:sz w:val="24"/>
            <w:szCs w:val="24"/>
          </w:rPr>
          <w:t xml:space="preserve">At this point the simulations are very extensive, more so than is often seen in methodology papers. </w:t>
        </w:r>
      </w:ins>
      <w:ins w:id="78" w:author="Gibran Hemani" w:date="2019-07-10T17:06:00Z">
        <w:r w:rsidR="00B554D3">
          <w:rPr>
            <w:rFonts w:ascii="Times New Roman" w:eastAsia="Times New Roman"/>
            <w:sz w:val="24"/>
            <w:szCs w:val="24"/>
          </w:rPr>
          <w:t xml:space="preserve">Exploring interaction effects will </w:t>
        </w:r>
      </w:ins>
      <w:ins w:id="79" w:author="Gibran Hemani" w:date="2019-07-10T17:07:00Z">
        <w:r w:rsidR="00B554D3">
          <w:rPr>
            <w:rFonts w:ascii="Times New Roman" w:eastAsia="Times New Roman"/>
            <w:sz w:val="24"/>
            <w:szCs w:val="24"/>
          </w:rPr>
          <w:t>quite substantially</w:t>
        </w:r>
      </w:ins>
      <w:ins w:id="80" w:author="Gibran Hemani" w:date="2019-07-10T17:06:00Z">
        <w:r w:rsidR="00B554D3">
          <w:rPr>
            <w:rFonts w:ascii="Times New Roman" w:eastAsia="Times New Roman"/>
            <w:sz w:val="24"/>
            <w:szCs w:val="24"/>
          </w:rPr>
          <w:t xml:space="preserve"> increase the parameter space of possible simulations and to do it justice we believe that we </w:t>
        </w:r>
      </w:ins>
      <w:ins w:id="81" w:author="Gibran Hemani" w:date="2019-07-10T17:07:00Z">
        <w:r w:rsidR="00B554D3">
          <w:rPr>
            <w:rFonts w:ascii="Times New Roman" w:eastAsia="Times New Roman"/>
            <w:sz w:val="24"/>
            <w:szCs w:val="24"/>
          </w:rPr>
          <w:t xml:space="preserve">hope the reviewer will understand that we </w:t>
        </w:r>
      </w:ins>
      <w:ins w:id="82" w:author="Gibran Hemani" w:date="2019-07-10T17:06:00Z">
        <w:r w:rsidR="00B554D3">
          <w:rPr>
            <w:rFonts w:ascii="Times New Roman" w:eastAsia="Times New Roman"/>
            <w:sz w:val="24"/>
            <w:szCs w:val="24"/>
          </w:rPr>
          <w:t>should treat this separately – not specifically related to MR-TRYX but related to all pleiotropy robust methods as it is not something that has been ad</w:t>
        </w:r>
      </w:ins>
      <w:ins w:id="83" w:author="Gibran Hemani" w:date="2019-07-10T17:07:00Z">
        <w:r w:rsidR="00B554D3">
          <w:rPr>
            <w:rFonts w:ascii="Times New Roman" w:eastAsia="Times New Roman"/>
            <w:sz w:val="24"/>
            <w:szCs w:val="24"/>
          </w:rPr>
          <w:t>equately addressed in the literature so far.</w:t>
        </w:r>
      </w:ins>
    </w:p>
    <w:p w14:paraId="10CCF531" w14:textId="5572CAC1" w:rsidR="00364D7D" w:rsidRDefault="00364D7D" w:rsidP="00364D7D">
      <w:pPr>
        <w:jc w:val="both"/>
        <w:rPr>
          <w:ins w:id="84" w:author="Gibran Hemani" w:date="2019-07-10T17:20:00Z"/>
          <w:rFonts w:ascii="Times New Roman" w:eastAsia="Times New Roman"/>
          <w:sz w:val="24"/>
          <w:szCs w:val="24"/>
        </w:rPr>
      </w:pPr>
      <w:ins w:id="85" w:author="Gibran Hemani" w:date="2019-07-10T17:20:00Z">
        <w:r>
          <w:rPr>
            <w:rFonts w:ascii="Times New Roman" w:eastAsia="Times New Roman"/>
            <w:sz w:val="24"/>
            <w:szCs w:val="24"/>
          </w:rPr>
          <w:t>References:</w:t>
        </w:r>
      </w:ins>
    </w:p>
    <w:p w14:paraId="6F0533E1" w14:textId="0203863F" w:rsidR="00364D7D" w:rsidRPr="008E5804" w:rsidRDefault="00364D7D" w:rsidP="00364D7D">
      <w:pPr>
        <w:jc w:val="both"/>
        <w:rPr>
          <w:moveTo w:id="86" w:author="Gibran Hemani" w:date="2019-07-10T17:19:00Z"/>
          <w:rFonts w:ascii="Times New Roman" w:eastAsia="Times New Roman"/>
          <w:sz w:val="24"/>
          <w:szCs w:val="24"/>
        </w:rPr>
      </w:pPr>
      <w:moveToRangeStart w:id="87" w:author="Gibran Hemani" w:date="2019-07-10T17:19:00Z" w:name="move13671614"/>
      <w:moveTo w:id="88" w:author="Gibran Hemani" w:date="2019-07-10T17:19:00Z">
        <w:r w:rsidRPr="008E5804">
          <w:rPr>
            <w:rFonts w:ascii="Times New Roman" w:eastAsia="Times New Roman"/>
            <w:sz w:val="24"/>
            <w:szCs w:val="24"/>
          </w:rPr>
          <w:t>[</w:t>
        </w:r>
      </w:moveTo>
      <w:ins w:id="89" w:author="Gibran Hemani" w:date="2019-07-10T17:20:00Z">
        <w:r>
          <w:rPr>
            <w:rFonts w:ascii="Times New Roman" w:eastAsia="Times New Roman"/>
            <w:sz w:val="24"/>
            <w:szCs w:val="24"/>
          </w:rPr>
          <w:t>1</w:t>
        </w:r>
      </w:ins>
      <w:moveTo w:id="90" w:author="Gibran Hemani" w:date="2019-07-10T17:19:00Z">
        <w:del w:id="91" w:author="Gibran Hemani" w:date="2019-07-10T17:20:00Z">
          <w:r w:rsidDel="00364D7D">
            <w:rPr>
              <w:rFonts w:ascii="Times New Roman" w:eastAsia="Times New Roman"/>
              <w:sz w:val="24"/>
              <w:szCs w:val="24"/>
            </w:rPr>
            <w:delText>3</w:delText>
          </w:r>
        </w:del>
        <w:r w:rsidRPr="008E5804">
          <w:rPr>
            <w:rFonts w:ascii="Times New Roman" w:eastAsia="Times New Roman"/>
            <w:sz w:val="24"/>
            <w:szCs w:val="24"/>
          </w:rPr>
          <w:t xml:space="preserve">] Sanderson E, Davey Smith G, </w:t>
        </w:r>
        <w:proofErr w:type="spellStart"/>
        <w:r w:rsidRPr="008E5804">
          <w:rPr>
            <w:rFonts w:ascii="Times New Roman" w:eastAsia="Times New Roman"/>
            <w:sz w:val="24"/>
            <w:szCs w:val="24"/>
          </w:rPr>
          <w:t>Windmeijer</w:t>
        </w:r>
        <w:proofErr w:type="spellEnd"/>
        <w:r w:rsidRPr="008E5804">
          <w:rPr>
            <w:rFonts w:ascii="Times New Roman" w:eastAsia="Times New Roman"/>
            <w:sz w:val="24"/>
            <w:szCs w:val="24"/>
          </w:rPr>
          <w:t xml:space="preserve"> F, Bowden J. An examination of multivariable Mendelian randomization in the single-sample and two-sample summary data settings. Int J </w:t>
        </w:r>
        <w:proofErr w:type="spellStart"/>
        <w:r w:rsidRPr="008E5804">
          <w:rPr>
            <w:rFonts w:ascii="Times New Roman" w:eastAsia="Times New Roman"/>
            <w:sz w:val="24"/>
            <w:szCs w:val="24"/>
          </w:rPr>
          <w:t>Epidemiol</w:t>
        </w:r>
        <w:proofErr w:type="spellEnd"/>
        <w:r w:rsidRPr="008E5804">
          <w:rPr>
            <w:rFonts w:ascii="Times New Roman" w:eastAsia="Times New Roman"/>
            <w:sz w:val="24"/>
            <w:szCs w:val="24"/>
          </w:rPr>
          <w:t>. 2018. [</w:t>
        </w:r>
        <w:proofErr w:type="spellStart"/>
        <w:r w:rsidRPr="008E5804">
          <w:rPr>
            <w:rFonts w:ascii="Times New Roman" w:eastAsia="Times New Roman"/>
            <w:sz w:val="24"/>
            <w:szCs w:val="24"/>
          </w:rPr>
          <w:t>Epub</w:t>
        </w:r>
        <w:proofErr w:type="spellEnd"/>
        <w:r w:rsidRPr="008E5804">
          <w:rPr>
            <w:rFonts w:ascii="Times New Roman" w:eastAsia="Times New Roman"/>
            <w:sz w:val="24"/>
            <w:szCs w:val="24"/>
          </w:rPr>
          <w:t xml:space="preserve"> ahead of print]</w:t>
        </w:r>
      </w:moveTo>
    </w:p>
    <w:moveToRangeEnd w:id="87"/>
    <w:p w14:paraId="37135648" w14:textId="77777777" w:rsidR="0073631B" w:rsidRPr="000A65A0" w:rsidRDefault="0073631B" w:rsidP="33425B97">
      <w:pPr>
        <w:spacing w:line="276" w:lineRule="auto"/>
        <w:jc w:val="both"/>
        <w:rPr>
          <w:rFonts w:ascii="Times New Roman" w:eastAsia="Times New Roman"/>
          <w:b/>
          <w:color w:val="000000" w:themeColor="text1"/>
          <w:sz w:val="24"/>
          <w:szCs w:val="24"/>
        </w:rPr>
      </w:pPr>
    </w:p>
    <w:p w14:paraId="5A090227" w14:textId="213A5CA9" w:rsidR="00D26AD1" w:rsidRPr="000A65A0" w:rsidRDefault="33425B97" w:rsidP="33425B97">
      <w:pPr>
        <w:spacing w:line="276" w:lineRule="auto"/>
        <w:jc w:val="both"/>
        <w:rPr>
          <w:rFonts w:ascii="Times New Roman" w:eastAsia="Times New Roman"/>
          <w:b/>
          <w:color w:val="000000" w:themeColor="text1"/>
          <w:sz w:val="24"/>
          <w:szCs w:val="24"/>
        </w:rPr>
      </w:pPr>
      <w:r w:rsidRPr="000A65A0">
        <w:rPr>
          <w:rFonts w:ascii="Times New Roman" w:eastAsia="Times New Roman"/>
          <w:b/>
          <w:color w:val="000000" w:themeColor="text1"/>
          <w:sz w:val="24"/>
          <w:szCs w:val="24"/>
        </w:rPr>
        <w:t xml:space="preserve">Related, redundancy of candidate traits is currently determined by a statistical approach (LASSO) but shouldn’t redundancy not also be based on some theory or at least some idea of how the candidate trait relates to X and Y in e.g., a Directed </w:t>
      </w:r>
      <w:proofErr w:type="spellStart"/>
      <w:r w:rsidRPr="000A65A0">
        <w:rPr>
          <w:rFonts w:ascii="Times New Roman" w:eastAsia="Times New Roman"/>
          <w:b/>
          <w:color w:val="000000" w:themeColor="text1"/>
          <w:sz w:val="24"/>
          <w:szCs w:val="24"/>
        </w:rPr>
        <w:t>Acyclical</w:t>
      </w:r>
      <w:proofErr w:type="spellEnd"/>
      <w:r w:rsidRPr="000A65A0">
        <w:rPr>
          <w:rFonts w:ascii="Times New Roman" w:eastAsia="Times New Roman"/>
          <w:b/>
          <w:color w:val="000000" w:themeColor="text1"/>
          <w:sz w:val="24"/>
          <w:szCs w:val="24"/>
        </w:rPr>
        <w:t xml:space="preserve"> Graph (DAG)?</w:t>
      </w:r>
    </w:p>
    <w:p w14:paraId="7BBE8ADD" w14:textId="5AD8DBC3" w:rsidR="00701E43" w:rsidRDefault="33425B97" w:rsidP="33425B97">
      <w:pPr>
        <w:spacing w:line="276" w:lineRule="auto"/>
        <w:jc w:val="both"/>
        <w:rPr>
          <w:ins w:id="92" w:author="Gibran Hemani" w:date="2019-07-10T17:14:00Z"/>
          <w:rFonts w:ascii="Times New Roman" w:eastAsia="Times New Roman"/>
          <w:color w:val="000000" w:themeColor="text1"/>
          <w:sz w:val="24"/>
          <w:szCs w:val="24"/>
        </w:rPr>
      </w:pPr>
      <w:r w:rsidRPr="008E5804">
        <w:rPr>
          <w:rFonts w:ascii="Times New Roman" w:eastAsia="Times New Roman"/>
          <w:b/>
          <w:bCs/>
          <w:color w:val="000000" w:themeColor="text1"/>
          <w:sz w:val="24"/>
          <w:szCs w:val="24"/>
        </w:rPr>
        <w:t xml:space="preserve">Answer) </w:t>
      </w:r>
      <w:ins w:id="93" w:author="Gibran Hemani" w:date="2019-07-10T17:09:00Z">
        <w:r w:rsidR="00701E43">
          <w:rPr>
            <w:rFonts w:ascii="Times New Roman" w:eastAsia="Times New Roman"/>
            <w:color w:val="000000" w:themeColor="text1"/>
            <w:sz w:val="24"/>
            <w:szCs w:val="24"/>
          </w:rPr>
          <w:t>Thanks for the suggestion, this is actual</w:t>
        </w:r>
      </w:ins>
      <w:ins w:id="94" w:author="Gibran Hemani" w:date="2019-07-10T17:10:00Z">
        <w:r w:rsidR="00701E43">
          <w:rPr>
            <w:rFonts w:ascii="Times New Roman" w:eastAsia="Times New Roman"/>
            <w:color w:val="000000" w:themeColor="text1"/>
            <w:sz w:val="24"/>
            <w:szCs w:val="24"/>
          </w:rPr>
          <w:t xml:space="preserve">ly an aspect of data management with which we continue to try to improve in the MR-Base framework. In data not shown, we actually tried many different approaches to </w:t>
        </w:r>
      </w:ins>
      <w:ins w:id="95" w:author="Gibran Hemani" w:date="2019-07-10T17:11:00Z">
        <w:r w:rsidR="00701E43">
          <w:rPr>
            <w:rFonts w:ascii="Times New Roman" w:eastAsia="Times New Roman"/>
            <w:color w:val="000000" w:themeColor="text1"/>
            <w:sz w:val="24"/>
            <w:szCs w:val="24"/>
          </w:rPr>
          <w:t xml:space="preserve">overcome the problem of redundancy of data including PCA, clustering techniques, annotating to ontologies and pruning via the ontological trees, and data driven approaches. </w:t>
        </w:r>
      </w:ins>
      <w:ins w:id="96" w:author="Gibran Hemani" w:date="2019-07-10T17:12:00Z">
        <w:r w:rsidR="00701E43">
          <w:rPr>
            <w:rFonts w:ascii="Times New Roman" w:eastAsia="Times New Roman"/>
            <w:color w:val="000000" w:themeColor="text1"/>
            <w:sz w:val="24"/>
            <w:szCs w:val="24"/>
          </w:rPr>
          <w:t xml:space="preserve">We remain unable to find a suitable automated method for avoiding the problem of erroneously introducing a </w:t>
        </w:r>
      </w:ins>
      <w:ins w:id="97" w:author="Gibran Hemani" w:date="2019-07-10T17:13:00Z">
        <w:r w:rsidR="00701E43">
          <w:rPr>
            <w:rFonts w:ascii="Times New Roman" w:eastAsia="Times New Roman"/>
            <w:color w:val="000000" w:themeColor="text1"/>
            <w:sz w:val="24"/>
            <w:szCs w:val="24"/>
          </w:rPr>
          <w:t xml:space="preserve">‘candidate trait’ which is a surrogate for Y in the adjustment analysis. As a consequence, we have alerted the reader that at this stage it is very important that they manually inspect the adjustment traits </w:t>
        </w:r>
      </w:ins>
      <w:ins w:id="98" w:author="Gibran Hemani" w:date="2019-07-10T17:14:00Z">
        <w:r w:rsidR="00701E43">
          <w:rPr>
            <w:rFonts w:ascii="Times New Roman" w:eastAsia="Times New Roman"/>
            <w:color w:val="000000" w:themeColor="text1"/>
            <w:sz w:val="24"/>
            <w:szCs w:val="24"/>
          </w:rPr>
          <w:t xml:space="preserve">and to use human knowledge </w:t>
        </w:r>
      </w:ins>
      <w:ins w:id="99" w:author="Gibran Hemani" w:date="2019-07-10T17:13:00Z">
        <w:r w:rsidR="00701E43">
          <w:rPr>
            <w:rFonts w:ascii="Times New Roman" w:eastAsia="Times New Roman"/>
            <w:color w:val="000000" w:themeColor="text1"/>
            <w:sz w:val="24"/>
            <w:szCs w:val="24"/>
          </w:rPr>
          <w:t xml:space="preserve">to avoid </w:t>
        </w:r>
      </w:ins>
      <w:ins w:id="100" w:author="Gibran Hemani" w:date="2019-07-10T17:14:00Z">
        <w:r w:rsidR="00701E43">
          <w:rPr>
            <w:rFonts w:ascii="Times New Roman" w:eastAsia="Times New Roman"/>
            <w:color w:val="000000" w:themeColor="text1"/>
            <w:sz w:val="24"/>
            <w:szCs w:val="24"/>
          </w:rPr>
          <w:t>surrogates for Y being used to adjust the effect, as this will just nullify the entire model.</w:t>
        </w:r>
      </w:ins>
    </w:p>
    <w:p w14:paraId="66DC1D79" w14:textId="04D68A4A" w:rsidR="004D2B53" w:rsidRDefault="00701E43" w:rsidP="004D2B53">
      <w:pPr>
        <w:spacing w:line="276" w:lineRule="auto"/>
        <w:jc w:val="both"/>
        <w:rPr>
          <w:ins w:id="101" w:author="Gibran Hemani" w:date="2019-07-10T17:17:00Z"/>
          <w:rFonts w:ascii="Times New Roman" w:eastAsia="Times New Roman"/>
          <w:color w:val="000000" w:themeColor="text1"/>
          <w:sz w:val="24"/>
          <w:szCs w:val="24"/>
        </w:rPr>
      </w:pPr>
      <w:ins w:id="102" w:author="Gibran Hemani" w:date="2019-07-10T17:14:00Z">
        <w:r>
          <w:rPr>
            <w:rFonts w:ascii="Times New Roman" w:eastAsia="Times New Roman"/>
            <w:color w:val="000000" w:themeColor="text1"/>
            <w:sz w:val="24"/>
            <w:szCs w:val="24"/>
          </w:rPr>
          <w:t xml:space="preserve">On the other hand, </w:t>
        </w:r>
        <w:r w:rsidR="004D2B53">
          <w:rPr>
            <w:rFonts w:ascii="Times New Roman" w:eastAsia="Times New Roman"/>
            <w:color w:val="000000" w:themeColor="text1"/>
            <w:sz w:val="24"/>
            <w:szCs w:val="24"/>
          </w:rPr>
          <w:t>the LASSO approach appears to be very effective at removing surrogates for X, and redund</w:t>
        </w:r>
      </w:ins>
      <w:ins w:id="103" w:author="Gibran Hemani" w:date="2019-07-10T17:15:00Z">
        <w:r w:rsidR="004D2B53">
          <w:rPr>
            <w:rFonts w:ascii="Times New Roman" w:eastAsia="Times New Roman"/>
            <w:color w:val="000000" w:themeColor="text1"/>
            <w:sz w:val="24"/>
            <w:szCs w:val="24"/>
          </w:rPr>
          <w:t>ancy amongst the candidate traits. Incidentally, it appears to be almost identical in performance</w:t>
        </w:r>
      </w:ins>
      <w:ins w:id="104" w:author="Gibran Hemani" w:date="2019-07-10T17:16:00Z">
        <w:r w:rsidR="004D2B53">
          <w:rPr>
            <w:rFonts w:ascii="Times New Roman" w:eastAsia="Times New Roman"/>
            <w:color w:val="000000" w:themeColor="text1"/>
            <w:sz w:val="24"/>
            <w:szCs w:val="24"/>
          </w:rPr>
          <w:t xml:space="preserve"> (though much faster)</w:t>
        </w:r>
      </w:ins>
      <w:ins w:id="105" w:author="Gibran Hemani" w:date="2019-07-10T17:15:00Z">
        <w:r w:rsidR="004D2B53">
          <w:rPr>
            <w:rFonts w:ascii="Times New Roman" w:eastAsia="Times New Roman"/>
            <w:color w:val="000000" w:themeColor="text1"/>
            <w:sz w:val="24"/>
            <w:szCs w:val="24"/>
          </w:rPr>
          <w:t xml:space="preserve"> to another recently developed method </w:t>
        </w:r>
      </w:ins>
      <w:ins w:id="106" w:author="Gibran Hemani" w:date="2019-07-10T17:16:00Z">
        <w:r w:rsidR="004D2B53" w:rsidRPr="004D2B53">
          <w:rPr>
            <w:rFonts w:ascii="Times New Roman" w:eastAsia="Times New Roman"/>
            <w:color w:val="000000" w:themeColor="text1"/>
            <w:sz w:val="24"/>
            <w:szCs w:val="24"/>
          </w:rPr>
          <w:fldChar w:fldCharType="begin"/>
        </w:r>
        <w:r w:rsidR="004D2B53" w:rsidRPr="004D2B53">
          <w:rPr>
            <w:rFonts w:ascii="Times New Roman" w:eastAsia="Times New Roman"/>
            <w:color w:val="000000" w:themeColor="text1"/>
            <w:sz w:val="24"/>
            <w:szCs w:val="24"/>
          </w:rPr>
          <w:instrText xml:space="preserve"> HYPERLINK "https://www.biorxiv.org/content/10.1101/396333v1" </w:instrText>
        </w:r>
        <w:r w:rsidR="004D2B53" w:rsidRPr="004D2B53">
          <w:rPr>
            <w:rFonts w:ascii="Times New Roman" w:eastAsia="Times New Roman"/>
            <w:color w:val="000000" w:themeColor="text1"/>
            <w:sz w:val="24"/>
            <w:szCs w:val="24"/>
          </w:rPr>
          <w:fldChar w:fldCharType="separate"/>
        </w:r>
        <w:r w:rsidR="004D2B53" w:rsidRPr="004D2B53">
          <w:rPr>
            <w:rStyle w:val="Hyperlink"/>
            <w:rFonts w:ascii="Times New Roman" w:eastAsia="Times New Roman"/>
            <w:sz w:val="24"/>
            <w:szCs w:val="24"/>
          </w:rPr>
          <w:t>https://www.biorxiv.org/content/10.1101/396333v1</w:t>
        </w:r>
        <w:r w:rsidR="004D2B53" w:rsidRPr="004D2B53">
          <w:rPr>
            <w:rFonts w:ascii="Times New Roman" w:eastAsia="Times New Roman"/>
            <w:color w:val="000000" w:themeColor="text1"/>
            <w:sz w:val="24"/>
            <w:szCs w:val="24"/>
          </w:rPr>
          <w:fldChar w:fldCharType="end"/>
        </w:r>
        <w:r w:rsidR="004D2B53">
          <w:rPr>
            <w:rFonts w:ascii="Times New Roman" w:eastAsia="Times New Roman"/>
            <w:color w:val="000000" w:themeColor="text1"/>
            <w:sz w:val="24"/>
            <w:szCs w:val="24"/>
          </w:rPr>
          <w:t xml:space="preserve"> </w:t>
        </w:r>
      </w:ins>
    </w:p>
    <w:p w14:paraId="1E94445D" w14:textId="4051F30C" w:rsidR="00701E43" w:rsidRPr="00086A46" w:rsidRDefault="00364D7D" w:rsidP="33425B97">
      <w:pPr>
        <w:spacing w:line="276" w:lineRule="auto"/>
        <w:jc w:val="both"/>
        <w:rPr>
          <w:ins w:id="107" w:author="Gibran Hemani" w:date="2019-07-10T17:09:00Z"/>
          <w:rFonts w:ascii="Times New Roman" w:eastAsia="Times New Roman"/>
          <w:color w:val="000000" w:themeColor="text1"/>
          <w:sz w:val="24"/>
          <w:szCs w:val="24"/>
          <w:rPrChange w:id="108" w:author="Gibran Hemani" w:date="2019-07-10T17:25:00Z">
            <w:rPr>
              <w:ins w:id="109" w:author="Gibran Hemani" w:date="2019-07-10T17:09:00Z"/>
              <w:rFonts w:ascii="Times New Roman" w:eastAsia="Times New Roman"/>
              <w:b/>
              <w:bCs/>
              <w:color w:val="000000" w:themeColor="text1"/>
              <w:sz w:val="24"/>
              <w:szCs w:val="24"/>
            </w:rPr>
          </w:rPrChange>
        </w:rPr>
      </w:pPr>
      <w:ins w:id="110" w:author="Gibran Hemani" w:date="2019-07-10T17:18:00Z">
        <w:r>
          <w:rPr>
            <w:rFonts w:ascii="Times New Roman" w:eastAsia="Times New Roman"/>
            <w:color w:val="000000" w:themeColor="text1"/>
            <w:sz w:val="24"/>
            <w:szCs w:val="24"/>
          </w:rPr>
          <w:t xml:space="preserve">We have performed additional simulations to evaluate the efficacy of the lasso approach in removing redundancy and its performance appears to be quite positive. </w:t>
        </w:r>
      </w:ins>
      <w:ins w:id="111" w:author="Gibran Hemani" w:date="2019-07-10T17:17:00Z">
        <w:r>
          <w:rPr>
            <w:rFonts w:ascii="Times New Roman" w:eastAsia="Times New Roman"/>
            <w:color w:val="000000" w:themeColor="text1"/>
            <w:sz w:val="24"/>
            <w:szCs w:val="24"/>
          </w:rPr>
          <w:t xml:space="preserve">There may be </w:t>
        </w:r>
        <w:r>
          <w:rPr>
            <w:rFonts w:ascii="Times New Roman" w:eastAsia="Times New Roman"/>
            <w:color w:val="000000" w:themeColor="text1"/>
            <w:sz w:val="24"/>
            <w:szCs w:val="24"/>
          </w:rPr>
          <w:lastRenderedPageBreak/>
          <w:t>improvements on this element of the method in the future, but at this point we cannot find a more suitable way to avoid redundancy.</w:t>
        </w:r>
      </w:ins>
    </w:p>
    <w:p w14:paraId="2E93891C" w14:textId="4C02268A" w:rsidR="006F18AE" w:rsidDel="00364D7D" w:rsidRDefault="00A1227A" w:rsidP="33425B97">
      <w:pPr>
        <w:spacing w:line="276" w:lineRule="auto"/>
        <w:jc w:val="both"/>
        <w:rPr>
          <w:del w:id="112" w:author="Gibran Hemani" w:date="2019-07-10T17:20:00Z"/>
          <w:rFonts w:ascii="Times New Roman" w:eastAsia="Times New Roman"/>
          <w:bCs/>
          <w:color w:val="000000" w:themeColor="text1"/>
          <w:sz w:val="24"/>
          <w:szCs w:val="24"/>
        </w:rPr>
      </w:pPr>
      <w:del w:id="113" w:author="Gibran Hemani" w:date="2019-07-10T17:20:00Z">
        <w:r w:rsidDel="00364D7D">
          <w:rPr>
            <w:rFonts w:ascii="Times New Roman" w:eastAsia="Times New Roman"/>
            <w:bCs/>
            <w:color w:val="000000" w:themeColor="text1"/>
            <w:sz w:val="24"/>
            <w:szCs w:val="24"/>
          </w:rPr>
          <w:delText xml:space="preserve">MR-TRYX is based on </w:delText>
        </w:r>
        <w:r w:rsidR="006F18AE" w:rsidDel="00364D7D">
          <w:rPr>
            <w:rFonts w:ascii="Times New Roman" w:eastAsia="Times New Roman"/>
            <w:bCs/>
            <w:color w:val="000000" w:themeColor="text1"/>
            <w:sz w:val="24"/>
            <w:szCs w:val="24"/>
          </w:rPr>
          <w:delText>two-sample MR [1].</w:delText>
        </w:r>
        <w:r w:rsidDel="00364D7D">
          <w:rPr>
            <w:rFonts w:ascii="Times New Roman" w:eastAsia="Times New Roman"/>
            <w:bCs/>
            <w:color w:val="000000" w:themeColor="text1"/>
            <w:sz w:val="24"/>
            <w:szCs w:val="24"/>
          </w:rPr>
          <w:delText xml:space="preserve"> </w:delText>
        </w:r>
        <w:r w:rsidR="006F18AE" w:rsidDel="00364D7D">
          <w:rPr>
            <w:rFonts w:ascii="Times New Roman" w:eastAsia="Times New Roman"/>
            <w:bCs/>
            <w:color w:val="000000" w:themeColor="text1"/>
            <w:sz w:val="24"/>
            <w:szCs w:val="24"/>
          </w:rPr>
          <w:delText xml:space="preserve">Therefore, the basic setting of this framework (i.e. hypothesis generating and data handling) are the same as two-sample MR analysis. </w:delText>
        </w:r>
      </w:del>
    </w:p>
    <w:p w14:paraId="2FE4BDF0" w14:textId="492F7538" w:rsidR="3F80FEBC" w:rsidRPr="008E5804" w:rsidDel="00364D7D" w:rsidRDefault="006F18AE" w:rsidP="33425B97">
      <w:pPr>
        <w:spacing w:line="276" w:lineRule="auto"/>
        <w:jc w:val="both"/>
        <w:rPr>
          <w:del w:id="114" w:author="Gibran Hemani" w:date="2019-07-10T17:20:00Z"/>
          <w:rFonts w:ascii="Times New Roman" w:eastAsia="Times New Roman"/>
          <w:sz w:val="24"/>
          <w:szCs w:val="24"/>
        </w:rPr>
      </w:pPr>
      <w:del w:id="115" w:author="Gibran Hemani" w:date="2019-07-10T17:20:00Z">
        <w:r w:rsidDel="00364D7D">
          <w:rPr>
            <w:rFonts w:ascii="Times New Roman" w:eastAsia="Times New Roman"/>
            <w:bCs/>
            <w:color w:val="000000" w:themeColor="text1"/>
            <w:sz w:val="24"/>
            <w:szCs w:val="24"/>
          </w:rPr>
          <w:delText>In this study, w</w:delText>
        </w:r>
        <w:r w:rsidR="33425B97" w:rsidRPr="008E5804" w:rsidDel="00364D7D">
          <w:rPr>
            <w:rFonts w:ascii="Times New Roman" w:eastAsia="Times New Roman"/>
            <w:color w:val="000000" w:themeColor="text1"/>
            <w:sz w:val="24"/>
            <w:szCs w:val="24"/>
          </w:rPr>
          <w:delText xml:space="preserve">e assumed that outliers </w:delText>
        </w:r>
        <w:r w:rsidDel="00364D7D">
          <w:rPr>
            <w:rFonts w:ascii="Times New Roman" w:eastAsia="Times New Roman"/>
            <w:color w:val="000000" w:themeColor="text1"/>
            <w:sz w:val="24"/>
            <w:szCs w:val="24"/>
          </w:rPr>
          <w:delText xml:space="preserve">in two sample MR setting </w:delText>
        </w:r>
        <w:r w:rsidR="33425B97" w:rsidRPr="008E5804" w:rsidDel="00364D7D">
          <w:rPr>
            <w:rFonts w:ascii="Times New Roman" w:eastAsia="Times New Roman"/>
            <w:color w:val="000000" w:themeColor="text1"/>
            <w:sz w:val="24"/>
            <w:szCs w:val="24"/>
          </w:rPr>
          <w:delText xml:space="preserve">should be associated with </w:delText>
        </w:r>
        <w:r w:rsidR="000552BA" w:rsidDel="00364D7D">
          <w:rPr>
            <w:rFonts w:ascii="Times New Roman" w:eastAsia="Times New Roman"/>
            <w:color w:val="000000" w:themeColor="text1"/>
            <w:sz w:val="24"/>
            <w:szCs w:val="24"/>
          </w:rPr>
          <w:delText>other traits</w:delText>
        </w:r>
        <w:r w:rsidR="33425B97" w:rsidRPr="008E5804" w:rsidDel="00364D7D">
          <w:rPr>
            <w:rFonts w:ascii="Times New Roman" w:eastAsia="Times New Roman"/>
            <w:color w:val="000000" w:themeColor="text1"/>
            <w:sz w:val="24"/>
            <w:szCs w:val="24"/>
          </w:rPr>
          <w:delText xml:space="preserve"> than </w:delText>
        </w:r>
        <w:r w:rsidR="00706730" w:rsidDel="00364D7D">
          <w:rPr>
            <w:rFonts w:ascii="Times New Roman" w:eastAsia="Times New Roman"/>
            <w:color w:val="000000" w:themeColor="text1"/>
            <w:sz w:val="24"/>
            <w:szCs w:val="24"/>
          </w:rPr>
          <w:delText>exposure</w:delText>
        </w:r>
        <w:r w:rsidR="00C226A5" w:rsidDel="00364D7D">
          <w:rPr>
            <w:rFonts w:ascii="Times New Roman" w:eastAsia="Times New Roman"/>
            <w:color w:val="000000" w:themeColor="text1"/>
            <w:sz w:val="24"/>
            <w:szCs w:val="24"/>
          </w:rPr>
          <w:delText>, which have associations with the outcome</w:delText>
        </w:r>
        <w:r w:rsidR="33425B97" w:rsidRPr="008E5804" w:rsidDel="00364D7D">
          <w:rPr>
            <w:rFonts w:ascii="Times New Roman" w:eastAsia="Times New Roman"/>
            <w:color w:val="000000" w:themeColor="text1"/>
            <w:sz w:val="24"/>
            <w:szCs w:val="24"/>
          </w:rPr>
          <w:delText>. Therefore, we employed multivariable MR (MVMR) metho</w:delText>
        </w:r>
        <w:r w:rsidR="00FD6A78" w:rsidDel="00364D7D">
          <w:rPr>
            <w:rFonts w:ascii="Times New Roman" w:eastAsia="Times New Roman"/>
            <w:color w:val="000000" w:themeColor="text1"/>
            <w:sz w:val="24"/>
            <w:szCs w:val="24"/>
          </w:rPr>
          <w:delText>d</w:delText>
        </w:r>
        <w:r w:rsidR="33425B97" w:rsidRPr="008E5804" w:rsidDel="00364D7D">
          <w:rPr>
            <w:rFonts w:ascii="Times New Roman" w:eastAsia="Times New Roman"/>
            <w:color w:val="000000" w:themeColor="text1"/>
            <w:sz w:val="24"/>
            <w:szCs w:val="24"/>
          </w:rPr>
          <w:delText xml:space="preserve"> to estimate </w:delText>
        </w:r>
        <w:r w:rsidR="00FD6A78" w:rsidDel="00364D7D">
          <w:rPr>
            <w:rFonts w:ascii="Times New Roman" w:eastAsia="Times New Roman"/>
            <w:color w:val="000000" w:themeColor="text1"/>
            <w:sz w:val="24"/>
            <w:szCs w:val="24"/>
          </w:rPr>
          <w:delText xml:space="preserve">the effect </w:delText>
        </w:r>
        <w:r w:rsidR="33425B97" w:rsidRPr="008E5804" w:rsidDel="00364D7D">
          <w:rPr>
            <w:rFonts w:ascii="Times New Roman" w:eastAsia="Times New Roman"/>
            <w:color w:val="000000" w:themeColor="text1"/>
            <w:sz w:val="24"/>
            <w:szCs w:val="24"/>
          </w:rPr>
          <w:delText>of candidate traits P</w:delText>
        </w:r>
        <w:r w:rsidR="00FD6A78" w:rsidDel="00364D7D">
          <w:rPr>
            <w:rFonts w:ascii="Times New Roman" w:eastAsia="Times New Roman"/>
            <w:color w:val="000000" w:themeColor="text1"/>
            <w:sz w:val="24"/>
            <w:szCs w:val="24"/>
          </w:rPr>
          <w:delText xml:space="preserve"> on the outcome (pleiotropic pathway)</w:delText>
        </w:r>
        <w:r w:rsidR="33425B97" w:rsidRPr="008E5804" w:rsidDel="00364D7D">
          <w:rPr>
            <w:rFonts w:ascii="Times New Roman" w:eastAsia="Times New Roman"/>
            <w:color w:val="000000" w:themeColor="text1"/>
            <w:sz w:val="24"/>
            <w:szCs w:val="24"/>
          </w:rPr>
          <w:delText>. MVMR provides less biased estimates where genetic variants are associated with several traits [</w:delText>
        </w:r>
        <w:r w:rsidR="00FD6A78" w:rsidDel="00364D7D">
          <w:rPr>
            <w:rFonts w:ascii="Times New Roman" w:eastAsia="Times New Roman"/>
            <w:color w:val="000000" w:themeColor="text1"/>
            <w:sz w:val="24"/>
            <w:szCs w:val="24"/>
          </w:rPr>
          <w:delText>2</w:delText>
        </w:r>
        <w:r w:rsidR="33425B97" w:rsidRPr="008E5804" w:rsidDel="00364D7D">
          <w:rPr>
            <w:rFonts w:ascii="Times New Roman" w:eastAsia="Times New Roman"/>
            <w:color w:val="000000" w:themeColor="text1"/>
            <w:sz w:val="24"/>
            <w:szCs w:val="24"/>
          </w:rPr>
          <w:delText xml:space="preserve">]. </w:delText>
        </w:r>
      </w:del>
      <w:del w:id="116" w:author="Gibran Hemani" w:date="2019-07-10T17:19:00Z">
        <w:r w:rsidR="33425B97" w:rsidRPr="008E5804" w:rsidDel="00364D7D">
          <w:rPr>
            <w:rFonts w:ascii="Times New Roman" w:eastAsia="Times New Roman"/>
            <w:color w:val="000000" w:themeColor="text1"/>
            <w:sz w:val="24"/>
            <w:szCs w:val="24"/>
          </w:rPr>
          <w:delText>A recent study proved that MVMR does not introduce bias into the results when P is a collider of the relationship between the original exposure (X) and the outcome (Y) [</w:delText>
        </w:r>
        <w:r w:rsidR="00FD6A78" w:rsidDel="00364D7D">
          <w:rPr>
            <w:rFonts w:ascii="Times New Roman" w:eastAsia="Times New Roman"/>
            <w:color w:val="000000" w:themeColor="text1"/>
            <w:sz w:val="24"/>
            <w:szCs w:val="24"/>
          </w:rPr>
          <w:delText>3</w:delText>
        </w:r>
        <w:r w:rsidR="33425B97" w:rsidRPr="008E5804" w:rsidDel="00364D7D">
          <w:rPr>
            <w:rFonts w:ascii="Times New Roman" w:eastAsia="Times New Roman"/>
            <w:color w:val="000000" w:themeColor="text1"/>
            <w:sz w:val="24"/>
            <w:szCs w:val="24"/>
          </w:rPr>
          <w:delText xml:space="preserve">]. </w:delText>
        </w:r>
      </w:del>
      <w:del w:id="117" w:author="Gibran Hemani" w:date="2019-07-10T17:20:00Z">
        <w:r w:rsidR="33425B97" w:rsidRPr="008E5804" w:rsidDel="00364D7D">
          <w:rPr>
            <w:rFonts w:ascii="Times New Roman" w:eastAsia="Times New Roman"/>
            <w:color w:val="000000" w:themeColor="text1"/>
            <w:sz w:val="24"/>
            <w:szCs w:val="24"/>
          </w:rPr>
          <w:delText>This is because the predicted value of P</w:delText>
        </w:r>
        <w:r w:rsidR="33425B97" w:rsidRPr="008E5804" w:rsidDel="00364D7D">
          <w:rPr>
            <w:rFonts w:ascii="Times New Roman" w:eastAsia="Times New Roman"/>
            <w:color w:val="000000" w:themeColor="text1"/>
            <w:sz w:val="24"/>
            <w:szCs w:val="24"/>
            <w:vertAlign w:val="subscript"/>
          </w:rPr>
          <w:delText xml:space="preserve"> </w:delText>
        </w:r>
        <w:r w:rsidR="33425B97" w:rsidRPr="008E5804" w:rsidDel="00364D7D">
          <w:rPr>
            <w:rFonts w:ascii="Times New Roman" w:eastAsia="Times New Roman"/>
            <w:color w:val="000000" w:themeColor="text1"/>
            <w:sz w:val="24"/>
            <w:szCs w:val="24"/>
          </w:rPr>
          <w:delText>is not dependent on the outcome in the MVMR analysis. In case of mediation, however, our adjustment method may not generate entirely reliable estimates as MVMR estimates the direct effect of the exposure on the outcome that doesn’t act via the mediator [</w:delText>
        </w:r>
        <w:r w:rsidR="00FD6A78" w:rsidDel="00364D7D">
          <w:rPr>
            <w:rFonts w:ascii="Times New Roman" w:eastAsia="Times New Roman"/>
            <w:color w:val="000000" w:themeColor="text1"/>
            <w:sz w:val="24"/>
            <w:szCs w:val="24"/>
          </w:rPr>
          <w:delText>3</w:delText>
        </w:r>
        <w:r w:rsidR="33425B97" w:rsidRPr="008E5804" w:rsidDel="00364D7D">
          <w:rPr>
            <w:rFonts w:ascii="Times New Roman" w:eastAsia="Times New Roman"/>
            <w:color w:val="000000" w:themeColor="text1"/>
            <w:sz w:val="24"/>
            <w:szCs w:val="24"/>
          </w:rPr>
          <w:delText xml:space="preserve">]. We </w:delText>
        </w:r>
        <w:r w:rsidR="00FD6A78" w:rsidDel="00364D7D">
          <w:rPr>
            <w:rFonts w:ascii="Times New Roman" w:eastAsia="Times New Roman"/>
            <w:color w:val="000000" w:themeColor="text1"/>
            <w:sz w:val="24"/>
            <w:szCs w:val="24"/>
          </w:rPr>
          <w:delText xml:space="preserve">have </w:delText>
        </w:r>
        <w:r w:rsidR="33425B97" w:rsidRPr="008E5804" w:rsidDel="00364D7D">
          <w:rPr>
            <w:rFonts w:ascii="Times New Roman" w:eastAsia="Times New Roman"/>
            <w:color w:val="000000" w:themeColor="text1"/>
            <w:sz w:val="24"/>
            <w:szCs w:val="24"/>
          </w:rPr>
          <w:delText>describe</w:delText>
        </w:r>
        <w:r w:rsidR="00FD6A78" w:rsidDel="00364D7D">
          <w:rPr>
            <w:rFonts w:ascii="Times New Roman" w:eastAsia="Times New Roman"/>
            <w:color w:val="000000" w:themeColor="text1"/>
            <w:sz w:val="24"/>
            <w:szCs w:val="24"/>
          </w:rPr>
          <w:delText>d</w:delText>
        </w:r>
        <w:r w:rsidR="33425B97" w:rsidRPr="008E5804" w:rsidDel="00364D7D">
          <w:rPr>
            <w:rFonts w:ascii="Times New Roman" w:eastAsia="Times New Roman"/>
            <w:color w:val="000000" w:themeColor="text1"/>
            <w:sz w:val="24"/>
            <w:szCs w:val="24"/>
          </w:rPr>
          <w:delText xml:space="preserve"> this in Discussion as a potential limitation of MR-TRYX. Two-step MR can be applied to MR-TRYX to provide quantifiable estimates of the proportion of mediation in the future [</w:delText>
        </w:r>
        <w:r w:rsidR="00FD6A78" w:rsidDel="00364D7D">
          <w:rPr>
            <w:rFonts w:ascii="Times New Roman" w:eastAsia="Times New Roman"/>
            <w:color w:val="000000" w:themeColor="text1"/>
            <w:sz w:val="24"/>
            <w:szCs w:val="24"/>
          </w:rPr>
          <w:delText>4</w:delText>
        </w:r>
        <w:r w:rsidR="33425B97" w:rsidRPr="008E5804" w:rsidDel="00364D7D">
          <w:rPr>
            <w:rFonts w:ascii="Times New Roman" w:eastAsia="Times New Roman"/>
            <w:color w:val="000000" w:themeColor="text1"/>
            <w:sz w:val="24"/>
            <w:szCs w:val="24"/>
          </w:rPr>
          <w:delText xml:space="preserve">]. </w:delText>
        </w:r>
      </w:del>
    </w:p>
    <w:p w14:paraId="6337BADE" w14:textId="2B97C3D9" w:rsidR="3F80FEBC" w:rsidRPr="008E5804" w:rsidDel="00364D7D" w:rsidRDefault="33425B97" w:rsidP="33425B97">
      <w:pPr>
        <w:spacing w:line="276" w:lineRule="auto"/>
        <w:jc w:val="both"/>
        <w:rPr>
          <w:del w:id="118" w:author="Gibran Hemani" w:date="2019-07-10T17:20:00Z"/>
          <w:rFonts w:ascii="Times New Roman" w:eastAsia="Times New Roman"/>
          <w:sz w:val="24"/>
          <w:szCs w:val="24"/>
        </w:rPr>
      </w:pPr>
      <w:del w:id="119" w:author="Gibran Hemani" w:date="2019-07-10T17:20:00Z">
        <w:r w:rsidRPr="008E5804" w:rsidDel="00364D7D">
          <w:rPr>
            <w:rFonts w:ascii="Times New Roman" w:eastAsia="Times New Roman"/>
            <w:sz w:val="24"/>
            <w:szCs w:val="24"/>
          </w:rPr>
          <w:delText xml:space="preserve">We used LASSO to avoid over correction for </w:delText>
        </w:r>
        <w:r w:rsidR="00A82F6E" w:rsidDel="00364D7D">
          <w:rPr>
            <w:rFonts w:ascii="Times New Roman" w:eastAsia="Times New Roman"/>
            <w:sz w:val="24"/>
            <w:szCs w:val="24"/>
          </w:rPr>
          <w:delText>similar traits</w:delText>
        </w:r>
        <w:r w:rsidR="00E97055" w:rsidDel="00364D7D">
          <w:rPr>
            <w:rFonts w:ascii="Times New Roman" w:eastAsia="Times New Roman"/>
            <w:sz w:val="24"/>
            <w:szCs w:val="24"/>
          </w:rPr>
          <w:delText xml:space="preserve"> as </w:delText>
        </w:r>
        <w:r w:rsidRPr="008E5804" w:rsidDel="00364D7D">
          <w:rPr>
            <w:rFonts w:ascii="Times New Roman" w:eastAsia="Times New Roman"/>
            <w:sz w:val="24"/>
            <w:szCs w:val="24"/>
          </w:rPr>
          <w:delText xml:space="preserve">MR-TRYX includes traits from the UK Biobank (UKB) </w:delText>
        </w:r>
        <w:r w:rsidR="00A82F6E" w:rsidDel="00364D7D">
          <w:rPr>
            <w:rFonts w:ascii="Times New Roman" w:eastAsia="Times New Roman"/>
            <w:sz w:val="24"/>
            <w:szCs w:val="24"/>
          </w:rPr>
          <w:delText xml:space="preserve">that </w:delText>
        </w:r>
        <w:r w:rsidRPr="008E5804" w:rsidDel="00364D7D">
          <w:rPr>
            <w:rFonts w:ascii="Times New Roman" w:eastAsia="Times New Roman"/>
            <w:sz w:val="24"/>
            <w:szCs w:val="24"/>
          </w:rPr>
          <w:delText xml:space="preserve">appear similar to each other (e.g. the same measurements but measured in the right / </w:delText>
        </w:r>
        <w:r w:rsidR="00A82F6E" w:rsidDel="00364D7D">
          <w:rPr>
            <w:rFonts w:ascii="Times New Roman" w:eastAsia="Times New Roman"/>
            <w:sz w:val="24"/>
            <w:szCs w:val="24"/>
          </w:rPr>
          <w:delText>left side of body).</w:delText>
        </w:r>
        <w:r w:rsidRPr="008E5804" w:rsidDel="00364D7D">
          <w:rPr>
            <w:rFonts w:ascii="Times New Roman" w:eastAsia="Times New Roman"/>
            <w:sz w:val="24"/>
            <w:szCs w:val="24"/>
          </w:rPr>
          <w:delText xml:space="preserve"> </w:delText>
        </w:r>
        <w:r w:rsidR="00A82F6E" w:rsidRPr="008E5804" w:rsidDel="00364D7D">
          <w:rPr>
            <w:rFonts w:ascii="Times New Roman" w:eastAsia="Times New Roman"/>
            <w:sz w:val="24"/>
            <w:szCs w:val="24"/>
          </w:rPr>
          <w:delText>T</w:delText>
        </w:r>
        <w:r w:rsidRPr="008E5804" w:rsidDel="00364D7D">
          <w:rPr>
            <w:rFonts w:ascii="Times New Roman" w:eastAsia="Times New Roman"/>
            <w:sz w:val="24"/>
            <w:szCs w:val="24"/>
          </w:rPr>
          <w:delText xml:space="preserve">herefore we used LASSO to remove those redundant </w:delText>
        </w:r>
        <w:r w:rsidR="00A82F6E" w:rsidDel="00364D7D">
          <w:rPr>
            <w:rFonts w:ascii="Times New Roman" w:eastAsia="Times New Roman"/>
            <w:sz w:val="24"/>
            <w:szCs w:val="24"/>
          </w:rPr>
          <w:delText>traits</w:delText>
        </w:r>
        <w:r w:rsidRPr="008E5804" w:rsidDel="00364D7D">
          <w:rPr>
            <w:rFonts w:ascii="Times New Roman" w:eastAsia="Times New Roman"/>
            <w:sz w:val="24"/>
            <w:szCs w:val="24"/>
          </w:rPr>
          <w:delText xml:space="preserve"> from the </w:delText>
        </w:r>
        <w:r w:rsidR="00A82F6E" w:rsidRPr="008E5804" w:rsidDel="00364D7D">
          <w:rPr>
            <w:rFonts w:ascii="Times New Roman" w:eastAsia="Times New Roman"/>
            <w:sz w:val="24"/>
            <w:szCs w:val="24"/>
          </w:rPr>
          <w:delText xml:space="preserve">adjustment </w:delText>
        </w:r>
        <w:r w:rsidR="00A82F6E" w:rsidDel="00364D7D">
          <w:rPr>
            <w:rFonts w:ascii="Times New Roman" w:eastAsia="Times New Roman"/>
            <w:sz w:val="24"/>
            <w:szCs w:val="24"/>
          </w:rPr>
          <w:delText>analysis model</w:delText>
        </w:r>
        <w:r w:rsidRPr="008E5804" w:rsidDel="00364D7D">
          <w:rPr>
            <w:rFonts w:ascii="Times New Roman" w:eastAsia="Times New Roman"/>
            <w:sz w:val="24"/>
            <w:szCs w:val="24"/>
          </w:rPr>
          <w:delText>. The previous study showed that the Lasso method for variable selection can be used in linear IV models [</w:delText>
        </w:r>
        <w:r w:rsidR="00FD6A78" w:rsidDel="00364D7D">
          <w:rPr>
            <w:rFonts w:ascii="Times New Roman" w:eastAsia="Times New Roman"/>
            <w:sz w:val="24"/>
            <w:szCs w:val="24"/>
          </w:rPr>
          <w:delText>5</w:delText>
        </w:r>
        <w:r w:rsidRPr="008E5804" w:rsidDel="00364D7D">
          <w:rPr>
            <w:rFonts w:ascii="Times New Roman" w:eastAsia="Times New Roman"/>
            <w:sz w:val="24"/>
            <w:szCs w:val="24"/>
          </w:rPr>
          <w:delText xml:space="preserve">]. </w:delText>
        </w:r>
        <w:r w:rsidR="00E97055" w:rsidDel="00364D7D">
          <w:rPr>
            <w:rFonts w:ascii="Times New Roman" w:eastAsia="Times New Roman"/>
            <w:sz w:val="24"/>
            <w:szCs w:val="24"/>
          </w:rPr>
          <w:delText>We provide</w:delText>
        </w:r>
        <w:r w:rsidR="00FD6A78" w:rsidDel="00364D7D">
          <w:rPr>
            <w:rFonts w:ascii="Times New Roman" w:eastAsia="Times New Roman"/>
            <w:sz w:val="24"/>
            <w:szCs w:val="24"/>
          </w:rPr>
          <w:delText>d</w:delText>
        </w:r>
        <w:r w:rsidR="00E97055" w:rsidDel="00364D7D">
          <w:rPr>
            <w:rFonts w:ascii="Times New Roman" w:eastAsia="Times New Roman"/>
            <w:sz w:val="24"/>
            <w:szCs w:val="24"/>
          </w:rPr>
          <w:delText xml:space="preserve"> additional simulations to prove the validity of LASSO step in MR-TRYX (see the answer to the reviewer 3)</w:delText>
        </w:r>
        <w:r w:rsidR="00E97055" w:rsidRPr="008E5804" w:rsidDel="00364D7D">
          <w:rPr>
            <w:rFonts w:ascii="Times New Roman" w:eastAsia="Times New Roman"/>
            <w:sz w:val="24"/>
            <w:szCs w:val="24"/>
          </w:rPr>
          <w:delText xml:space="preserve">. </w:delText>
        </w:r>
      </w:del>
    </w:p>
    <w:p w14:paraId="60026673" w14:textId="76FD0CF1" w:rsidR="3F80FEBC" w:rsidRPr="008E5804" w:rsidDel="00364D7D" w:rsidRDefault="33425B97" w:rsidP="33425B97">
      <w:pPr>
        <w:spacing w:line="276" w:lineRule="auto"/>
        <w:jc w:val="both"/>
        <w:rPr>
          <w:del w:id="120" w:author="Gibran Hemani" w:date="2019-07-10T17:20:00Z"/>
          <w:rFonts w:ascii="Times New Roman" w:eastAsia="Times New Roman"/>
          <w:b/>
          <w:bCs/>
          <w:sz w:val="24"/>
          <w:szCs w:val="24"/>
        </w:rPr>
      </w:pPr>
      <w:del w:id="121" w:author="Gibran Hemani" w:date="2019-07-10T17:20:00Z">
        <w:r w:rsidRPr="008E5804" w:rsidDel="00364D7D">
          <w:rPr>
            <w:rFonts w:ascii="Times New Roman" w:eastAsia="Times New Roman"/>
            <w:b/>
            <w:bCs/>
            <w:sz w:val="24"/>
            <w:szCs w:val="24"/>
          </w:rPr>
          <w:delText>References</w:delText>
        </w:r>
      </w:del>
    </w:p>
    <w:p w14:paraId="017F984D" w14:textId="2DD1E66D" w:rsidR="006F18AE" w:rsidDel="00364D7D" w:rsidRDefault="33425B97" w:rsidP="33425B97">
      <w:pPr>
        <w:jc w:val="both"/>
        <w:rPr>
          <w:del w:id="122" w:author="Gibran Hemani" w:date="2019-07-10T17:20:00Z"/>
          <w:rFonts w:ascii="Times New Roman" w:eastAsia="Times New Roman"/>
          <w:sz w:val="24"/>
          <w:szCs w:val="24"/>
        </w:rPr>
      </w:pPr>
      <w:del w:id="123" w:author="Gibran Hemani" w:date="2019-07-10T17:20:00Z">
        <w:r w:rsidRPr="008E5804" w:rsidDel="00364D7D">
          <w:rPr>
            <w:rFonts w:ascii="Times New Roman" w:eastAsia="Times New Roman"/>
            <w:sz w:val="24"/>
            <w:szCs w:val="24"/>
          </w:rPr>
          <w:delText xml:space="preserve">[1] </w:delText>
        </w:r>
        <w:r w:rsidR="006F18AE" w:rsidRPr="006F18AE" w:rsidDel="00364D7D">
          <w:rPr>
            <w:rFonts w:ascii="Times New Roman" w:eastAsia="Times New Roman"/>
            <w:sz w:val="24"/>
            <w:szCs w:val="24"/>
          </w:rPr>
          <w:delText>Lawlor DA. Commentary: Two-sample Mendelian randomization: opportunities and challenges. Int J Epidemiol. 2016;45(3):908-15.</w:delText>
        </w:r>
      </w:del>
    </w:p>
    <w:p w14:paraId="5E4EE511" w14:textId="2B82698F" w:rsidR="14B9D6A1" w:rsidRPr="008E5804" w:rsidDel="00364D7D" w:rsidRDefault="006F18AE" w:rsidP="33425B97">
      <w:pPr>
        <w:jc w:val="both"/>
        <w:rPr>
          <w:del w:id="124" w:author="Gibran Hemani" w:date="2019-07-10T17:20:00Z"/>
          <w:rFonts w:ascii="Times New Roman" w:eastAsia="Times New Roman"/>
          <w:sz w:val="24"/>
          <w:szCs w:val="24"/>
        </w:rPr>
      </w:pPr>
      <w:del w:id="125" w:author="Gibran Hemani" w:date="2019-07-10T17:20:00Z">
        <w:r w:rsidDel="00364D7D">
          <w:rPr>
            <w:rFonts w:ascii="Times New Roman" w:eastAsia="Times New Roman"/>
            <w:sz w:val="24"/>
            <w:szCs w:val="24"/>
          </w:rPr>
          <w:delText xml:space="preserve">[2] </w:delText>
        </w:r>
        <w:r w:rsidR="33425B97" w:rsidRPr="008E5804" w:rsidDel="00364D7D">
          <w:rPr>
            <w:rFonts w:ascii="Times New Roman" w:eastAsia="Times New Roman"/>
            <w:sz w:val="24"/>
            <w:szCs w:val="24"/>
          </w:rPr>
          <w:delText xml:space="preserve">Burgess S, Thompson SG. Multivariable Mendelian randomization: the use of pleiotropic genetic variants to estimate causal effects. Am J Epidemiol. 2015 Feb 15;181(4):251-60. </w:delText>
        </w:r>
      </w:del>
    </w:p>
    <w:p w14:paraId="08EAA4CD" w14:textId="572824F9" w:rsidR="14B9D6A1" w:rsidRPr="008E5804" w:rsidDel="00364D7D" w:rsidRDefault="33425B97" w:rsidP="33425B97">
      <w:pPr>
        <w:jc w:val="both"/>
        <w:rPr>
          <w:del w:id="126" w:author="Gibran Hemani" w:date="2019-07-10T17:20:00Z"/>
          <w:moveFrom w:id="127" w:author="Gibran Hemani" w:date="2019-07-10T17:19:00Z"/>
          <w:rFonts w:ascii="Times New Roman" w:eastAsia="Times New Roman"/>
          <w:sz w:val="24"/>
          <w:szCs w:val="24"/>
        </w:rPr>
      </w:pPr>
      <w:moveFromRangeStart w:id="128" w:author="Gibran Hemani" w:date="2019-07-10T17:19:00Z" w:name="move13671614"/>
      <w:moveFrom w:id="129" w:author="Gibran Hemani" w:date="2019-07-10T17:19:00Z">
        <w:del w:id="130" w:author="Gibran Hemani" w:date="2019-07-10T17:20:00Z">
          <w:r w:rsidRPr="008E5804" w:rsidDel="00364D7D">
            <w:rPr>
              <w:rFonts w:ascii="Times New Roman" w:eastAsia="Times New Roman"/>
              <w:sz w:val="24"/>
              <w:szCs w:val="24"/>
            </w:rPr>
            <w:delText>[</w:delText>
          </w:r>
          <w:r w:rsidR="00FD6A78" w:rsidDel="00364D7D">
            <w:rPr>
              <w:rFonts w:ascii="Times New Roman" w:eastAsia="Times New Roman"/>
              <w:sz w:val="24"/>
              <w:szCs w:val="24"/>
            </w:rPr>
            <w:delText>3</w:delText>
          </w:r>
          <w:r w:rsidRPr="008E5804" w:rsidDel="00364D7D">
            <w:rPr>
              <w:rFonts w:ascii="Times New Roman" w:eastAsia="Times New Roman"/>
              <w:sz w:val="24"/>
              <w:szCs w:val="24"/>
            </w:rPr>
            <w:delText>] Sanderson E, Davey Smith G, Windmeijer F, Bowden J. An examination of multivariable Mendelian randomization in the single-sample and two-sample summary data settings. Int J Epidemiol. 2018. [Epub ahead of print]</w:delText>
          </w:r>
        </w:del>
      </w:moveFrom>
    </w:p>
    <w:moveFromRangeEnd w:id="128"/>
    <w:p w14:paraId="398B8961" w14:textId="7C1D7A91" w:rsidR="379C4C5C" w:rsidRPr="008E5804" w:rsidDel="00364D7D" w:rsidRDefault="33425B97" w:rsidP="33425B97">
      <w:pPr>
        <w:spacing w:line="276" w:lineRule="auto"/>
        <w:jc w:val="both"/>
        <w:rPr>
          <w:del w:id="131" w:author="Gibran Hemani" w:date="2019-07-10T17:20:00Z"/>
          <w:rFonts w:ascii="Times New Roman" w:eastAsia="Times New Roman"/>
          <w:sz w:val="24"/>
          <w:szCs w:val="24"/>
        </w:rPr>
      </w:pPr>
      <w:del w:id="132" w:author="Gibran Hemani" w:date="2019-07-10T17:20:00Z">
        <w:r w:rsidRPr="008E5804" w:rsidDel="00364D7D">
          <w:rPr>
            <w:rFonts w:ascii="Times New Roman" w:eastAsia="Times New Roman"/>
            <w:sz w:val="24"/>
            <w:szCs w:val="24"/>
          </w:rPr>
          <w:delText>[</w:delText>
        </w:r>
        <w:r w:rsidR="00FD6A78" w:rsidDel="00364D7D">
          <w:rPr>
            <w:rFonts w:ascii="Times New Roman" w:eastAsia="Times New Roman"/>
            <w:sz w:val="24"/>
            <w:szCs w:val="24"/>
          </w:rPr>
          <w:delText>4</w:delText>
        </w:r>
        <w:r w:rsidRPr="008E5804" w:rsidDel="00364D7D">
          <w:rPr>
            <w:rFonts w:ascii="Times New Roman" w:eastAsia="Times New Roman"/>
            <w:sz w:val="24"/>
            <w:szCs w:val="24"/>
          </w:rPr>
          <w:delText>] Relton CL, Davey Smith G. Two-step epigenetic Mendelian randomization: a strategy for establishing the causal role of epigenetic processes in pathways to disease. Int J Epidemiol. 2012;41(1):161-76.</w:delText>
        </w:r>
      </w:del>
    </w:p>
    <w:p w14:paraId="57B7CCDC" w14:textId="3E903FD7" w:rsidR="14B9D6A1" w:rsidRPr="008E5804" w:rsidDel="00364D7D" w:rsidRDefault="33425B97" w:rsidP="33425B97">
      <w:pPr>
        <w:jc w:val="both"/>
        <w:rPr>
          <w:del w:id="133" w:author="Gibran Hemani" w:date="2019-07-10T17:20:00Z"/>
          <w:rFonts w:ascii="Times New Roman" w:eastAsia="Times New Roman"/>
          <w:sz w:val="24"/>
          <w:szCs w:val="24"/>
        </w:rPr>
      </w:pPr>
      <w:del w:id="134" w:author="Gibran Hemani" w:date="2019-07-10T17:20:00Z">
        <w:r w:rsidRPr="008E5804" w:rsidDel="00364D7D">
          <w:rPr>
            <w:rFonts w:ascii="Times New Roman" w:eastAsia="Times New Roman"/>
            <w:sz w:val="24"/>
            <w:szCs w:val="24"/>
          </w:rPr>
          <w:delText>[</w:delText>
        </w:r>
        <w:r w:rsidR="00FD6A78" w:rsidDel="00364D7D">
          <w:rPr>
            <w:rFonts w:ascii="Times New Roman" w:eastAsia="Times New Roman"/>
            <w:sz w:val="24"/>
            <w:szCs w:val="24"/>
          </w:rPr>
          <w:delText>5</w:delText>
        </w:r>
        <w:r w:rsidRPr="008E5804" w:rsidDel="00364D7D">
          <w:rPr>
            <w:rFonts w:ascii="Times New Roman" w:eastAsia="Times New Roman"/>
            <w:sz w:val="24"/>
            <w:szCs w:val="24"/>
          </w:rPr>
          <w:delText>] Kang H, Zhang A, Cai TT, Small</w:delText>
        </w:r>
        <w:r w:rsidR="007A638F" w:rsidDel="00364D7D">
          <w:rPr>
            <w:rFonts w:ascii="Times New Roman" w:eastAsia="Times New Roman"/>
            <w:sz w:val="24"/>
            <w:szCs w:val="24"/>
          </w:rPr>
          <w:delText xml:space="preserve"> </w:delText>
        </w:r>
        <w:r w:rsidRPr="008E5804" w:rsidDel="00364D7D">
          <w:rPr>
            <w:rFonts w:ascii="Times New Roman" w:eastAsia="Times New Roman"/>
            <w:sz w:val="24"/>
            <w:szCs w:val="24"/>
          </w:rPr>
          <w:delText>DS.</w:delText>
        </w:r>
        <w:r w:rsidR="007A638F" w:rsidDel="00364D7D">
          <w:rPr>
            <w:rFonts w:ascii="Times New Roman" w:eastAsia="Times New Roman"/>
            <w:sz w:val="24"/>
            <w:szCs w:val="24"/>
          </w:rPr>
          <w:delText xml:space="preserve"> </w:delText>
        </w:r>
        <w:r w:rsidRPr="008E5804" w:rsidDel="00364D7D">
          <w:rPr>
            <w:rFonts w:ascii="Times New Roman" w:eastAsia="Times New Roman"/>
            <w:sz w:val="24"/>
            <w:szCs w:val="24"/>
          </w:rPr>
          <w:delText>Instrumental Variables Estimation with some Invalid Instruments and its Application to Mendelian Randomization</w:delText>
        </w:r>
        <w:r w:rsidR="007A638F" w:rsidDel="00364D7D">
          <w:rPr>
            <w:rFonts w:ascii="Times New Roman" w:eastAsia="Times New Roman"/>
            <w:sz w:val="24"/>
            <w:szCs w:val="24"/>
          </w:rPr>
          <w:delText xml:space="preserve">. </w:delText>
        </w:r>
        <w:r w:rsidR="007A638F" w:rsidRPr="007A638F" w:rsidDel="00364D7D">
          <w:rPr>
            <w:rFonts w:ascii="Times New Roman" w:eastAsia="Times New Roman"/>
            <w:sz w:val="24"/>
            <w:szCs w:val="24"/>
          </w:rPr>
          <w:delText>J Am Stat Assoc</w:delText>
        </w:r>
        <w:r w:rsidR="007A638F" w:rsidDel="00364D7D">
          <w:rPr>
            <w:rFonts w:ascii="Times New Roman" w:eastAsia="Times New Roman"/>
            <w:sz w:val="24"/>
            <w:szCs w:val="24"/>
          </w:rPr>
          <w:delText>.</w:delText>
        </w:r>
        <w:r w:rsidR="007A638F" w:rsidRPr="007A638F" w:rsidDel="00364D7D">
          <w:rPr>
            <w:rFonts w:ascii="Times New Roman" w:eastAsia="Times New Roman"/>
            <w:sz w:val="24"/>
            <w:szCs w:val="24"/>
          </w:rPr>
          <w:delText xml:space="preserve"> </w:delText>
        </w:r>
        <w:r w:rsidR="007A638F" w:rsidDel="00364D7D">
          <w:rPr>
            <w:rFonts w:ascii="Times New Roman" w:eastAsia="Times New Roman"/>
            <w:sz w:val="24"/>
            <w:szCs w:val="24"/>
          </w:rPr>
          <w:delText>2016;111:132-144.</w:delText>
        </w:r>
        <w:r w:rsidRPr="008E5804" w:rsidDel="00364D7D">
          <w:rPr>
            <w:rFonts w:ascii="Times New Roman" w:eastAsia="Times New Roman"/>
            <w:sz w:val="24"/>
            <w:szCs w:val="24"/>
          </w:rPr>
          <w:delText xml:space="preserve"> </w:delText>
        </w:r>
        <w:bookmarkStart w:id="135" w:name="_Hlk3221848"/>
        <w:r w:rsidRPr="008E5804" w:rsidDel="00364D7D">
          <w:rPr>
            <w:rFonts w:ascii="Times New Roman" w:eastAsia="Times New Roman"/>
            <w:sz w:val="24"/>
            <w:szCs w:val="24"/>
          </w:rPr>
          <w:delText>Journal of the American Statistical Association</w:delText>
        </w:r>
        <w:bookmarkEnd w:id="135"/>
        <w:r w:rsidRPr="008E5804" w:rsidDel="00364D7D">
          <w:rPr>
            <w:rFonts w:ascii="Times New Roman" w:eastAsia="Times New Roman"/>
            <w:sz w:val="24"/>
            <w:szCs w:val="24"/>
          </w:rPr>
          <w:delText>, 111, 132–144.</w:delText>
        </w:r>
      </w:del>
    </w:p>
    <w:p w14:paraId="49EEE425" w14:textId="77777777" w:rsidR="00364D7D" w:rsidRPr="008E5804" w:rsidDel="002B09F2" w:rsidRDefault="00364D7D" w:rsidP="33425B97">
      <w:pPr>
        <w:spacing w:line="276" w:lineRule="auto"/>
        <w:jc w:val="both"/>
        <w:rPr>
          <w:del w:id="136" w:author="Gibran Hemani" w:date="2019-07-10T17:20:00Z"/>
          <w:rFonts w:ascii="Times New Roman" w:eastAsia="Times New Roman"/>
          <w:sz w:val="24"/>
          <w:szCs w:val="24"/>
        </w:rPr>
      </w:pPr>
    </w:p>
    <w:p w14:paraId="777F9370" w14:textId="74481E34" w:rsidR="00213E1D" w:rsidRPr="008E5804" w:rsidRDefault="00213E1D" w:rsidP="33425B97">
      <w:pPr>
        <w:spacing w:line="276" w:lineRule="auto"/>
        <w:jc w:val="both"/>
        <w:rPr>
          <w:rFonts w:ascii="Times New Roman" w:eastAsia="Times New Roman"/>
          <w:sz w:val="24"/>
          <w:szCs w:val="24"/>
        </w:rPr>
      </w:pPr>
    </w:p>
    <w:p w14:paraId="31FD4211" w14:textId="2F6D3C3F" w:rsidR="00D26AD1"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3. I think the description of multivariable MR is a bit confusing. In the introduction it is mentioned that the causal influence of the candidate trait on the outcome is obtained using MR excluding the original outlier; then on page 7 the authors talk about a set of T clumped instruments for both X and P; and then finally on page 10 it is mentioned that additional SNPs are introduced to instrument the candidate traits. Please fill me in on how exactly the multivariable MR is performed.</w:t>
      </w:r>
    </w:p>
    <w:p w14:paraId="123D3A10" w14:textId="145BFD4F" w:rsidR="00C20BE7" w:rsidRDefault="33425B97" w:rsidP="009F3BD0">
      <w:pPr>
        <w:spacing w:line="276" w:lineRule="auto"/>
        <w:jc w:val="both"/>
        <w:rPr>
          <w:ins w:id="137" w:author="Gibran Hemani" w:date="2019-07-10T21:18:00Z"/>
          <w:rFonts w:ascii="Times New Roman" w:eastAsia="Times New Roman"/>
          <w:sz w:val="24"/>
          <w:szCs w:val="24"/>
        </w:rPr>
      </w:pPr>
      <w:r w:rsidRPr="008E5804">
        <w:rPr>
          <w:rFonts w:ascii="Times New Roman" w:eastAsia="Times New Roman"/>
          <w:b/>
          <w:bCs/>
          <w:sz w:val="24"/>
          <w:szCs w:val="24"/>
        </w:rPr>
        <w:t xml:space="preserve">Answer) </w:t>
      </w:r>
      <w:ins w:id="138" w:author="Gibran Hemani" w:date="2019-07-10T21:17:00Z">
        <w:r w:rsidR="00C20BE7">
          <w:rPr>
            <w:rFonts w:ascii="Times New Roman" w:eastAsia="Times New Roman"/>
            <w:sz w:val="24"/>
            <w:szCs w:val="24"/>
          </w:rPr>
          <w:t xml:space="preserve">Thank you for alerting us to the lack of clarity here. </w:t>
        </w:r>
      </w:ins>
      <w:ins w:id="139" w:author="Gibran Hemani" w:date="2019-07-10T21:18:00Z">
        <w:r w:rsidR="00C20BE7">
          <w:rPr>
            <w:rFonts w:ascii="Times New Roman" w:eastAsia="Times New Roman"/>
            <w:sz w:val="24"/>
            <w:szCs w:val="24"/>
          </w:rPr>
          <w:t>We have revised</w:t>
        </w:r>
      </w:ins>
      <w:ins w:id="140" w:author="Gibran Hemani" w:date="2019-07-10T21:21:00Z">
        <w:r w:rsidR="00C20BE7">
          <w:rPr>
            <w:rFonts w:ascii="Times New Roman" w:eastAsia="Times New Roman"/>
            <w:sz w:val="24"/>
            <w:szCs w:val="24"/>
          </w:rPr>
          <w:t xml:space="preserve"> and largely rewritten</w:t>
        </w:r>
      </w:ins>
      <w:ins w:id="141" w:author="Gibran Hemani" w:date="2019-07-10T21:18:00Z">
        <w:r w:rsidR="00C20BE7">
          <w:rPr>
            <w:rFonts w:ascii="Times New Roman" w:eastAsia="Times New Roman"/>
            <w:sz w:val="24"/>
            <w:szCs w:val="24"/>
          </w:rPr>
          <w:t xml:space="preserve"> the sections that you mentioned, including the legend of figure 1 and the methods section</w:t>
        </w:r>
      </w:ins>
      <w:ins w:id="142" w:author="Gibran Hemani" w:date="2019-07-10T21:20:00Z">
        <w:r w:rsidR="00C20BE7">
          <w:rPr>
            <w:rFonts w:ascii="Times New Roman" w:eastAsia="Times New Roman"/>
            <w:sz w:val="24"/>
            <w:szCs w:val="24"/>
          </w:rPr>
          <w:t xml:space="preserve"> describing the candidate trait adjustment p</w:t>
        </w:r>
      </w:ins>
      <w:ins w:id="143" w:author="Gibran Hemani" w:date="2019-07-10T21:21:00Z">
        <w:r w:rsidR="00C20BE7">
          <w:rPr>
            <w:rFonts w:ascii="Times New Roman" w:eastAsia="Times New Roman"/>
            <w:sz w:val="24"/>
            <w:szCs w:val="24"/>
          </w:rPr>
          <w:t>rocess</w:t>
        </w:r>
      </w:ins>
      <w:ins w:id="144" w:author="Gibran Hemani" w:date="2019-07-10T21:18:00Z">
        <w:r w:rsidR="00C20BE7">
          <w:rPr>
            <w:rFonts w:ascii="Times New Roman" w:eastAsia="Times New Roman"/>
            <w:sz w:val="24"/>
            <w:szCs w:val="24"/>
          </w:rPr>
          <w:t>.</w:t>
        </w:r>
      </w:ins>
    </w:p>
    <w:p w14:paraId="77C915B5" w14:textId="62445858" w:rsidR="327EAAC0" w:rsidRPr="008E5804" w:rsidDel="00352D56" w:rsidRDefault="33425B97" w:rsidP="009F3BD0">
      <w:pPr>
        <w:spacing w:line="276" w:lineRule="auto"/>
        <w:jc w:val="both"/>
        <w:rPr>
          <w:del w:id="145" w:author="Gibran Hemani" w:date="2019-07-10T21:21:00Z"/>
          <w:rFonts w:ascii="Times New Roman" w:eastAsia="Times New Roman"/>
          <w:sz w:val="24"/>
          <w:szCs w:val="24"/>
        </w:rPr>
      </w:pPr>
      <w:del w:id="146" w:author="Gibran Hemani" w:date="2019-07-10T21:21:00Z">
        <w:r w:rsidRPr="008E5804" w:rsidDel="00352D56">
          <w:rPr>
            <w:rFonts w:ascii="Times New Roman" w:eastAsia="Times New Roman"/>
            <w:sz w:val="24"/>
            <w:szCs w:val="24"/>
          </w:rPr>
          <w:delText>Sorry for the confusion. In the two-sample MR approach, it is important to ensure that instruments for an exposure are independent. We clumped the extracted SNPs from GWAS (clumping r</w:delText>
        </w:r>
        <w:r w:rsidRPr="008E5804" w:rsidDel="00352D56">
          <w:rPr>
            <w:rFonts w:ascii="Times New Roman" w:eastAsia="Times New Roman"/>
            <w:sz w:val="24"/>
            <w:szCs w:val="24"/>
            <w:vertAlign w:val="superscript"/>
          </w:rPr>
          <w:delText>2</w:delText>
        </w:r>
        <w:r w:rsidRPr="008E5804" w:rsidDel="00352D56">
          <w:rPr>
            <w:rFonts w:ascii="Times New Roman" w:eastAsia="Times New Roman"/>
            <w:sz w:val="24"/>
            <w:szCs w:val="24"/>
          </w:rPr>
          <w:delText xml:space="preserve"> cut-off=0.001 and clumping window=10,000kb) against a reference dataset of similar ancestry to the samples where the GWAS was conducted. The clumping procedure has been implemented in MR-Base [1]. After we defined the candidate traits and </w:delText>
        </w:r>
        <w:r w:rsidR="00813888" w:rsidRPr="008E5804" w:rsidDel="00352D56">
          <w:rPr>
            <w:rFonts w:ascii="Times New Roman" w:eastAsia="Times New Roman"/>
            <w:sz w:val="24"/>
            <w:szCs w:val="24"/>
          </w:rPr>
          <w:delText>performed</w:delText>
        </w:r>
        <w:r w:rsidRPr="008E5804" w:rsidDel="00352D56">
          <w:rPr>
            <w:rFonts w:ascii="Times New Roman" w:eastAsia="Times New Roman"/>
            <w:sz w:val="24"/>
            <w:szCs w:val="24"/>
          </w:rPr>
          <w:delText xml:space="preserve"> LASSO regression, we applied MVMR to estimate the effect of remaining traits from LASSO on the outcome. MVMR analysis included the instruments for remaining traits [2]. Therefore, additional SNPs were introduced into MVMR analysis as the instruments for the candidate traits. We have introduced outlier removal methods in the introduction to suggest </w:delText>
        </w:r>
        <w:r w:rsidR="009F3BD0" w:rsidDel="00352D56">
          <w:rPr>
            <w:rFonts w:ascii="Times New Roman" w:eastAsia="Times New Roman"/>
            <w:sz w:val="24"/>
            <w:szCs w:val="24"/>
          </w:rPr>
          <w:delText xml:space="preserve">that </w:delText>
        </w:r>
        <w:r w:rsidRPr="008E5804" w:rsidDel="00352D56">
          <w:rPr>
            <w:rFonts w:ascii="Times New Roman" w:eastAsia="Times New Roman"/>
            <w:sz w:val="24"/>
            <w:szCs w:val="24"/>
          </w:rPr>
          <w:delText xml:space="preserve">those methods can be a form of cherry picking. </w:delText>
        </w:r>
      </w:del>
    </w:p>
    <w:p w14:paraId="0F213257" w14:textId="1AFBF5CC" w:rsidR="00151FB1" w:rsidRPr="00151FB1" w:rsidDel="00352D56" w:rsidRDefault="00151FB1" w:rsidP="33425B97">
      <w:pPr>
        <w:spacing w:line="276" w:lineRule="auto"/>
        <w:jc w:val="both"/>
        <w:rPr>
          <w:del w:id="147" w:author="Gibran Hemani" w:date="2019-07-10T21:21:00Z"/>
          <w:rFonts w:ascii="Times New Roman" w:eastAsia="Times New Roman"/>
          <w:b/>
          <w:sz w:val="24"/>
          <w:szCs w:val="24"/>
        </w:rPr>
      </w:pPr>
      <w:del w:id="148" w:author="Gibran Hemani" w:date="2019-07-10T21:21:00Z">
        <w:r w:rsidRPr="00151FB1" w:rsidDel="00352D56">
          <w:rPr>
            <w:rFonts w:ascii="Times New Roman" w:eastAsia="Times New Roman"/>
            <w:b/>
            <w:sz w:val="24"/>
            <w:szCs w:val="24"/>
          </w:rPr>
          <w:delText>References</w:delText>
        </w:r>
      </w:del>
    </w:p>
    <w:p w14:paraId="7AB62549" w14:textId="6BDFB923" w:rsidR="14B9D6A1" w:rsidRPr="008E5804" w:rsidDel="00352D56" w:rsidRDefault="33425B97" w:rsidP="33425B97">
      <w:pPr>
        <w:spacing w:line="276" w:lineRule="auto"/>
        <w:jc w:val="both"/>
        <w:rPr>
          <w:del w:id="149" w:author="Gibran Hemani" w:date="2019-07-10T21:21:00Z"/>
          <w:rFonts w:ascii="Times New Roman" w:eastAsia="Times New Roman"/>
          <w:sz w:val="24"/>
          <w:szCs w:val="24"/>
        </w:rPr>
      </w:pPr>
      <w:del w:id="150" w:author="Gibran Hemani" w:date="2019-07-10T21:21:00Z">
        <w:r w:rsidRPr="008E5804" w:rsidDel="00352D56">
          <w:rPr>
            <w:rFonts w:ascii="Times New Roman" w:eastAsia="Times New Roman"/>
            <w:sz w:val="24"/>
            <w:szCs w:val="24"/>
          </w:rPr>
          <w:delText>[1] Hemani G, Zheng J, Elsworth B, Wade KH, Haberland V, Baird D, Laurin C, Burgess S, Bowden J, Langdon R, Tan VY, Yarmolinsky J, Shihab HA, Timpson NJ, Evans DM, Relton C, Martin RM, Davey Smith G, Gaunt TR, Haycock PC. The MR-Base platform supports systematic causal inference across the human phenome. Elife. 2018.</w:delText>
        </w:r>
      </w:del>
    </w:p>
    <w:p w14:paraId="03D205F5" w14:textId="6BE2522F" w:rsidR="14B9D6A1" w:rsidRPr="008E5804" w:rsidDel="00352D56" w:rsidRDefault="33425B97" w:rsidP="33425B97">
      <w:pPr>
        <w:jc w:val="both"/>
        <w:rPr>
          <w:del w:id="151" w:author="Gibran Hemani" w:date="2019-07-10T21:21:00Z"/>
          <w:rFonts w:ascii="Times New Roman" w:eastAsia="Times New Roman"/>
          <w:sz w:val="24"/>
          <w:szCs w:val="24"/>
        </w:rPr>
      </w:pPr>
      <w:del w:id="152" w:author="Gibran Hemani" w:date="2019-07-10T21:21:00Z">
        <w:r w:rsidRPr="008E5804" w:rsidDel="00352D56">
          <w:rPr>
            <w:rFonts w:ascii="Times New Roman" w:eastAsia="Times New Roman"/>
            <w:sz w:val="24"/>
            <w:szCs w:val="24"/>
          </w:rPr>
          <w:delText xml:space="preserve">[2] Burgess S, Thompson SG. Multivariable Mendelian randomization: the use of pleiotropic genetic variants to estimate causal effects. Am J Epidemiol. 2015 Feb 15;181(4):251-60. </w:delText>
        </w:r>
      </w:del>
    </w:p>
    <w:p w14:paraId="465E8D17" w14:textId="77777777" w:rsidR="00D66D54" w:rsidRPr="008E5804" w:rsidRDefault="00D66D54" w:rsidP="33425B97">
      <w:pPr>
        <w:spacing w:line="276" w:lineRule="auto"/>
        <w:jc w:val="both"/>
        <w:rPr>
          <w:rFonts w:ascii="Times New Roman" w:eastAsia="Times New Roman"/>
          <w:sz w:val="24"/>
          <w:szCs w:val="24"/>
        </w:rPr>
      </w:pPr>
    </w:p>
    <w:p w14:paraId="71B2228E" w14:textId="77777777" w:rsidR="00D66D54"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 xml:space="preserve">4. Two comments on the selection of candidate traits and the differential use of false discovery rates: </w:t>
      </w:r>
    </w:p>
    <w:p w14:paraId="7301B0F2" w14:textId="307372B4" w:rsidR="00D26AD1" w:rsidRPr="000A65A0" w:rsidRDefault="70F0B72A" w:rsidP="70F0B72A">
      <w:pPr>
        <w:pStyle w:val="ListParagraph"/>
        <w:numPr>
          <w:ilvl w:val="0"/>
          <w:numId w:val="3"/>
        </w:numPr>
        <w:spacing w:line="276" w:lineRule="auto"/>
        <w:jc w:val="both"/>
        <w:rPr>
          <w:rFonts w:ascii="Times New Roman"/>
          <w:b/>
          <w:sz w:val="24"/>
          <w:szCs w:val="24"/>
        </w:rPr>
      </w:pPr>
      <w:r w:rsidRPr="000A65A0">
        <w:rPr>
          <w:rFonts w:ascii="Times New Roman" w:eastAsia="Times New Roman"/>
          <w:b/>
          <w:sz w:val="24"/>
          <w:szCs w:val="24"/>
        </w:rPr>
        <w:t xml:space="preserve">Candidate traits are defined as those having an association with the outlier SNP at genome-wide significance level. However, since the </w:t>
      </w:r>
      <w:proofErr w:type="spellStart"/>
      <w:r w:rsidRPr="000A65A0">
        <w:rPr>
          <w:rFonts w:ascii="Times New Roman" w:eastAsia="Times New Roman"/>
          <w:b/>
          <w:sz w:val="24"/>
          <w:szCs w:val="24"/>
        </w:rPr>
        <w:t>pvalue</w:t>
      </w:r>
      <w:proofErr w:type="spellEnd"/>
      <w:r w:rsidRPr="000A65A0">
        <w:rPr>
          <w:rFonts w:ascii="Times New Roman" w:eastAsia="Times New Roman"/>
          <w:b/>
          <w:sz w:val="24"/>
          <w:szCs w:val="24"/>
        </w:rPr>
        <w:t xml:space="preserve"> in the GWAS is a function of both the effect size but also the sample size, this way of selecting traits is partly on basis of the accidental sample size of the discovery GWAS and not on basis of the potential influence on the MR estimate under study. Would it not be better to select traits on basis of the effect size (and hence the potential influence on the MR estimate)?</w:t>
      </w:r>
    </w:p>
    <w:p w14:paraId="7F834E4A" w14:textId="23C0CB12" w:rsidR="006B70FD" w:rsidRDefault="70F0B72A" w:rsidP="70F0B72A">
      <w:pPr>
        <w:spacing w:line="276" w:lineRule="auto"/>
        <w:ind w:left="720"/>
        <w:jc w:val="both"/>
        <w:rPr>
          <w:ins w:id="153" w:author="Gibran Hemani" w:date="2019-07-10T21:23:00Z"/>
          <w:rFonts w:ascii="Times New Roman" w:eastAsia="Times New Roman"/>
          <w:bCs/>
          <w:sz w:val="24"/>
          <w:szCs w:val="24"/>
        </w:rPr>
      </w:pPr>
      <w:r w:rsidRPr="008E5804">
        <w:rPr>
          <w:rFonts w:ascii="Times New Roman" w:eastAsia="Times New Roman"/>
          <w:b/>
          <w:bCs/>
          <w:sz w:val="24"/>
          <w:szCs w:val="24"/>
        </w:rPr>
        <w:t xml:space="preserve">Answer) </w:t>
      </w:r>
      <w:r w:rsidR="009F3BD0">
        <w:rPr>
          <w:rFonts w:ascii="Times New Roman" w:eastAsia="Times New Roman"/>
          <w:bCs/>
          <w:sz w:val="24"/>
          <w:szCs w:val="24"/>
        </w:rPr>
        <w:t>Thanks for your suggestion</w:t>
      </w:r>
      <w:ins w:id="154" w:author="Gibran Hemani" w:date="2019-07-10T21:23:00Z">
        <w:r w:rsidR="006B70FD">
          <w:rPr>
            <w:rFonts w:ascii="Times New Roman" w:eastAsia="Times New Roman"/>
            <w:bCs/>
            <w:sz w:val="24"/>
            <w:szCs w:val="24"/>
          </w:rPr>
          <w:t>, which we do think is a good point. H</w:t>
        </w:r>
        <w:proofErr w:type="spellStart"/>
        <w:r w:rsidR="006B70FD">
          <w:rPr>
            <w:rFonts w:ascii="Times New Roman" w:eastAsia="Times New Roman"/>
            <w:bCs/>
            <w:sz w:val="24"/>
            <w:szCs w:val="24"/>
          </w:rPr>
          <w:t>oweve</w:t>
        </w:r>
        <w:proofErr w:type="spellEnd"/>
        <w:r w:rsidR="006B70FD">
          <w:rPr>
            <w:rFonts w:ascii="Times New Roman" w:eastAsia="Times New Roman"/>
            <w:bCs/>
            <w:sz w:val="24"/>
            <w:szCs w:val="24"/>
          </w:rPr>
          <w:t xml:space="preserve">r </w:t>
        </w:r>
      </w:ins>
      <w:del w:id="155" w:author="Gibran Hemani" w:date="2019-07-10T21:23:00Z">
        <w:r w:rsidR="009F3BD0" w:rsidDel="006B70FD">
          <w:rPr>
            <w:rFonts w:ascii="Times New Roman" w:eastAsia="Times New Roman"/>
            <w:bCs/>
            <w:sz w:val="24"/>
            <w:szCs w:val="24"/>
          </w:rPr>
          <w:delText xml:space="preserve">. </w:delText>
        </w:r>
      </w:del>
      <w:ins w:id="156" w:author="Gibran Hemani" w:date="2019-07-10T21:23:00Z">
        <w:r w:rsidR="006B70FD">
          <w:rPr>
            <w:rFonts w:ascii="Times New Roman" w:eastAsia="Times New Roman"/>
            <w:bCs/>
            <w:sz w:val="24"/>
            <w:szCs w:val="24"/>
          </w:rPr>
          <w:t>there are a few reasons that</w:t>
        </w:r>
      </w:ins>
      <w:ins w:id="157" w:author="Gibran Hemani" w:date="2019-07-10T21:24:00Z">
        <w:r w:rsidR="006B70FD">
          <w:rPr>
            <w:rFonts w:ascii="Times New Roman" w:eastAsia="Times New Roman"/>
            <w:bCs/>
            <w:sz w:val="24"/>
            <w:szCs w:val="24"/>
          </w:rPr>
          <w:t xml:space="preserve"> we opted against using effect size as a threshold. First, the traits in MR-Base </w:t>
        </w:r>
      </w:ins>
      <w:ins w:id="158" w:author="Gibran Hemani" w:date="2019-07-10T21:25:00Z">
        <w:r w:rsidR="006B70FD">
          <w:rPr>
            <w:rFonts w:ascii="Times New Roman" w:eastAsia="Times New Roman"/>
            <w:bCs/>
            <w:sz w:val="24"/>
            <w:szCs w:val="24"/>
          </w:rPr>
          <w:t>are not in standardised units because often the meta data relating to the original standard deviations of the analysed traits are not available</w:t>
        </w:r>
      </w:ins>
      <w:ins w:id="159" w:author="Gibran Hemani" w:date="2019-07-10T21:27:00Z">
        <w:r w:rsidR="006B70FD">
          <w:rPr>
            <w:rFonts w:ascii="Times New Roman" w:eastAsia="Times New Roman"/>
            <w:bCs/>
            <w:sz w:val="24"/>
            <w:szCs w:val="24"/>
          </w:rPr>
          <w:t xml:space="preserve">, so currently it is not technically possible to treat all traits equally on the basis of effect size (just as we can’t treat all traits equally on the basis of </w:t>
        </w:r>
      </w:ins>
      <w:ins w:id="160" w:author="Gibran Hemani" w:date="2019-07-10T21:28:00Z">
        <w:r w:rsidR="006B70FD">
          <w:rPr>
            <w:rFonts w:ascii="Times New Roman" w:eastAsia="Times New Roman"/>
            <w:bCs/>
            <w:sz w:val="24"/>
            <w:szCs w:val="24"/>
          </w:rPr>
          <w:t>p-value as you have pointed out)</w:t>
        </w:r>
      </w:ins>
      <w:ins w:id="161" w:author="Gibran Hemani" w:date="2019-07-10T21:25:00Z">
        <w:r w:rsidR="006B70FD">
          <w:rPr>
            <w:rFonts w:ascii="Times New Roman" w:eastAsia="Times New Roman"/>
            <w:bCs/>
            <w:sz w:val="24"/>
            <w:szCs w:val="24"/>
          </w:rPr>
          <w:t xml:space="preserve">. </w:t>
        </w:r>
      </w:ins>
      <w:ins w:id="162" w:author="Gibran Hemani" w:date="2019-07-10T21:28:00Z">
        <w:r w:rsidR="006B70FD">
          <w:rPr>
            <w:rFonts w:ascii="Times New Roman" w:eastAsia="Times New Roman"/>
            <w:bCs/>
            <w:sz w:val="24"/>
            <w:szCs w:val="24"/>
          </w:rPr>
          <w:t xml:space="preserve">Second, the relevance of a candidate trait in being </w:t>
        </w:r>
      </w:ins>
      <w:ins w:id="163" w:author="Gibran Hemani" w:date="2019-07-10T21:30:00Z">
        <w:r w:rsidR="006B70FD">
          <w:rPr>
            <w:rFonts w:ascii="Times New Roman" w:eastAsia="Times New Roman"/>
            <w:bCs/>
            <w:sz w:val="24"/>
            <w:szCs w:val="24"/>
          </w:rPr>
          <w:t xml:space="preserve">on </w:t>
        </w:r>
      </w:ins>
      <w:ins w:id="164" w:author="Gibran Hemani" w:date="2019-07-10T21:28:00Z">
        <w:r w:rsidR="006B70FD">
          <w:rPr>
            <w:rFonts w:ascii="Times New Roman" w:eastAsia="Times New Roman"/>
            <w:bCs/>
            <w:sz w:val="24"/>
            <w:szCs w:val="24"/>
          </w:rPr>
          <w:t>the outlier pathway is probably more strongly related to variance explained than just effect siz</w:t>
        </w:r>
      </w:ins>
      <w:ins w:id="165" w:author="Gibran Hemani" w:date="2019-07-10T21:29:00Z">
        <w:r w:rsidR="006B70FD">
          <w:rPr>
            <w:rFonts w:ascii="Times New Roman" w:eastAsia="Times New Roman"/>
            <w:bCs/>
            <w:sz w:val="24"/>
            <w:szCs w:val="24"/>
          </w:rPr>
          <w:t xml:space="preserve">e, which includes the need for allele frequencies in addition to units, and is hard to estimate for binary traits. </w:t>
        </w:r>
      </w:ins>
      <w:ins w:id="166" w:author="Gibran Hemani" w:date="2019-07-10T21:33:00Z">
        <w:r w:rsidR="0088007D">
          <w:rPr>
            <w:rFonts w:ascii="Times New Roman" w:eastAsia="Times New Roman"/>
            <w:bCs/>
            <w:sz w:val="24"/>
            <w:szCs w:val="24"/>
          </w:rPr>
          <w:t xml:space="preserve">We reasoned that if the candidate trait is relevant for the outlier then it seems implausible that the outlier </w:t>
        </w:r>
      </w:ins>
      <w:ins w:id="167" w:author="Gibran Hemani" w:date="2019-07-10T21:34:00Z">
        <w:r w:rsidR="0088007D">
          <w:rPr>
            <w:rFonts w:ascii="Times New Roman" w:eastAsia="Times New Roman"/>
            <w:bCs/>
            <w:sz w:val="24"/>
            <w:szCs w:val="24"/>
          </w:rPr>
          <w:t xml:space="preserve">would not reach GWAS significance </w:t>
        </w:r>
      </w:ins>
      <w:ins w:id="168" w:author="Gibran Hemani" w:date="2019-07-10T21:38:00Z">
        <w:r w:rsidR="00D52BC3">
          <w:rPr>
            <w:rFonts w:ascii="Times New Roman" w:eastAsia="Times New Roman"/>
            <w:bCs/>
            <w:sz w:val="24"/>
            <w:szCs w:val="24"/>
          </w:rPr>
          <w:t>for that trait, and therefore set that as the default. However users can change this threshold. As the meta-data in the MR-Base database becomes more complete and we can harmonise all datasets to have uniform units across studies</w:t>
        </w:r>
      </w:ins>
      <w:ins w:id="169" w:author="Gibran Hemani" w:date="2019-07-10T21:39:00Z">
        <w:r w:rsidR="00D52BC3">
          <w:rPr>
            <w:rFonts w:ascii="Times New Roman" w:eastAsia="Times New Roman"/>
            <w:bCs/>
            <w:sz w:val="24"/>
            <w:szCs w:val="24"/>
          </w:rPr>
          <w:t xml:space="preserve"> we will introduce the option for users to set thresholds based on R^2 or effect size thresholds rather than p-values.</w:t>
        </w:r>
      </w:ins>
    </w:p>
    <w:p w14:paraId="47F9CA87" w14:textId="77777777" w:rsidR="006B70FD" w:rsidRDefault="006B70FD" w:rsidP="70F0B72A">
      <w:pPr>
        <w:spacing w:line="276" w:lineRule="auto"/>
        <w:ind w:left="720"/>
        <w:jc w:val="both"/>
        <w:rPr>
          <w:ins w:id="170" w:author="Gibran Hemani" w:date="2019-07-10T21:23:00Z"/>
          <w:rFonts w:ascii="Times New Roman" w:eastAsia="Times New Roman"/>
          <w:sz w:val="24"/>
          <w:szCs w:val="24"/>
        </w:rPr>
      </w:pPr>
    </w:p>
    <w:p w14:paraId="32A9E872" w14:textId="2A151552" w:rsidR="003518B6" w:rsidRPr="008E5804" w:rsidDel="00D52BC3" w:rsidRDefault="70F0B72A" w:rsidP="70F0B72A">
      <w:pPr>
        <w:spacing w:line="276" w:lineRule="auto"/>
        <w:ind w:left="720"/>
        <w:jc w:val="both"/>
        <w:rPr>
          <w:del w:id="171" w:author="Gibran Hemani" w:date="2019-07-10T21:39:00Z"/>
          <w:rFonts w:ascii="Times New Roman" w:eastAsia="Times New Roman"/>
          <w:sz w:val="24"/>
          <w:szCs w:val="24"/>
        </w:rPr>
      </w:pPr>
      <w:del w:id="172" w:author="Gibran Hemani" w:date="2019-07-10T21:39:00Z">
        <w:r w:rsidRPr="008E5804" w:rsidDel="00D52BC3">
          <w:rPr>
            <w:rFonts w:ascii="Times New Roman" w:eastAsia="Times New Roman"/>
            <w:sz w:val="24"/>
            <w:szCs w:val="24"/>
          </w:rPr>
          <w:lastRenderedPageBreak/>
          <w:delText xml:space="preserve">We agreed that the use of replicated GWAS effect size is ideal to reduce the impact of winner’s curse. As you pointed, the summary data registered in </w:delText>
        </w:r>
        <w:bookmarkStart w:id="173" w:name="_Hlk3223648"/>
        <w:r w:rsidRPr="008E5804" w:rsidDel="00D52BC3">
          <w:rPr>
            <w:rFonts w:ascii="Times New Roman" w:eastAsia="Times New Roman"/>
            <w:sz w:val="24"/>
            <w:szCs w:val="24"/>
          </w:rPr>
          <w:delText xml:space="preserve">MR-Base database is currently biased towards discovery GWAS, with few results from replication studies. </w:delText>
        </w:r>
        <w:bookmarkEnd w:id="173"/>
        <w:r w:rsidR="00024BCE" w:rsidDel="00D52BC3">
          <w:rPr>
            <w:rFonts w:ascii="Times New Roman" w:eastAsia="Times New Roman"/>
            <w:sz w:val="24"/>
            <w:szCs w:val="24"/>
          </w:rPr>
          <w:delText xml:space="preserve">We added this in </w:delText>
        </w:r>
        <w:r w:rsidR="009F3BD0" w:rsidDel="00D52BC3">
          <w:rPr>
            <w:rFonts w:ascii="Times New Roman" w:eastAsia="Times New Roman"/>
            <w:sz w:val="24"/>
            <w:szCs w:val="24"/>
          </w:rPr>
          <w:delText>discussion part</w:delText>
        </w:r>
        <w:r w:rsidR="00024BCE" w:rsidDel="00D52BC3">
          <w:rPr>
            <w:rFonts w:ascii="Times New Roman" w:eastAsia="Times New Roman"/>
            <w:sz w:val="24"/>
            <w:szCs w:val="24"/>
          </w:rPr>
          <w:delText xml:space="preserve">. </w:delText>
        </w:r>
        <w:r w:rsidRPr="008E5804" w:rsidDel="00D52BC3">
          <w:rPr>
            <w:rFonts w:ascii="Times New Roman" w:eastAsia="Times New Roman"/>
            <w:sz w:val="24"/>
            <w:szCs w:val="24"/>
          </w:rPr>
          <w:delText xml:space="preserve">Although we note that the use of the P value is not ideal as we mentioned in Method, we use them here to make high dimensional investigations more manageable. We </w:delText>
        </w:r>
        <w:r w:rsidR="00A82F6E" w:rsidDel="00D52BC3">
          <w:rPr>
            <w:rFonts w:ascii="Times New Roman" w:eastAsia="Times New Roman"/>
            <w:sz w:val="24"/>
            <w:szCs w:val="24"/>
          </w:rPr>
          <w:delText xml:space="preserve">believe </w:delText>
        </w:r>
        <w:r w:rsidR="00A82F6E" w:rsidRPr="008E5804" w:rsidDel="00D52BC3">
          <w:rPr>
            <w:rFonts w:ascii="Times New Roman" w:eastAsia="Times New Roman"/>
            <w:sz w:val="24"/>
            <w:szCs w:val="24"/>
          </w:rPr>
          <w:delText>GWAS significance</w:delText>
        </w:r>
        <w:r w:rsidR="00A82F6E" w:rsidDel="00D52BC3">
          <w:rPr>
            <w:rFonts w:ascii="Times New Roman" w:eastAsia="Times New Roman"/>
            <w:sz w:val="24"/>
            <w:szCs w:val="24"/>
          </w:rPr>
          <w:delText xml:space="preserve"> is more widely accepted whilst </w:delText>
        </w:r>
        <w:r w:rsidRPr="008E5804" w:rsidDel="00D52BC3">
          <w:rPr>
            <w:rFonts w:ascii="Times New Roman" w:eastAsia="Times New Roman"/>
            <w:sz w:val="24"/>
            <w:szCs w:val="24"/>
          </w:rPr>
          <w:delText>cut-off for th</w:delText>
        </w:r>
        <w:r w:rsidR="00A82F6E" w:rsidDel="00D52BC3">
          <w:rPr>
            <w:rFonts w:ascii="Times New Roman" w:eastAsia="Times New Roman"/>
            <w:sz w:val="24"/>
            <w:szCs w:val="24"/>
          </w:rPr>
          <w:delText xml:space="preserve">e effect size can be subjective. </w:delText>
        </w:r>
        <w:r w:rsidR="0069264E" w:rsidRPr="008E5804" w:rsidDel="00D52BC3">
          <w:rPr>
            <w:rFonts w:ascii="Times New Roman" w:eastAsia="Times New Roman"/>
            <w:sz w:val="24"/>
            <w:szCs w:val="24"/>
          </w:rPr>
          <w:delText xml:space="preserve">Also, </w:delText>
        </w:r>
        <w:r w:rsidR="00024BCE" w:rsidDel="00D52BC3">
          <w:rPr>
            <w:rFonts w:ascii="Times New Roman" w:eastAsia="Times New Roman"/>
            <w:sz w:val="24"/>
            <w:szCs w:val="24"/>
          </w:rPr>
          <w:delText xml:space="preserve">the basic concepts of P value and effect size are almost similar, whilst </w:delText>
        </w:r>
        <w:r w:rsidR="0069264E" w:rsidRPr="008E5804" w:rsidDel="00D52BC3">
          <w:rPr>
            <w:rFonts w:ascii="Times New Roman" w:eastAsia="Times New Roman"/>
            <w:sz w:val="24"/>
            <w:szCs w:val="24"/>
          </w:rPr>
          <w:delText>SNP-traits effect sizes</w:delText>
        </w:r>
        <w:r w:rsidR="00024BCE" w:rsidDel="00D52BC3">
          <w:rPr>
            <w:rFonts w:ascii="Times New Roman" w:eastAsia="Times New Roman"/>
            <w:sz w:val="24"/>
            <w:szCs w:val="24"/>
          </w:rPr>
          <w:delText xml:space="preserve"> are difficult to be considered in statistical method as those</w:delText>
        </w:r>
        <w:r w:rsidR="0069264E" w:rsidRPr="008E5804" w:rsidDel="00D52BC3">
          <w:rPr>
            <w:rFonts w:ascii="Times New Roman" w:eastAsia="Times New Roman"/>
            <w:sz w:val="24"/>
            <w:szCs w:val="24"/>
          </w:rPr>
          <w:delText xml:space="preserve"> </w:delText>
        </w:r>
        <w:r w:rsidR="00A82F6E" w:rsidDel="00D52BC3">
          <w:rPr>
            <w:rFonts w:ascii="Times New Roman" w:eastAsia="Times New Roman"/>
            <w:sz w:val="24"/>
            <w:szCs w:val="24"/>
          </w:rPr>
          <w:delText>may vary between age or gender as well as their unit.</w:delText>
        </w:r>
        <w:r w:rsidR="00024BCE" w:rsidDel="00D52BC3">
          <w:rPr>
            <w:rFonts w:ascii="Times New Roman" w:eastAsia="Times New Roman"/>
            <w:sz w:val="24"/>
            <w:szCs w:val="24"/>
          </w:rPr>
          <w:delText xml:space="preserve"> </w:delText>
        </w:r>
      </w:del>
    </w:p>
    <w:p w14:paraId="7CAF5047" w14:textId="3B471A1B" w:rsidR="00D26AD1" w:rsidRPr="000A65A0" w:rsidRDefault="33425B97" w:rsidP="33425B97">
      <w:pPr>
        <w:pStyle w:val="ListParagraph"/>
        <w:numPr>
          <w:ilvl w:val="0"/>
          <w:numId w:val="3"/>
        </w:numPr>
        <w:spacing w:line="276" w:lineRule="auto"/>
        <w:jc w:val="both"/>
        <w:rPr>
          <w:rFonts w:ascii="Times New Roman"/>
          <w:b/>
          <w:sz w:val="24"/>
          <w:szCs w:val="24"/>
        </w:rPr>
      </w:pPr>
      <w:r w:rsidRPr="000A65A0">
        <w:rPr>
          <w:rFonts w:ascii="Times New Roman" w:eastAsia="Times New Roman"/>
          <w:b/>
          <w:sz w:val="24"/>
          <w:szCs w:val="24"/>
        </w:rPr>
        <w:t>Then candidate traits are further reduced by looking at the effect of these traits on the outcome. Here a p-value of 0.05 is used. In the outlier detection part a p-value of 0.05 divided by the number of SNPs is used as a correction for multiple testing. For consistency, wouldn’t it be better to apply a similar correction to the 0.05 FDR here too?</w:t>
      </w:r>
    </w:p>
    <w:p w14:paraId="3AE17277" w14:textId="3B75CFCB" w:rsidR="00782812" w:rsidRDefault="33425B97" w:rsidP="00782812">
      <w:pPr>
        <w:pStyle w:val="ListParagraph"/>
        <w:spacing w:line="276" w:lineRule="auto"/>
        <w:jc w:val="both"/>
        <w:rPr>
          <w:ins w:id="174" w:author="Gibran Hemani" w:date="2019-07-10T21:45:00Z"/>
          <w:rFonts w:ascii="Times New Roman" w:eastAsia="Times New Roman"/>
          <w:sz w:val="24"/>
          <w:szCs w:val="24"/>
        </w:rPr>
      </w:pPr>
      <w:r w:rsidRPr="008E5804">
        <w:rPr>
          <w:rFonts w:ascii="Times New Roman" w:eastAsia="Times New Roman"/>
          <w:b/>
          <w:bCs/>
          <w:sz w:val="24"/>
          <w:szCs w:val="24"/>
        </w:rPr>
        <w:t xml:space="preserve">Answer) </w:t>
      </w:r>
      <w:ins w:id="175" w:author="Gibran Hemani" w:date="2019-07-10T21:40:00Z">
        <w:r w:rsidR="00D52BC3">
          <w:rPr>
            <w:rFonts w:ascii="Times New Roman" w:eastAsia="Times New Roman"/>
            <w:sz w:val="24"/>
            <w:szCs w:val="24"/>
          </w:rPr>
          <w:t>At the point of making adjustments, we feel that thresholds don’t particularly matter, because if the effect estimate is very small or imprecise then the adjustment will be negligi</w:t>
        </w:r>
      </w:ins>
      <w:ins w:id="176" w:author="Gibran Hemani" w:date="2019-07-10T21:41:00Z">
        <w:r w:rsidR="00D52BC3">
          <w:rPr>
            <w:rFonts w:ascii="Times New Roman" w:eastAsia="Times New Roman"/>
            <w:sz w:val="24"/>
            <w:szCs w:val="24"/>
          </w:rPr>
          <w:t xml:space="preserve">ble. The arbitrary threshold of 0.05 is there because </w:t>
        </w:r>
      </w:ins>
      <w:ins w:id="177" w:author="Gibran Hemani" w:date="2019-07-10T21:42:00Z">
        <w:r w:rsidR="00782812">
          <w:rPr>
            <w:rFonts w:ascii="Times New Roman" w:eastAsia="Times New Roman"/>
            <w:sz w:val="24"/>
            <w:szCs w:val="24"/>
          </w:rPr>
          <w:t xml:space="preserve">with a view to </w:t>
        </w:r>
      </w:ins>
      <w:ins w:id="178" w:author="Gibran Hemani" w:date="2019-07-10T21:43:00Z">
        <w:r w:rsidR="00782812">
          <w:rPr>
            <w:rFonts w:ascii="Times New Roman" w:eastAsia="Times New Roman"/>
            <w:sz w:val="24"/>
            <w:szCs w:val="24"/>
          </w:rPr>
          <w:t>impose some nominal threshold for viewing potential new risk factors for the outcome, but again we must emphasise that this is a datamining exercise which</w:t>
        </w:r>
      </w:ins>
      <w:del w:id="179" w:author="Gibran Hemani" w:date="2019-07-10T21:40:00Z">
        <w:r w:rsidR="00D659BC" w:rsidRPr="008E5804" w:rsidDel="00D52BC3">
          <w:rPr>
            <w:rFonts w:ascii="Times New Roman" w:eastAsia="Times New Roman"/>
            <w:sz w:val="24"/>
            <w:szCs w:val="24"/>
          </w:rPr>
          <w:delText xml:space="preserve">Once the candidate traits are identified, we tested the effect of one candidate traits on the original outcome. </w:delText>
        </w:r>
        <w:r w:rsidR="00355E20" w:rsidRPr="008E5804" w:rsidDel="00D52BC3">
          <w:rPr>
            <w:rFonts w:ascii="Times New Roman" w:eastAsia="Times New Roman"/>
            <w:sz w:val="24"/>
            <w:szCs w:val="24"/>
          </w:rPr>
          <w:delText>As it is a single test for single hypothesis (e.g. is the candidate trait A associated with the outcome?), we didn’t use Bonferroni’ correction.</w:delText>
        </w:r>
      </w:del>
      <w:ins w:id="180" w:author="Gibran Hemani" w:date="2019-07-10T21:43:00Z">
        <w:r w:rsidR="00782812">
          <w:rPr>
            <w:rFonts w:ascii="Times New Roman" w:eastAsia="Times New Roman"/>
            <w:sz w:val="24"/>
            <w:szCs w:val="24"/>
          </w:rPr>
          <w:t xml:space="preserve"> </w:t>
        </w:r>
      </w:ins>
      <w:ins w:id="181" w:author="Gibran Hemani" w:date="2019-07-10T21:44:00Z">
        <w:r w:rsidR="00782812">
          <w:rPr>
            <w:rFonts w:ascii="Times New Roman" w:eastAsia="Times New Roman"/>
            <w:sz w:val="24"/>
            <w:szCs w:val="24"/>
          </w:rPr>
          <w:t xml:space="preserve">necessitates p-value thresholds for convenience, and we don’t necessarily advocate that they </w:t>
        </w:r>
      </w:ins>
      <w:ins w:id="182" w:author="Gibran Hemani" w:date="2019-07-10T21:45:00Z">
        <w:r w:rsidR="00782812">
          <w:rPr>
            <w:rFonts w:ascii="Times New Roman" w:eastAsia="Times New Roman"/>
            <w:sz w:val="24"/>
            <w:szCs w:val="24"/>
          </w:rPr>
          <w:t>should not be overinterpreted</w:t>
        </w:r>
      </w:ins>
      <w:ins w:id="183" w:author="Gibran Hemani" w:date="2019-07-10T21:44:00Z">
        <w:r w:rsidR="00782812">
          <w:rPr>
            <w:rFonts w:ascii="Times New Roman" w:eastAsia="Times New Roman"/>
            <w:sz w:val="24"/>
            <w:szCs w:val="24"/>
          </w:rPr>
          <w:t>.</w:t>
        </w:r>
      </w:ins>
      <w:ins w:id="184" w:author="Gibran Hemani" w:date="2019-07-10T21:45:00Z">
        <w:r w:rsidR="00782812">
          <w:rPr>
            <w:rFonts w:ascii="Times New Roman" w:eastAsia="Times New Roman"/>
            <w:sz w:val="24"/>
            <w:szCs w:val="24"/>
          </w:rPr>
          <w:t xml:space="preserve"> </w:t>
        </w:r>
      </w:ins>
    </w:p>
    <w:p w14:paraId="55DDA073" w14:textId="1937D82D" w:rsidR="00782812" w:rsidRPr="00782812" w:rsidRDefault="00782812" w:rsidP="33425B97">
      <w:pPr>
        <w:pStyle w:val="ListParagraph"/>
        <w:spacing w:line="276" w:lineRule="auto"/>
        <w:jc w:val="both"/>
        <w:rPr>
          <w:ins w:id="185" w:author="Gibran Hemani" w:date="2019-07-10T21:40:00Z"/>
          <w:rFonts w:ascii="Times New Roman" w:eastAsia="Times New Roman"/>
          <w:sz w:val="24"/>
          <w:szCs w:val="24"/>
          <w:rPrChange w:id="186" w:author="Gibran Hemani" w:date="2019-07-10T21:45:00Z">
            <w:rPr>
              <w:ins w:id="187" w:author="Gibran Hemani" w:date="2019-07-10T21:40:00Z"/>
              <w:rFonts w:ascii="Times New Roman" w:eastAsia="Times New Roman"/>
              <w:b/>
              <w:bCs/>
              <w:sz w:val="24"/>
              <w:szCs w:val="24"/>
            </w:rPr>
          </w:rPrChange>
        </w:rPr>
      </w:pPr>
      <w:ins w:id="188" w:author="Gibran Hemani" w:date="2019-07-10T21:45:00Z">
        <w:r>
          <w:rPr>
            <w:rFonts w:ascii="Times New Roman" w:eastAsia="Times New Roman"/>
            <w:sz w:val="24"/>
            <w:szCs w:val="24"/>
          </w:rPr>
          <w:t xml:space="preserve">The </w:t>
        </w:r>
      </w:ins>
      <w:ins w:id="189" w:author="Gibran Hemani" w:date="2019-07-10T21:46:00Z">
        <w:r>
          <w:rPr>
            <w:rFonts w:ascii="Times New Roman" w:eastAsia="Times New Roman"/>
            <w:sz w:val="24"/>
            <w:szCs w:val="24"/>
          </w:rPr>
          <w:t xml:space="preserve">default </w:t>
        </w:r>
      </w:ins>
      <w:ins w:id="190" w:author="Gibran Hemani" w:date="2019-07-10T21:45:00Z">
        <w:r>
          <w:rPr>
            <w:rFonts w:ascii="Times New Roman" w:eastAsia="Times New Roman"/>
            <w:sz w:val="24"/>
            <w:szCs w:val="24"/>
          </w:rPr>
          <w:t xml:space="preserve">outlier detection </w:t>
        </w:r>
      </w:ins>
      <w:ins w:id="191" w:author="Gibran Hemani" w:date="2019-07-10T21:46:00Z">
        <w:r>
          <w:rPr>
            <w:rFonts w:ascii="Times New Roman" w:eastAsia="Times New Roman"/>
            <w:sz w:val="24"/>
            <w:szCs w:val="24"/>
          </w:rPr>
          <w:t xml:space="preserve">threshold is Bonferroni corrected because if there are a large number of instruments then we always expect some SNPs to be </w:t>
        </w:r>
      </w:ins>
      <w:ins w:id="192" w:author="Gibran Hemani" w:date="2019-07-10T21:47:00Z">
        <w:r>
          <w:rPr>
            <w:rFonts w:ascii="Times New Roman" w:eastAsia="Times New Roman"/>
            <w:sz w:val="24"/>
            <w:szCs w:val="24"/>
          </w:rPr>
          <w:t xml:space="preserve">nominally significant as outliers, which is slightly in opposition to the notion that outliers are being driven by horizontal pleiotropy. i.e. they would not really be outliers. It also is </w:t>
        </w:r>
      </w:ins>
      <w:ins w:id="193" w:author="Gibran Hemani" w:date="2019-07-10T21:48:00Z">
        <w:r>
          <w:rPr>
            <w:rFonts w:ascii="Times New Roman" w:eastAsia="Times New Roman"/>
            <w:sz w:val="24"/>
            <w:szCs w:val="24"/>
          </w:rPr>
          <w:t>computationally advantageous to set the default at this threshold to avoid server issues, though again, users are fully able to adjust these settings.</w:t>
        </w:r>
      </w:ins>
    </w:p>
    <w:p w14:paraId="5C4C367B" w14:textId="77777777" w:rsidR="00D52BC3" w:rsidRPr="008E5804" w:rsidDel="00782812" w:rsidRDefault="00D52BC3" w:rsidP="33425B97">
      <w:pPr>
        <w:pStyle w:val="ListParagraph"/>
        <w:spacing w:line="276" w:lineRule="auto"/>
        <w:jc w:val="both"/>
        <w:rPr>
          <w:del w:id="194" w:author="Gibran Hemani" w:date="2019-07-10T21:48:00Z"/>
          <w:rFonts w:ascii="Times New Roman" w:eastAsia="Times New Roman"/>
          <w:sz w:val="24"/>
          <w:szCs w:val="24"/>
        </w:rPr>
      </w:pPr>
    </w:p>
    <w:p w14:paraId="00E431DA" w14:textId="77777777" w:rsidR="003518B6" w:rsidRPr="008E5804" w:rsidRDefault="003518B6" w:rsidP="33425B97">
      <w:pPr>
        <w:spacing w:line="276" w:lineRule="auto"/>
        <w:jc w:val="both"/>
        <w:rPr>
          <w:rFonts w:ascii="Times New Roman" w:eastAsia="Times New Roman"/>
          <w:sz w:val="24"/>
          <w:szCs w:val="24"/>
        </w:rPr>
      </w:pPr>
    </w:p>
    <w:p w14:paraId="480A4446" w14:textId="34431E63" w:rsidR="00D26AD1"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5. I don’t find Figure 2 very illuminating. Could you also present the actual estimates in a Table such that readers can judge the bias? How is “substantially different” on line 665 defined?</w:t>
      </w:r>
    </w:p>
    <w:p w14:paraId="0DF18F70" w14:textId="52383962" w:rsidR="00DC6916" w:rsidRDefault="33425B97" w:rsidP="33425B97">
      <w:pPr>
        <w:spacing w:line="276" w:lineRule="auto"/>
        <w:jc w:val="both"/>
        <w:rPr>
          <w:rFonts w:ascii="Times New Roman" w:eastAsia="Times New Roman"/>
          <w:sz w:val="24"/>
          <w:szCs w:val="24"/>
        </w:rPr>
      </w:pPr>
      <w:r w:rsidRPr="008E5804">
        <w:rPr>
          <w:rFonts w:ascii="Times New Roman" w:eastAsia="Times New Roman"/>
          <w:sz w:val="24"/>
          <w:szCs w:val="24"/>
        </w:rPr>
        <w:t xml:space="preserve">Answer) </w:t>
      </w:r>
      <w:del w:id="195" w:author="Gibran Hemani" w:date="2019-07-10T21:49:00Z">
        <w:r w:rsidR="00B66D17" w:rsidDel="00782812">
          <w:rPr>
            <w:rFonts w:ascii="Times New Roman" w:eastAsia="Times New Roman"/>
            <w:sz w:val="24"/>
            <w:szCs w:val="24"/>
          </w:rPr>
          <w:delText xml:space="preserve">Sorry for the confusion. </w:delText>
        </w:r>
      </w:del>
      <w:ins w:id="196" w:author="Gibran Hemani" w:date="2019-07-10T21:50:00Z">
        <w:r w:rsidR="00782812">
          <w:rPr>
            <w:rFonts w:ascii="Times New Roman" w:eastAsia="Times New Roman"/>
            <w:sz w:val="24"/>
            <w:szCs w:val="24"/>
          </w:rPr>
          <w:t xml:space="preserve">Figure 2 is now completely changed having overhauled the </w:t>
        </w:r>
        <w:proofErr w:type="spellStart"/>
        <w:r w:rsidR="00782812">
          <w:rPr>
            <w:rFonts w:ascii="Times New Roman" w:eastAsia="Times New Roman"/>
            <w:sz w:val="24"/>
            <w:szCs w:val="24"/>
          </w:rPr>
          <w:t xml:space="preserve">simulations. </w:t>
        </w:r>
        <w:proofErr w:type="spellEnd"/>
        <w:r w:rsidR="00782812">
          <w:rPr>
            <w:rFonts w:ascii="Times New Roman" w:eastAsia="Times New Roman"/>
            <w:sz w:val="24"/>
            <w:szCs w:val="24"/>
          </w:rPr>
          <w:t>Also, n</w:t>
        </w:r>
      </w:ins>
      <w:del w:id="197" w:author="Gibran Hemani" w:date="2019-07-10T21:50:00Z">
        <w:r w:rsidR="00B66D17" w:rsidDel="00782812">
          <w:rPr>
            <w:rFonts w:ascii="Times New Roman" w:eastAsia="Times New Roman"/>
            <w:sz w:val="24"/>
            <w:szCs w:val="24"/>
          </w:rPr>
          <w:delText>N</w:delText>
        </w:r>
      </w:del>
      <w:r w:rsidR="00B66D17">
        <w:rPr>
          <w:rFonts w:ascii="Times New Roman" w:eastAsia="Times New Roman"/>
          <w:sz w:val="24"/>
          <w:szCs w:val="24"/>
        </w:rPr>
        <w:t xml:space="preserve">ow the actual estimates </w:t>
      </w:r>
      <w:r w:rsidR="00214E49">
        <w:rPr>
          <w:rFonts w:ascii="Times New Roman" w:eastAsia="Times New Roman"/>
          <w:sz w:val="24"/>
          <w:szCs w:val="24"/>
        </w:rPr>
        <w:t>are</w:t>
      </w:r>
      <w:r w:rsidR="009130E4">
        <w:rPr>
          <w:rFonts w:ascii="Times New Roman" w:eastAsia="Times New Roman"/>
          <w:sz w:val="24"/>
          <w:szCs w:val="24"/>
        </w:rPr>
        <w:t xml:space="preserve"> provided in Supplementary Table 3.</w:t>
      </w:r>
      <w:ins w:id="198" w:author="Gibran Hemani" w:date="2019-07-10T21:50:00Z">
        <w:r w:rsidR="00782812">
          <w:rPr>
            <w:rFonts w:ascii="Times New Roman" w:eastAsia="Times New Roman"/>
            <w:sz w:val="24"/>
            <w:szCs w:val="24"/>
          </w:rPr>
          <w:t xml:space="preserve"> We would just like to point out that we would keep Figure 2 as the main presentation as the bias values themselves are not meaningful – they are based on </w:t>
        </w:r>
      </w:ins>
      <w:ins w:id="199" w:author="Gibran Hemani" w:date="2019-07-10T21:51:00Z">
        <w:r w:rsidR="00782812">
          <w:rPr>
            <w:rFonts w:ascii="Times New Roman" w:eastAsia="Times New Roman"/>
            <w:sz w:val="24"/>
            <w:szCs w:val="24"/>
          </w:rPr>
          <w:t>chosen parameters that may or may not represent real situations (as we cannot easily know the true parameters in any particular analysis). Rather, the importance is to be able to see how within each scenario the different methods compare,</w:t>
        </w:r>
      </w:ins>
      <w:ins w:id="200" w:author="Gibran Hemani" w:date="2019-07-10T21:52:00Z">
        <w:r w:rsidR="00782812">
          <w:rPr>
            <w:rFonts w:ascii="Times New Roman" w:eastAsia="Times New Roman"/>
            <w:sz w:val="24"/>
            <w:szCs w:val="24"/>
          </w:rPr>
          <w:t xml:space="preserve"> and between scenarios the different methods perform inconsistently. We have emphasised this in the results section on the simulations now.</w:t>
        </w:r>
      </w:ins>
    </w:p>
    <w:p w14:paraId="456B12E1" w14:textId="03693127" w:rsidR="00A76C02" w:rsidDel="002844B7" w:rsidRDefault="00A76C02" w:rsidP="33425B97">
      <w:pPr>
        <w:spacing w:line="276" w:lineRule="auto"/>
        <w:jc w:val="both"/>
        <w:rPr>
          <w:del w:id="201" w:author="Gibran Hemani" w:date="2019-07-10T17:22:00Z"/>
          <w:rFonts w:ascii="Times New Roman" w:eastAsia="Times New Roman"/>
          <w:sz w:val="24"/>
          <w:szCs w:val="24"/>
        </w:rPr>
      </w:pPr>
    </w:p>
    <w:p w14:paraId="758F4AB4" w14:textId="431CA634" w:rsidR="00A76C02" w:rsidRDefault="005C6B93" w:rsidP="33425B97">
      <w:pPr>
        <w:spacing w:line="276" w:lineRule="auto"/>
        <w:jc w:val="both"/>
        <w:rPr>
          <w:rFonts w:ascii="Times New Roman" w:eastAsia="Times New Roman"/>
          <w:sz w:val="24"/>
          <w:szCs w:val="24"/>
        </w:rPr>
      </w:pPr>
      <w:del w:id="202" w:author="Gibran Hemani" w:date="2019-07-10T17:22:00Z">
        <w:r w:rsidDel="002844B7">
          <w:rPr>
            <w:rFonts w:ascii="Times New Roman" w:eastAsia="Times New Roman"/>
            <w:sz w:val="24"/>
            <w:szCs w:val="24"/>
          </w:rPr>
          <w:delText xml:space="preserve">Thank you for the suggestion. </w:delText>
        </w:r>
      </w:del>
      <w:r>
        <w:rPr>
          <w:rFonts w:ascii="Times New Roman" w:eastAsia="Times New Roman"/>
          <w:sz w:val="24"/>
          <w:szCs w:val="24"/>
        </w:rPr>
        <w:t xml:space="preserve">We wrestled with how best to illustrate the bias in these simulations. Normally one would just present the average bias across a number of repeated simulations, but the problem with this is that we are not simulating directional pleiotropy, we are allowing the outliers to go in any direction, so across many simulations the average bias will tend towards 0 even if all individual simulations are themselves biased </w:t>
      </w:r>
      <w:del w:id="203" w:author="Gibran Hemani" w:date="2019-07-10T21:52:00Z">
        <w:r w:rsidDel="001A572E">
          <w:rPr>
            <w:rFonts w:ascii="Times New Roman" w:eastAsia="Times New Roman"/>
            <w:sz w:val="24"/>
            <w:szCs w:val="24"/>
          </w:rPr>
          <w:delText>differently</w:delText>
        </w:r>
      </w:del>
      <w:ins w:id="204" w:author="Gibran Hemani" w:date="2019-07-10T21:52:00Z">
        <w:r w:rsidR="001A572E">
          <w:rPr>
            <w:rFonts w:ascii="Times New Roman" w:eastAsia="Times New Roman"/>
            <w:sz w:val="24"/>
            <w:szCs w:val="24"/>
          </w:rPr>
          <w:t>in either direction</w:t>
        </w:r>
      </w:ins>
      <w:r>
        <w:rPr>
          <w:rFonts w:ascii="Times New Roman" w:eastAsia="Times New Roman"/>
          <w:sz w:val="24"/>
          <w:szCs w:val="24"/>
        </w:rPr>
        <w:t xml:space="preserve">. In Figure 2 we are instead presenting the proportion of the simulations that are ‘significantly’ biased, i.e. has an effect estimate with CI not overlapping the true simulated effect. We believe this is the most appropriate way to depict these scenarios. Other ways are to show e.g. the mean squared error or the average absolute bias, but these are not easily interpretable so we opted against those options. </w:t>
      </w:r>
    </w:p>
    <w:p w14:paraId="5D9049B9" w14:textId="77777777" w:rsidR="00A76C02" w:rsidRDefault="00A76C02" w:rsidP="33425B97">
      <w:pPr>
        <w:spacing w:line="276" w:lineRule="auto"/>
        <w:jc w:val="both"/>
        <w:rPr>
          <w:rFonts w:ascii="Times New Roman" w:eastAsia="Times New Roman"/>
          <w:sz w:val="24"/>
          <w:szCs w:val="24"/>
        </w:rPr>
      </w:pPr>
    </w:p>
    <w:tbl>
      <w:tblPr>
        <w:tblStyle w:val="TableGrid"/>
        <w:tblW w:w="1444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805"/>
        <w:gridCol w:w="1291"/>
        <w:gridCol w:w="1292"/>
        <w:gridCol w:w="1292"/>
        <w:gridCol w:w="1292"/>
        <w:gridCol w:w="1292"/>
        <w:gridCol w:w="1292"/>
        <w:gridCol w:w="1292"/>
        <w:gridCol w:w="1292"/>
        <w:gridCol w:w="1294"/>
        <w:gridCol w:w="6"/>
      </w:tblGrid>
      <w:tr w:rsidR="008F6390" w:rsidDel="00243556" w14:paraId="26C44749" w14:textId="0F472FD6" w:rsidTr="008F6390">
        <w:trPr>
          <w:trHeight w:val="234"/>
          <w:del w:id="205" w:author="Gibran Hemani" w:date="2019-07-10T21:53:00Z"/>
        </w:trPr>
        <w:tc>
          <w:tcPr>
            <w:tcW w:w="2805" w:type="dxa"/>
            <w:tcBorders>
              <w:top w:val="single" w:sz="4" w:space="0" w:color="auto"/>
              <w:bottom w:val="single" w:sz="4" w:space="0" w:color="auto"/>
            </w:tcBorders>
            <w:shd w:val="clear" w:color="auto" w:fill="E7E6E6" w:themeFill="background2"/>
            <w:vAlign w:val="center"/>
          </w:tcPr>
          <w:p w14:paraId="6217A45B" w14:textId="5A33C2ED" w:rsidR="008F6390" w:rsidRPr="00191A1D" w:rsidDel="00243556" w:rsidRDefault="008F6390" w:rsidP="008F6390">
            <w:pPr>
              <w:spacing w:line="276" w:lineRule="auto"/>
              <w:jc w:val="center"/>
              <w:rPr>
                <w:del w:id="206" w:author="Gibran Hemani" w:date="2019-07-10T21:53:00Z"/>
                <w:rFonts w:ascii="Times New Roman" w:eastAsia="Times New Roman"/>
                <w:b/>
                <w:sz w:val="20"/>
              </w:rPr>
            </w:pPr>
          </w:p>
        </w:tc>
        <w:tc>
          <w:tcPr>
            <w:tcW w:w="11635" w:type="dxa"/>
            <w:gridSpan w:val="10"/>
            <w:tcBorders>
              <w:top w:val="single" w:sz="4" w:space="0" w:color="auto"/>
              <w:bottom w:val="single" w:sz="4" w:space="0" w:color="auto"/>
            </w:tcBorders>
            <w:shd w:val="clear" w:color="auto" w:fill="E7E6E6" w:themeFill="background2"/>
            <w:vAlign w:val="center"/>
          </w:tcPr>
          <w:p w14:paraId="38DA38DD" w14:textId="7253AE00" w:rsidR="008F6390" w:rsidRPr="00191A1D" w:rsidDel="00243556" w:rsidRDefault="008F6390" w:rsidP="008F6390">
            <w:pPr>
              <w:spacing w:line="276" w:lineRule="auto"/>
              <w:jc w:val="center"/>
              <w:rPr>
                <w:del w:id="207" w:author="Gibran Hemani" w:date="2019-07-10T21:53:00Z"/>
                <w:rFonts w:ascii="Times New Roman" w:eastAsia="Times New Roman"/>
                <w:b/>
                <w:sz w:val="20"/>
              </w:rPr>
            </w:pPr>
            <w:del w:id="208" w:author="Gibran Hemani" w:date="2019-07-10T21:53:00Z">
              <w:r w:rsidDel="00243556">
                <w:rPr>
                  <w:rFonts w:ascii="Times New Roman" w:eastAsia="Times New Roman"/>
                  <w:b/>
                  <w:sz w:val="20"/>
                </w:rPr>
                <w:delText>Estimates (S.E)</w:delText>
              </w:r>
            </w:del>
          </w:p>
        </w:tc>
      </w:tr>
      <w:tr w:rsidR="008F6390" w:rsidDel="00243556" w14:paraId="076BF279" w14:textId="53F79931" w:rsidTr="00364B30">
        <w:trPr>
          <w:trHeight w:val="234"/>
          <w:del w:id="209" w:author="Gibran Hemani" w:date="2019-07-10T21:53:00Z"/>
        </w:trPr>
        <w:tc>
          <w:tcPr>
            <w:tcW w:w="2805" w:type="dxa"/>
            <w:tcBorders>
              <w:top w:val="single" w:sz="4" w:space="0" w:color="auto"/>
              <w:bottom w:val="single" w:sz="4" w:space="0" w:color="auto"/>
            </w:tcBorders>
            <w:shd w:val="clear" w:color="auto" w:fill="E7E6E6" w:themeFill="background2"/>
            <w:vAlign w:val="center"/>
          </w:tcPr>
          <w:p w14:paraId="532CC35A" w14:textId="3902E5B5" w:rsidR="008F6390" w:rsidRPr="00191A1D" w:rsidDel="00243556" w:rsidRDefault="008F6390" w:rsidP="008F6390">
            <w:pPr>
              <w:spacing w:line="276" w:lineRule="auto"/>
              <w:rPr>
                <w:del w:id="210" w:author="Gibran Hemani" w:date="2019-07-10T21:53:00Z"/>
                <w:rFonts w:ascii="Times New Roman" w:eastAsia="Times New Roman"/>
                <w:sz w:val="20"/>
              </w:rPr>
            </w:pPr>
          </w:p>
        </w:tc>
        <w:tc>
          <w:tcPr>
            <w:tcW w:w="11635" w:type="dxa"/>
            <w:gridSpan w:val="10"/>
            <w:tcBorders>
              <w:top w:val="single" w:sz="4" w:space="0" w:color="auto"/>
              <w:bottom w:val="single" w:sz="4" w:space="0" w:color="auto"/>
            </w:tcBorders>
            <w:shd w:val="clear" w:color="auto" w:fill="E7E6E6" w:themeFill="background2"/>
            <w:vAlign w:val="center"/>
          </w:tcPr>
          <w:p w14:paraId="76827FC0" w14:textId="25FC1D2A" w:rsidR="008F6390" w:rsidRPr="00191A1D" w:rsidDel="00243556" w:rsidRDefault="008F6390" w:rsidP="008F6390">
            <w:pPr>
              <w:spacing w:line="276" w:lineRule="auto"/>
              <w:jc w:val="center"/>
              <w:rPr>
                <w:del w:id="211" w:author="Gibran Hemani" w:date="2019-07-10T21:53:00Z"/>
                <w:rFonts w:ascii="Times New Roman" w:eastAsia="Times New Roman"/>
                <w:b/>
                <w:sz w:val="20"/>
              </w:rPr>
            </w:pPr>
            <w:del w:id="212" w:author="Gibran Hemani" w:date="2019-07-10T21:53:00Z">
              <w:r w:rsidRPr="00191A1D" w:rsidDel="00243556">
                <w:rPr>
                  <w:rFonts w:ascii="Times New Roman" w:eastAsia="Times New Roman"/>
                  <w:b/>
                  <w:sz w:val="20"/>
                </w:rPr>
                <w:delText>Number of pleiotropic variants</w:delText>
              </w:r>
            </w:del>
          </w:p>
        </w:tc>
      </w:tr>
      <w:tr w:rsidR="008F6390" w:rsidDel="00243556" w14:paraId="4FBEBA96" w14:textId="705FEBAE" w:rsidTr="00317151">
        <w:trPr>
          <w:gridAfter w:val="1"/>
          <w:wAfter w:w="6" w:type="dxa"/>
          <w:trHeight w:val="248"/>
          <w:del w:id="213" w:author="Gibran Hemani" w:date="2019-07-10T21:53:00Z"/>
        </w:trPr>
        <w:tc>
          <w:tcPr>
            <w:tcW w:w="2805" w:type="dxa"/>
            <w:tcBorders>
              <w:top w:val="single" w:sz="4" w:space="0" w:color="auto"/>
            </w:tcBorders>
          </w:tcPr>
          <w:p w14:paraId="6347E3D8" w14:textId="5CBCCAD6" w:rsidR="008F6390" w:rsidRPr="00191A1D" w:rsidDel="00243556" w:rsidRDefault="008F6390" w:rsidP="008F6390">
            <w:pPr>
              <w:spacing w:line="276" w:lineRule="auto"/>
              <w:rPr>
                <w:del w:id="214" w:author="Gibran Hemani" w:date="2019-07-10T21:53:00Z"/>
                <w:rFonts w:ascii="Times New Roman" w:eastAsia="Times New Roman"/>
                <w:sz w:val="20"/>
              </w:rPr>
            </w:pPr>
          </w:p>
        </w:tc>
        <w:tc>
          <w:tcPr>
            <w:tcW w:w="1291" w:type="dxa"/>
            <w:tcBorders>
              <w:top w:val="single" w:sz="4" w:space="0" w:color="auto"/>
            </w:tcBorders>
          </w:tcPr>
          <w:p w14:paraId="03EF16EE" w14:textId="0C76C185" w:rsidR="008F6390" w:rsidRPr="0066403E" w:rsidDel="00243556" w:rsidRDefault="008F6390" w:rsidP="008F6390">
            <w:pPr>
              <w:spacing w:line="276" w:lineRule="auto"/>
              <w:jc w:val="center"/>
              <w:rPr>
                <w:del w:id="215" w:author="Gibran Hemani" w:date="2019-07-10T21:53:00Z"/>
                <w:rFonts w:ascii="Times New Roman" w:eastAsia="Times New Roman"/>
                <w:sz w:val="20"/>
                <w:szCs w:val="20"/>
              </w:rPr>
            </w:pPr>
            <w:del w:id="216" w:author="Gibran Hemani" w:date="2019-07-10T21:53:00Z">
              <w:r w:rsidRPr="0066403E" w:rsidDel="00243556">
                <w:rPr>
                  <w:rFonts w:ascii="Times New Roman" w:eastAsia="Times New Roman"/>
                  <w:sz w:val="20"/>
                  <w:szCs w:val="20"/>
                </w:rPr>
                <w:delText>2</w:delText>
              </w:r>
            </w:del>
          </w:p>
        </w:tc>
        <w:tc>
          <w:tcPr>
            <w:tcW w:w="1292" w:type="dxa"/>
            <w:tcBorders>
              <w:top w:val="single" w:sz="4" w:space="0" w:color="auto"/>
            </w:tcBorders>
          </w:tcPr>
          <w:p w14:paraId="064F5F03" w14:textId="440D9341" w:rsidR="008F6390" w:rsidRPr="0066403E" w:rsidDel="00243556" w:rsidRDefault="008F6390" w:rsidP="008F6390">
            <w:pPr>
              <w:spacing w:line="276" w:lineRule="auto"/>
              <w:jc w:val="center"/>
              <w:rPr>
                <w:del w:id="217" w:author="Gibran Hemani" w:date="2019-07-10T21:53:00Z"/>
                <w:rFonts w:ascii="Times New Roman" w:eastAsia="Times New Roman"/>
                <w:sz w:val="20"/>
                <w:szCs w:val="20"/>
              </w:rPr>
            </w:pPr>
            <w:del w:id="218" w:author="Gibran Hemani" w:date="2019-07-10T21:53:00Z">
              <w:r w:rsidRPr="0066403E" w:rsidDel="00243556">
                <w:rPr>
                  <w:rFonts w:ascii="Times New Roman" w:eastAsia="Times New Roman"/>
                  <w:sz w:val="20"/>
                  <w:szCs w:val="20"/>
                </w:rPr>
                <w:delText>6</w:delText>
              </w:r>
            </w:del>
          </w:p>
        </w:tc>
        <w:tc>
          <w:tcPr>
            <w:tcW w:w="1292" w:type="dxa"/>
            <w:tcBorders>
              <w:top w:val="single" w:sz="4" w:space="0" w:color="auto"/>
            </w:tcBorders>
          </w:tcPr>
          <w:p w14:paraId="2DFCB28F" w14:textId="6B65B6E9" w:rsidR="008F6390" w:rsidRPr="0066403E" w:rsidDel="00243556" w:rsidRDefault="008F6390" w:rsidP="008F6390">
            <w:pPr>
              <w:spacing w:line="276" w:lineRule="auto"/>
              <w:jc w:val="center"/>
              <w:rPr>
                <w:del w:id="219" w:author="Gibran Hemani" w:date="2019-07-10T21:53:00Z"/>
                <w:rFonts w:ascii="Times New Roman" w:eastAsia="Times New Roman"/>
                <w:sz w:val="20"/>
                <w:szCs w:val="20"/>
              </w:rPr>
            </w:pPr>
            <w:del w:id="220" w:author="Gibran Hemani" w:date="2019-07-10T21:53:00Z">
              <w:r w:rsidRPr="0066403E" w:rsidDel="00243556">
                <w:rPr>
                  <w:rFonts w:ascii="Times New Roman" w:eastAsia="Times New Roman"/>
                  <w:sz w:val="20"/>
                  <w:szCs w:val="20"/>
                </w:rPr>
                <w:delText>10</w:delText>
              </w:r>
            </w:del>
          </w:p>
        </w:tc>
        <w:tc>
          <w:tcPr>
            <w:tcW w:w="1292" w:type="dxa"/>
            <w:tcBorders>
              <w:top w:val="single" w:sz="4" w:space="0" w:color="auto"/>
            </w:tcBorders>
          </w:tcPr>
          <w:p w14:paraId="525AE1D4" w14:textId="47B4563E" w:rsidR="008F6390" w:rsidRPr="0066403E" w:rsidDel="00243556" w:rsidRDefault="008F6390" w:rsidP="008F6390">
            <w:pPr>
              <w:spacing w:line="276" w:lineRule="auto"/>
              <w:jc w:val="center"/>
              <w:rPr>
                <w:del w:id="221" w:author="Gibran Hemani" w:date="2019-07-10T21:53:00Z"/>
                <w:rFonts w:ascii="Times New Roman" w:eastAsia="Times New Roman"/>
                <w:sz w:val="20"/>
                <w:szCs w:val="20"/>
              </w:rPr>
            </w:pPr>
            <w:del w:id="222" w:author="Gibran Hemani" w:date="2019-07-10T21:53:00Z">
              <w:r w:rsidRPr="0066403E" w:rsidDel="00243556">
                <w:rPr>
                  <w:rFonts w:ascii="Times New Roman" w:eastAsia="Times New Roman"/>
                  <w:sz w:val="20"/>
                  <w:szCs w:val="20"/>
                </w:rPr>
                <w:delText>11</w:delText>
              </w:r>
            </w:del>
          </w:p>
        </w:tc>
        <w:tc>
          <w:tcPr>
            <w:tcW w:w="1292" w:type="dxa"/>
            <w:tcBorders>
              <w:top w:val="single" w:sz="4" w:space="0" w:color="auto"/>
            </w:tcBorders>
          </w:tcPr>
          <w:p w14:paraId="03965F9B" w14:textId="5739E872" w:rsidR="008F6390" w:rsidRPr="0066403E" w:rsidDel="00243556" w:rsidRDefault="008F6390" w:rsidP="008F6390">
            <w:pPr>
              <w:spacing w:line="276" w:lineRule="auto"/>
              <w:jc w:val="center"/>
              <w:rPr>
                <w:del w:id="223" w:author="Gibran Hemani" w:date="2019-07-10T21:53:00Z"/>
                <w:rFonts w:ascii="Times New Roman" w:eastAsia="Times New Roman"/>
                <w:sz w:val="20"/>
                <w:szCs w:val="20"/>
              </w:rPr>
            </w:pPr>
            <w:del w:id="224" w:author="Gibran Hemani" w:date="2019-07-10T21:53:00Z">
              <w:r w:rsidRPr="0066403E" w:rsidDel="00243556">
                <w:rPr>
                  <w:rFonts w:ascii="Times New Roman" w:eastAsia="Times New Roman"/>
                  <w:sz w:val="20"/>
                  <w:szCs w:val="20"/>
                </w:rPr>
                <w:delText>15</w:delText>
              </w:r>
            </w:del>
          </w:p>
        </w:tc>
        <w:tc>
          <w:tcPr>
            <w:tcW w:w="1292" w:type="dxa"/>
            <w:tcBorders>
              <w:top w:val="single" w:sz="4" w:space="0" w:color="auto"/>
            </w:tcBorders>
          </w:tcPr>
          <w:p w14:paraId="3ADE6BC4" w14:textId="3C54BD18" w:rsidR="008F6390" w:rsidRPr="0066403E" w:rsidDel="00243556" w:rsidRDefault="008F6390" w:rsidP="008F6390">
            <w:pPr>
              <w:spacing w:line="276" w:lineRule="auto"/>
              <w:jc w:val="center"/>
              <w:rPr>
                <w:del w:id="225" w:author="Gibran Hemani" w:date="2019-07-10T21:53:00Z"/>
                <w:rFonts w:ascii="Times New Roman" w:eastAsia="Times New Roman"/>
                <w:sz w:val="20"/>
                <w:szCs w:val="20"/>
              </w:rPr>
            </w:pPr>
            <w:del w:id="226" w:author="Gibran Hemani" w:date="2019-07-10T21:53:00Z">
              <w:r w:rsidRPr="0066403E" w:rsidDel="00243556">
                <w:rPr>
                  <w:rFonts w:ascii="Times New Roman" w:eastAsia="Times New Roman"/>
                  <w:sz w:val="20"/>
                  <w:szCs w:val="20"/>
                </w:rPr>
                <w:delText>19</w:delText>
              </w:r>
            </w:del>
          </w:p>
        </w:tc>
        <w:tc>
          <w:tcPr>
            <w:tcW w:w="1292" w:type="dxa"/>
            <w:tcBorders>
              <w:top w:val="single" w:sz="4" w:space="0" w:color="auto"/>
            </w:tcBorders>
          </w:tcPr>
          <w:p w14:paraId="01D9095C" w14:textId="52470C8D" w:rsidR="008F6390" w:rsidRPr="0066403E" w:rsidDel="00243556" w:rsidRDefault="008F6390" w:rsidP="008F6390">
            <w:pPr>
              <w:spacing w:line="276" w:lineRule="auto"/>
              <w:jc w:val="center"/>
              <w:rPr>
                <w:del w:id="227" w:author="Gibran Hemani" w:date="2019-07-10T21:53:00Z"/>
                <w:rFonts w:ascii="Times New Roman" w:eastAsia="Times New Roman"/>
                <w:sz w:val="20"/>
                <w:szCs w:val="20"/>
              </w:rPr>
            </w:pPr>
            <w:del w:id="228" w:author="Gibran Hemani" w:date="2019-07-10T21:53:00Z">
              <w:r w:rsidRPr="0066403E" w:rsidDel="00243556">
                <w:rPr>
                  <w:rFonts w:ascii="Times New Roman" w:eastAsia="Times New Roman"/>
                  <w:sz w:val="20"/>
                  <w:szCs w:val="20"/>
                </w:rPr>
                <w:delText>20</w:delText>
              </w:r>
            </w:del>
          </w:p>
        </w:tc>
        <w:tc>
          <w:tcPr>
            <w:tcW w:w="1292" w:type="dxa"/>
            <w:tcBorders>
              <w:top w:val="single" w:sz="4" w:space="0" w:color="auto"/>
            </w:tcBorders>
          </w:tcPr>
          <w:p w14:paraId="7E48C903" w14:textId="04DA80A4" w:rsidR="008F6390" w:rsidRPr="0066403E" w:rsidDel="00243556" w:rsidRDefault="008F6390" w:rsidP="008F6390">
            <w:pPr>
              <w:spacing w:line="276" w:lineRule="auto"/>
              <w:jc w:val="center"/>
              <w:rPr>
                <w:del w:id="229" w:author="Gibran Hemani" w:date="2019-07-10T21:53:00Z"/>
                <w:rFonts w:ascii="Times New Roman" w:eastAsia="Times New Roman"/>
                <w:sz w:val="20"/>
                <w:szCs w:val="20"/>
              </w:rPr>
            </w:pPr>
            <w:del w:id="230" w:author="Gibran Hemani" w:date="2019-07-10T21:53:00Z">
              <w:r w:rsidRPr="0066403E" w:rsidDel="00243556">
                <w:rPr>
                  <w:rFonts w:ascii="Times New Roman" w:eastAsia="Times New Roman"/>
                  <w:sz w:val="20"/>
                  <w:szCs w:val="20"/>
                </w:rPr>
                <w:delText>24</w:delText>
              </w:r>
            </w:del>
          </w:p>
        </w:tc>
        <w:tc>
          <w:tcPr>
            <w:tcW w:w="1294" w:type="dxa"/>
            <w:tcBorders>
              <w:top w:val="single" w:sz="4" w:space="0" w:color="auto"/>
            </w:tcBorders>
          </w:tcPr>
          <w:p w14:paraId="13C03505" w14:textId="2123AAE6" w:rsidR="008F6390" w:rsidRPr="0066403E" w:rsidDel="00243556" w:rsidRDefault="008F6390" w:rsidP="008F6390">
            <w:pPr>
              <w:spacing w:line="276" w:lineRule="auto"/>
              <w:jc w:val="center"/>
              <w:rPr>
                <w:del w:id="231" w:author="Gibran Hemani" w:date="2019-07-10T21:53:00Z"/>
                <w:rFonts w:ascii="Times New Roman" w:eastAsia="Times New Roman"/>
                <w:sz w:val="20"/>
                <w:szCs w:val="20"/>
              </w:rPr>
            </w:pPr>
            <w:del w:id="232" w:author="Gibran Hemani" w:date="2019-07-10T21:53:00Z">
              <w:r w:rsidRPr="0066403E" w:rsidDel="00243556">
                <w:rPr>
                  <w:rFonts w:ascii="Times New Roman" w:eastAsia="Times New Roman"/>
                  <w:sz w:val="20"/>
                  <w:szCs w:val="20"/>
                </w:rPr>
                <w:delText>28</w:delText>
              </w:r>
            </w:del>
          </w:p>
        </w:tc>
      </w:tr>
      <w:tr w:rsidR="008F6390" w:rsidDel="00243556" w14:paraId="3B34CEB6" w14:textId="647B912B" w:rsidTr="00317151">
        <w:trPr>
          <w:trHeight w:val="248"/>
          <w:del w:id="233" w:author="Gibran Hemani" w:date="2019-07-10T21:53:00Z"/>
        </w:trPr>
        <w:tc>
          <w:tcPr>
            <w:tcW w:w="14440" w:type="dxa"/>
            <w:gridSpan w:val="11"/>
            <w:vAlign w:val="center"/>
          </w:tcPr>
          <w:p w14:paraId="3E9A2972" w14:textId="64B3E596" w:rsidR="008F6390" w:rsidRPr="0066403E" w:rsidDel="00243556" w:rsidRDefault="008F6390" w:rsidP="008F6390">
            <w:pPr>
              <w:spacing w:line="276" w:lineRule="auto"/>
              <w:rPr>
                <w:del w:id="234" w:author="Gibran Hemani" w:date="2019-07-10T21:53:00Z"/>
                <w:rFonts w:ascii="Times New Roman" w:eastAsia="Times New Roman"/>
                <w:b/>
                <w:sz w:val="20"/>
                <w:szCs w:val="20"/>
              </w:rPr>
            </w:pPr>
            <w:del w:id="235" w:author="Gibran Hemani" w:date="2019-07-10T21:53:00Z">
              <w:r w:rsidDel="00243556">
                <w:rPr>
                  <w:rFonts w:ascii="Times New Roman" w:eastAsia="Times New Roman"/>
                  <w:b/>
                  <w:sz w:val="20"/>
                  <w:szCs w:val="20"/>
                </w:rPr>
                <w:delText>Simulate e</w:delText>
              </w:r>
              <w:r w:rsidRPr="0066403E" w:rsidDel="00243556">
                <w:rPr>
                  <w:rFonts w:ascii="Times New Roman" w:eastAsia="Times New Roman"/>
                  <w:b/>
                  <w:sz w:val="20"/>
                  <w:szCs w:val="20"/>
                </w:rPr>
                <w:delText>ffect size (beta = 0)</w:delText>
              </w:r>
            </w:del>
          </w:p>
        </w:tc>
      </w:tr>
      <w:tr w:rsidR="008F6390" w:rsidDel="00243556" w14:paraId="04A29205" w14:textId="0732DAB2" w:rsidTr="00317151">
        <w:trPr>
          <w:gridAfter w:val="1"/>
          <w:wAfter w:w="6" w:type="dxa"/>
          <w:trHeight w:val="234"/>
          <w:del w:id="236" w:author="Gibran Hemani" w:date="2019-07-10T21:53:00Z"/>
        </w:trPr>
        <w:tc>
          <w:tcPr>
            <w:tcW w:w="2805" w:type="dxa"/>
            <w:vAlign w:val="center"/>
          </w:tcPr>
          <w:p w14:paraId="476B0A33" w14:textId="1F205857" w:rsidR="008F6390" w:rsidRPr="00191A1D" w:rsidDel="00243556" w:rsidRDefault="008F6390" w:rsidP="008F6390">
            <w:pPr>
              <w:spacing w:line="276" w:lineRule="auto"/>
              <w:rPr>
                <w:del w:id="237" w:author="Gibran Hemani" w:date="2019-07-10T21:53:00Z"/>
                <w:rFonts w:ascii="Times New Roman" w:eastAsia="Times New Roman"/>
                <w:sz w:val="20"/>
              </w:rPr>
            </w:pPr>
            <w:del w:id="238" w:author="Gibran Hemani" w:date="2019-07-10T21:53:00Z">
              <w:r w:rsidRPr="00191A1D" w:rsidDel="00243556">
                <w:rPr>
                  <w:rFonts w:ascii="Times New Roman" w:eastAsia="Times New Roman"/>
                  <w:sz w:val="20"/>
                </w:rPr>
                <w:delText>Raw</w:delText>
              </w:r>
            </w:del>
          </w:p>
        </w:tc>
        <w:tc>
          <w:tcPr>
            <w:tcW w:w="1291" w:type="dxa"/>
            <w:vAlign w:val="center"/>
          </w:tcPr>
          <w:p w14:paraId="70731F04" w14:textId="40392844" w:rsidR="008F6390" w:rsidRPr="00317151" w:rsidDel="00243556" w:rsidRDefault="008F6390" w:rsidP="008F6390">
            <w:pPr>
              <w:spacing w:line="276" w:lineRule="auto"/>
              <w:jc w:val="center"/>
              <w:rPr>
                <w:del w:id="239" w:author="Gibran Hemani" w:date="2019-07-10T21:53:00Z"/>
                <w:rFonts w:ascii="Times New Roman" w:eastAsia="Times New Roman"/>
                <w:sz w:val="18"/>
                <w:szCs w:val="20"/>
              </w:rPr>
            </w:pPr>
            <w:del w:id="240" w:author="Gibran Hemani" w:date="2019-07-10T21:53:00Z">
              <w:r w:rsidRPr="00317151" w:rsidDel="00243556">
                <w:rPr>
                  <w:rFonts w:ascii="Times New Roman"/>
                  <w:color w:val="000000"/>
                  <w:sz w:val="18"/>
                  <w:szCs w:val="20"/>
                </w:rPr>
                <w:delText>0.000 (0.045)</w:delText>
              </w:r>
            </w:del>
          </w:p>
        </w:tc>
        <w:tc>
          <w:tcPr>
            <w:tcW w:w="1292" w:type="dxa"/>
            <w:vAlign w:val="center"/>
          </w:tcPr>
          <w:p w14:paraId="0B79CA27" w14:textId="59BCDA73" w:rsidR="008F6390" w:rsidRPr="00317151" w:rsidDel="00243556" w:rsidRDefault="008F6390" w:rsidP="008F6390">
            <w:pPr>
              <w:spacing w:line="276" w:lineRule="auto"/>
              <w:jc w:val="center"/>
              <w:rPr>
                <w:del w:id="241" w:author="Gibran Hemani" w:date="2019-07-10T21:53:00Z"/>
                <w:rFonts w:ascii="Times New Roman" w:eastAsia="Times New Roman"/>
                <w:sz w:val="18"/>
                <w:szCs w:val="20"/>
              </w:rPr>
            </w:pPr>
            <w:del w:id="242"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0.08</w:delText>
              </w:r>
              <w:r w:rsidDel="00243556">
                <w:rPr>
                  <w:rFonts w:ascii="Times New Roman"/>
                  <w:color w:val="000000"/>
                  <w:sz w:val="18"/>
                  <w:szCs w:val="20"/>
                </w:rPr>
                <w:delText>0</w:delText>
              </w:r>
              <w:r w:rsidRPr="00317151" w:rsidDel="00243556">
                <w:rPr>
                  <w:rFonts w:ascii="Times New Roman"/>
                  <w:color w:val="000000"/>
                  <w:sz w:val="18"/>
                  <w:szCs w:val="20"/>
                </w:rPr>
                <w:delText>)</w:delText>
              </w:r>
            </w:del>
          </w:p>
        </w:tc>
        <w:tc>
          <w:tcPr>
            <w:tcW w:w="1292" w:type="dxa"/>
            <w:vAlign w:val="center"/>
          </w:tcPr>
          <w:p w14:paraId="5A4CEAA5" w14:textId="741BAD8F" w:rsidR="008F6390" w:rsidRPr="00317151" w:rsidDel="00243556" w:rsidRDefault="008F6390" w:rsidP="008F6390">
            <w:pPr>
              <w:spacing w:line="276" w:lineRule="auto"/>
              <w:jc w:val="center"/>
              <w:rPr>
                <w:del w:id="243" w:author="Gibran Hemani" w:date="2019-07-10T21:53:00Z"/>
                <w:rFonts w:ascii="Times New Roman" w:eastAsia="Times New Roman"/>
                <w:sz w:val="18"/>
                <w:szCs w:val="20"/>
              </w:rPr>
            </w:pPr>
            <w:del w:id="244" w:author="Gibran Hemani" w:date="2019-07-10T21:53:00Z">
              <w:r w:rsidRPr="00317151" w:rsidDel="00243556">
                <w:rPr>
                  <w:rFonts w:ascii="Times New Roman"/>
                  <w:color w:val="000000"/>
                  <w:sz w:val="18"/>
                  <w:szCs w:val="20"/>
                </w:rPr>
                <w:delText>0.002 (0.102)</w:delText>
              </w:r>
            </w:del>
          </w:p>
        </w:tc>
        <w:tc>
          <w:tcPr>
            <w:tcW w:w="1292" w:type="dxa"/>
            <w:vAlign w:val="center"/>
          </w:tcPr>
          <w:p w14:paraId="53D2A9C9" w14:textId="6E536177" w:rsidR="008F6390" w:rsidRPr="00317151" w:rsidDel="00243556" w:rsidRDefault="008F6390" w:rsidP="008F6390">
            <w:pPr>
              <w:spacing w:line="276" w:lineRule="auto"/>
              <w:jc w:val="center"/>
              <w:rPr>
                <w:del w:id="245" w:author="Gibran Hemani" w:date="2019-07-10T21:53:00Z"/>
                <w:rFonts w:ascii="Times New Roman" w:eastAsia="Times New Roman"/>
                <w:sz w:val="18"/>
                <w:szCs w:val="20"/>
              </w:rPr>
            </w:pPr>
            <w:del w:id="246"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0.108)</w:delText>
              </w:r>
            </w:del>
          </w:p>
        </w:tc>
        <w:tc>
          <w:tcPr>
            <w:tcW w:w="1292" w:type="dxa"/>
            <w:vAlign w:val="center"/>
          </w:tcPr>
          <w:p w14:paraId="53C868CC" w14:textId="1595C2FD" w:rsidR="008F6390" w:rsidRPr="00317151" w:rsidDel="00243556" w:rsidRDefault="008F6390" w:rsidP="008F6390">
            <w:pPr>
              <w:spacing w:line="276" w:lineRule="auto"/>
              <w:jc w:val="center"/>
              <w:rPr>
                <w:del w:id="247" w:author="Gibran Hemani" w:date="2019-07-10T21:53:00Z"/>
                <w:rFonts w:ascii="Times New Roman" w:eastAsia="Times New Roman"/>
                <w:sz w:val="18"/>
                <w:szCs w:val="20"/>
              </w:rPr>
            </w:pPr>
            <w:del w:id="248" w:author="Gibran Hemani" w:date="2019-07-10T21:53:00Z">
              <w:r w:rsidRPr="00317151" w:rsidDel="00243556">
                <w:rPr>
                  <w:rFonts w:ascii="Times New Roman"/>
                  <w:color w:val="000000"/>
                  <w:sz w:val="18"/>
                  <w:szCs w:val="20"/>
                </w:rPr>
                <w:delText>0.001 (0.124)</w:delText>
              </w:r>
            </w:del>
          </w:p>
        </w:tc>
        <w:tc>
          <w:tcPr>
            <w:tcW w:w="1292" w:type="dxa"/>
            <w:vAlign w:val="center"/>
          </w:tcPr>
          <w:p w14:paraId="4A693FB6" w14:textId="4D995C80" w:rsidR="008F6390" w:rsidRPr="00317151" w:rsidDel="00243556" w:rsidRDefault="008F6390" w:rsidP="008F6390">
            <w:pPr>
              <w:spacing w:line="276" w:lineRule="auto"/>
              <w:jc w:val="center"/>
              <w:rPr>
                <w:del w:id="249" w:author="Gibran Hemani" w:date="2019-07-10T21:53:00Z"/>
                <w:rFonts w:ascii="Times New Roman" w:eastAsia="Times New Roman"/>
                <w:sz w:val="18"/>
                <w:szCs w:val="20"/>
              </w:rPr>
            </w:pPr>
            <w:del w:id="250"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0.136)</w:delText>
              </w:r>
            </w:del>
          </w:p>
        </w:tc>
        <w:tc>
          <w:tcPr>
            <w:tcW w:w="1292" w:type="dxa"/>
            <w:vAlign w:val="center"/>
          </w:tcPr>
          <w:p w14:paraId="42BE0EA5" w14:textId="0102C220" w:rsidR="008F6390" w:rsidRPr="00317151" w:rsidDel="00243556" w:rsidRDefault="008F6390" w:rsidP="008F6390">
            <w:pPr>
              <w:spacing w:line="276" w:lineRule="auto"/>
              <w:jc w:val="center"/>
              <w:rPr>
                <w:del w:id="251" w:author="Gibran Hemani" w:date="2019-07-10T21:53:00Z"/>
                <w:rFonts w:ascii="Times New Roman" w:eastAsia="Times New Roman"/>
                <w:sz w:val="18"/>
                <w:szCs w:val="20"/>
              </w:rPr>
            </w:pPr>
            <w:del w:id="252" w:author="Gibran Hemani" w:date="2019-07-10T21:53:00Z">
              <w:r w:rsidRPr="00317151" w:rsidDel="00243556">
                <w:rPr>
                  <w:rFonts w:ascii="Times New Roman"/>
                  <w:color w:val="000000"/>
                  <w:sz w:val="18"/>
                  <w:szCs w:val="20"/>
                </w:rPr>
                <w:delText>-0.001 (0.138)</w:delText>
              </w:r>
            </w:del>
          </w:p>
        </w:tc>
        <w:tc>
          <w:tcPr>
            <w:tcW w:w="1292" w:type="dxa"/>
            <w:vAlign w:val="center"/>
          </w:tcPr>
          <w:p w14:paraId="1044AE81" w14:textId="1DAF94D8" w:rsidR="008F6390" w:rsidRPr="00317151" w:rsidDel="00243556" w:rsidRDefault="008F6390" w:rsidP="008F6390">
            <w:pPr>
              <w:spacing w:line="276" w:lineRule="auto"/>
              <w:jc w:val="center"/>
              <w:rPr>
                <w:del w:id="253" w:author="Gibran Hemani" w:date="2019-07-10T21:53:00Z"/>
                <w:rFonts w:ascii="Times New Roman" w:eastAsia="Times New Roman"/>
                <w:sz w:val="18"/>
                <w:szCs w:val="20"/>
              </w:rPr>
            </w:pPr>
            <w:del w:id="254" w:author="Gibran Hemani" w:date="2019-07-10T21:53:00Z">
              <w:r w:rsidRPr="00317151" w:rsidDel="00243556">
                <w:rPr>
                  <w:rFonts w:ascii="Times New Roman"/>
                  <w:color w:val="000000"/>
                  <w:sz w:val="18"/>
                  <w:szCs w:val="20"/>
                </w:rPr>
                <w:delText>0.001 (0.148)</w:delText>
              </w:r>
            </w:del>
          </w:p>
        </w:tc>
        <w:tc>
          <w:tcPr>
            <w:tcW w:w="1294" w:type="dxa"/>
            <w:vAlign w:val="center"/>
          </w:tcPr>
          <w:p w14:paraId="35E7472E" w14:textId="05ED99D3" w:rsidR="008F6390" w:rsidRPr="00317151" w:rsidDel="00243556" w:rsidRDefault="008F6390" w:rsidP="008F6390">
            <w:pPr>
              <w:spacing w:line="276" w:lineRule="auto"/>
              <w:jc w:val="center"/>
              <w:rPr>
                <w:del w:id="255" w:author="Gibran Hemani" w:date="2019-07-10T21:53:00Z"/>
                <w:rFonts w:ascii="Times New Roman" w:eastAsia="Times New Roman"/>
                <w:sz w:val="18"/>
                <w:szCs w:val="20"/>
              </w:rPr>
            </w:pPr>
            <w:del w:id="256" w:author="Gibran Hemani" w:date="2019-07-10T21:53:00Z">
              <w:r w:rsidRPr="00317151" w:rsidDel="00243556">
                <w:rPr>
                  <w:rFonts w:ascii="Times New Roman"/>
                  <w:color w:val="000000"/>
                  <w:sz w:val="18"/>
                  <w:szCs w:val="20"/>
                </w:rPr>
                <w:delText>-0.003 (0.156)</w:delText>
              </w:r>
            </w:del>
          </w:p>
        </w:tc>
      </w:tr>
      <w:tr w:rsidR="008F6390" w:rsidDel="00243556" w14:paraId="5EC9F557" w14:textId="27748596" w:rsidTr="00317151">
        <w:trPr>
          <w:trHeight w:val="248"/>
          <w:del w:id="257" w:author="Gibran Hemani" w:date="2019-07-10T21:53:00Z"/>
        </w:trPr>
        <w:tc>
          <w:tcPr>
            <w:tcW w:w="14440" w:type="dxa"/>
            <w:gridSpan w:val="11"/>
            <w:vAlign w:val="center"/>
          </w:tcPr>
          <w:p w14:paraId="1CC8CF6B" w14:textId="2665B8F0" w:rsidR="008F6390" w:rsidRPr="00317151" w:rsidDel="00243556" w:rsidRDefault="008F6390" w:rsidP="008F6390">
            <w:pPr>
              <w:spacing w:line="276" w:lineRule="auto"/>
              <w:rPr>
                <w:del w:id="258" w:author="Gibran Hemani" w:date="2019-07-10T21:53:00Z"/>
                <w:rFonts w:ascii="Times New Roman" w:eastAsia="Times New Roman"/>
                <w:sz w:val="18"/>
                <w:szCs w:val="20"/>
              </w:rPr>
            </w:pPr>
            <w:del w:id="259" w:author="Gibran Hemani" w:date="2019-07-10T21:53:00Z">
              <w:r w:rsidRPr="00317151" w:rsidDel="00243556">
                <w:rPr>
                  <w:rFonts w:ascii="Times New Roman" w:eastAsia="Times New Roman"/>
                  <w:sz w:val="18"/>
                  <w:szCs w:val="20"/>
                </w:rPr>
                <w:delText>Pleiotropy detected</w:delText>
              </w:r>
            </w:del>
          </w:p>
        </w:tc>
      </w:tr>
      <w:tr w:rsidR="008F6390" w:rsidDel="00243556" w14:paraId="46BDA58B" w14:textId="4C42C441" w:rsidTr="00317151">
        <w:trPr>
          <w:gridAfter w:val="1"/>
          <w:wAfter w:w="6" w:type="dxa"/>
          <w:trHeight w:val="248"/>
          <w:del w:id="260" w:author="Gibran Hemani" w:date="2019-07-10T21:53:00Z"/>
        </w:trPr>
        <w:tc>
          <w:tcPr>
            <w:tcW w:w="2805" w:type="dxa"/>
            <w:vAlign w:val="center"/>
          </w:tcPr>
          <w:p w14:paraId="07892886" w14:textId="7056C815" w:rsidR="008F6390" w:rsidRPr="00191A1D" w:rsidDel="00243556" w:rsidRDefault="008F6390" w:rsidP="008F6390">
            <w:pPr>
              <w:spacing w:line="276" w:lineRule="auto"/>
              <w:rPr>
                <w:del w:id="261" w:author="Gibran Hemani" w:date="2019-07-10T21:53:00Z"/>
                <w:rFonts w:ascii="Times New Roman" w:eastAsia="Times New Roman"/>
                <w:sz w:val="20"/>
              </w:rPr>
            </w:pPr>
            <w:del w:id="262" w:author="Gibran Hemani" w:date="2019-07-10T21:53:00Z">
              <w:r w:rsidRPr="00191A1D" w:rsidDel="00243556">
                <w:rPr>
                  <w:rFonts w:ascii="Times New Roman" w:eastAsia="Times New Roman"/>
                  <w:sz w:val="20"/>
                </w:rPr>
                <w:delText xml:space="preserve">   Outlier adjusted</w:delText>
              </w:r>
            </w:del>
          </w:p>
        </w:tc>
        <w:tc>
          <w:tcPr>
            <w:tcW w:w="1291" w:type="dxa"/>
            <w:vAlign w:val="center"/>
          </w:tcPr>
          <w:p w14:paraId="3E5AF563" w14:textId="7550D59B" w:rsidR="008F6390" w:rsidRPr="00317151" w:rsidDel="00243556" w:rsidRDefault="008F6390" w:rsidP="008F6390">
            <w:pPr>
              <w:spacing w:line="276" w:lineRule="auto"/>
              <w:jc w:val="center"/>
              <w:rPr>
                <w:del w:id="263" w:author="Gibran Hemani" w:date="2019-07-10T21:53:00Z"/>
                <w:rFonts w:ascii="Times New Roman" w:eastAsia="Times New Roman"/>
                <w:sz w:val="18"/>
                <w:szCs w:val="20"/>
              </w:rPr>
            </w:pPr>
            <w:del w:id="264"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0.021)</w:delText>
              </w:r>
            </w:del>
          </w:p>
        </w:tc>
        <w:tc>
          <w:tcPr>
            <w:tcW w:w="1292" w:type="dxa"/>
            <w:vAlign w:val="center"/>
          </w:tcPr>
          <w:p w14:paraId="4284A4E4" w14:textId="4C751AB1" w:rsidR="008F6390" w:rsidRPr="00317151" w:rsidDel="00243556" w:rsidRDefault="008F6390" w:rsidP="008F6390">
            <w:pPr>
              <w:spacing w:line="276" w:lineRule="auto"/>
              <w:jc w:val="center"/>
              <w:rPr>
                <w:del w:id="265" w:author="Gibran Hemani" w:date="2019-07-10T21:53:00Z"/>
                <w:rFonts w:ascii="Times New Roman" w:eastAsia="Times New Roman"/>
                <w:sz w:val="18"/>
                <w:szCs w:val="20"/>
              </w:rPr>
            </w:pPr>
            <w:del w:id="266"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0.065)</w:delText>
              </w:r>
            </w:del>
          </w:p>
        </w:tc>
        <w:tc>
          <w:tcPr>
            <w:tcW w:w="1292" w:type="dxa"/>
            <w:vAlign w:val="center"/>
          </w:tcPr>
          <w:p w14:paraId="75B69511" w14:textId="3597E029" w:rsidR="008F6390" w:rsidRPr="00317151" w:rsidDel="00243556" w:rsidRDefault="008F6390" w:rsidP="008F6390">
            <w:pPr>
              <w:spacing w:line="276" w:lineRule="auto"/>
              <w:jc w:val="center"/>
              <w:rPr>
                <w:del w:id="267" w:author="Gibran Hemani" w:date="2019-07-10T21:53:00Z"/>
                <w:rFonts w:ascii="Times New Roman" w:eastAsia="Times New Roman"/>
                <w:sz w:val="18"/>
                <w:szCs w:val="20"/>
              </w:rPr>
            </w:pPr>
            <w:del w:id="268" w:author="Gibran Hemani" w:date="2019-07-10T21:53:00Z">
              <w:r w:rsidRPr="00317151" w:rsidDel="00243556">
                <w:rPr>
                  <w:rFonts w:ascii="Times New Roman"/>
                  <w:color w:val="000000"/>
                  <w:sz w:val="18"/>
                  <w:szCs w:val="20"/>
                </w:rPr>
                <w:delText>0.002 (0.09)</w:delText>
              </w:r>
            </w:del>
          </w:p>
        </w:tc>
        <w:tc>
          <w:tcPr>
            <w:tcW w:w="1292" w:type="dxa"/>
            <w:vAlign w:val="center"/>
          </w:tcPr>
          <w:p w14:paraId="7881AFFF" w14:textId="16E96967" w:rsidR="008F6390" w:rsidRPr="00317151" w:rsidDel="00243556" w:rsidRDefault="008F6390" w:rsidP="008F6390">
            <w:pPr>
              <w:spacing w:line="276" w:lineRule="auto"/>
              <w:jc w:val="center"/>
              <w:rPr>
                <w:del w:id="269" w:author="Gibran Hemani" w:date="2019-07-10T21:53:00Z"/>
                <w:rFonts w:ascii="Times New Roman" w:eastAsia="Times New Roman"/>
                <w:sz w:val="18"/>
                <w:szCs w:val="20"/>
              </w:rPr>
            </w:pPr>
            <w:del w:id="270" w:author="Gibran Hemani" w:date="2019-07-10T21:53:00Z">
              <w:r w:rsidRPr="00317151" w:rsidDel="00243556">
                <w:rPr>
                  <w:rFonts w:ascii="Times New Roman"/>
                  <w:color w:val="000000"/>
                  <w:sz w:val="18"/>
                  <w:szCs w:val="20"/>
                </w:rPr>
                <w:delText>0.001 (0.099)</w:delText>
              </w:r>
            </w:del>
          </w:p>
        </w:tc>
        <w:tc>
          <w:tcPr>
            <w:tcW w:w="1292" w:type="dxa"/>
            <w:vAlign w:val="center"/>
          </w:tcPr>
          <w:p w14:paraId="2249CF89" w14:textId="4B1BCCC1" w:rsidR="008F6390" w:rsidRPr="00317151" w:rsidDel="00243556" w:rsidRDefault="008F6390" w:rsidP="008F6390">
            <w:pPr>
              <w:spacing w:line="276" w:lineRule="auto"/>
              <w:jc w:val="center"/>
              <w:rPr>
                <w:del w:id="271" w:author="Gibran Hemani" w:date="2019-07-10T21:53:00Z"/>
                <w:rFonts w:ascii="Times New Roman" w:eastAsia="Times New Roman"/>
                <w:sz w:val="18"/>
                <w:szCs w:val="20"/>
              </w:rPr>
            </w:pPr>
            <w:del w:id="272" w:author="Gibran Hemani" w:date="2019-07-10T21:53:00Z">
              <w:r w:rsidRPr="00317151" w:rsidDel="00243556">
                <w:rPr>
                  <w:rFonts w:ascii="Times New Roman"/>
                  <w:color w:val="000000"/>
                  <w:sz w:val="18"/>
                  <w:szCs w:val="20"/>
                </w:rPr>
                <w:delText>0.001 (0.116)</w:delText>
              </w:r>
            </w:del>
          </w:p>
        </w:tc>
        <w:tc>
          <w:tcPr>
            <w:tcW w:w="1292" w:type="dxa"/>
            <w:vAlign w:val="center"/>
          </w:tcPr>
          <w:p w14:paraId="04AB8507" w14:textId="520C980E" w:rsidR="008F6390" w:rsidRPr="00317151" w:rsidDel="00243556" w:rsidRDefault="008F6390" w:rsidP="008F6390">
            <w:pPr>
              <w:spacing w:line="276" w:lineRule="auto"/>
              <w:jc w:val="center"/>
              <w:rPr>
                <w:del w:id="273" w:author="Gibran Hemani" w:date="2019-07-10T21:53:00Z"/>
                <w:rFonts w:ascii="Times New Roman" w:eastAsia="Times New Roman"/>
                <w:sz w:val="18"/>
                <w:szCs w:val="20"/>
              </w:rPr>
            </w:pPr>
            <w:del w:id="274" w:author="Gibran Hemani" w:date="2019-07-10T21:53:00Z">
              <w:r w:rsidRPr="00317151" w:rsidDel="00243556">
                <w:rPr>
                  <w:rFonts w:ascii="Times New Roman"/>
                  <w:color w:val="000000"/>
                  <w:sz w:val="18"/>
                  <w:szCs w:val="20"/>
                </w:rPr>
                <w:delText>0.001 (0.128)</w:delText>
              </w:r>
            </w:del>
          </w:p>
        </w:tc>
        <w:tc>
          <w:tcPr>
            <w:tcW w:w="1292" w:type="dxa"/>
            <w:vAlign w:val="center"/>
          </w:tcPr>
          <w:p w14:paraId="431B113E" w14:textId="4B996A3F" w:rsidR="008F6390" w:rsidRPr="00317151" w:rsidDel="00243556" w:rsidRDefault="008F6390" w:rsidP="008F6390">
            <w:pPr>
              <w:spacing w:line="276" w:lineRule="auto"/>
              <w:jc w:val="center"/>
              <w:rPr>
                <w:del w:id="275" w:author="Gibran Hemani" w:date="2019-07-10T21:53:00Z"/>
                <w:rFonts w:ascii="Times New Roman" w:eastAsia="Times New Roman"/>
                <w:sz w:val="18"/>
                <w:szCs w:val="20"/>
              </w:rPr>
            </w:pPr>
            <w:del w:id="276" w:author="Gibran Hemani" w:date="2019-07-10T21:53:00Z">
              <w:r w:rsidRPr="00317151" w:rsidDel="00243556">
                <w:rPr>
                  <w:rFonts w:ascii="Times New Roman"/>
                  <w:color w:val="000000"/>
                  <w:sz w:val="18"/>
                  <w:szCs w:val="20"/>
                </w:rPr>
                <w:delText>-0.002 (0.131)</w:delText>
              </w:r>
            </w:del>
          </w:p>
        </w:tc>
        <w:tc>
          <w:tcPr>
            <w:tcW w:w="1292" w:type="dxa"/>
            <w:vAlign w:val="center"/>
          </w:tcPr>
          <w:p w14:paraId="00715E1B" w14:textId="69D6D712" w:rsidR="008F6390" w:rsidRPr="00317151" w:rsidDel="00243556" w:rsidRDefault="008F6390" w:rsidP="008F6390">
            <w:pPr>
              <w:spacing w:line="276" w:lineRule="auto"/>
              <w:jc w:val="center"/>
              <w:rPr>
                <w:del w:id="277" w:author="Gibran Hemani" w:date="2019-07-10T21:53:00Z"/>
                <w:rFonts w:ascii="Times New Roman" w:eastAsia="Times New Roman"/>
                <w:sz w:val="18"/>
                <w:szCs w:val="20"/>
              </w:rPr>
            </w:pPr>
            <w:del w:id="278"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0.143)</w:delText>
              </w:r>
            </w:del>
          </w:p>
        </w:tc>
        <w:tc>
          <w:tcPr>
            <w:tcW w:w="1294" w:type="dxa"/>
            <w:vAlign w:val="center"/>
          </w:tcPr>
          <w:p w14:paraId="2AF2FC16" w14:textId="50A104D2" w:rsidR="008F6390" w:rsidRPr="00317151" w:rsidDel="00243556" w:rsidRDefault="008F6390" w:rsidP="008F6390">
            <w:pPr>
              <w:spacing w:line="276" w:lineRule="auto"/>
              <w:jc w:val="center"/>
              <w:rPr>
                <w:del w:id="279" w:author="Gibran Hemani" w:date="2019-07-10T21:53:00Z"/>
                <w:rFonts w:ascii="Times New Roman" w:eastAsia="Times New Roman"/>
                <w:sz w:val="18"/>
                <w:szCs w:val="20"/>
              </w:rPr>
            </w:pPr>
            <w:del w:id="280"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0.151)</w:delText>
              </w:r>
            </w:del>
          </w:p>
        </w:tc>
      </w:tr>
      <w:tr w:rsidR="008F6390" w:rsidDel="00243556" w14:paraId="18172DC5" w14:textId="096B3B05" w:rsidTr="00317151">
        <w:trPr>
          <w:gridAfter w:val="1"/>
          <w:wAfter w:w="6" w:type="dxa"/>
          <w:trHeight w:val="234"/>
          <w:del w:id="281" w:author="Gibran Hemani" w:date="2019-07-10T21:53:00Z"/>
        </w:trPr>
        <w:tc>
          <w:tcPr>
            <w:tcW w:w="2805" w:type="dxa"/>
            <w:vAlign w:val="center"/>
          </w:tcPr>
          <w:p w14:paraId="267D8FDC" w14:textId="35472285" w:rsidR="008F6390" w:rsidRPr="00191A1D" w:rsidDel="00243556" w:rsidRDefault="008F6390" w:rsidP="008F6390">
            <w:pPr>
              <w:spacing w:line="276" w:lineRule="auto"/>
              <w:rPr>
                <w:del w:id="282" w:author="Gibran Hemani" w:date="2019-07-10T21:53:00Z"/>
                <w:rFonts w:ascii="Times New Roman" w:eastAsia="Times New Roman"/>
                <w:sz w:val="20"/>
              </w:rPr>
            </w:pPr>
            <w:del w:id="283" w:author="Gibran Hemani" w:date="2019-07-10T21:53:00Z">
              <w:r w:rsidRPr="00191A1D" w:rsidDel="00243556">
                <w:rPr>
                  <w:rFonts w:ascii="Times New Roman" w:eastAsia="Times New Roman"/>
                  <w:sz w:val="20"/>
                </w:rPr>
                <w:delText xml:space="preserve">   Outlier removed (all)</w:delText>
              </w:r>
            </w:del>
          </w:p>
        </w:tc>
        <w:tc>
          <w:tcPr>
            <w:tcW w:w="1291" w:type="dxa"/>
            <w:vAlign w:val="center"/>
          </w:tcPr>
          <w:p w14:paraId="771CE035" w14:textId="7A1F14E4" w:rsidR="008F6390" w:rsidRPr="00317151" w:rsidDel="00243556" w:rsidRDefault="008F6390" w:rsidP="008F6390">
            <w:pPr>
              <w:spacing w:line="276" w:lineRule="auto"/>
              <w:jc w:val="center"/>
              <w:rPr>
                <w:del w:id="284" w:author="Gibran Hemani" w:date="2019-07-10T21:53:00Z"/>
                <w:rFonts w:ascii="Times New Roman" w:eastAsia="Times New Roman"/>
                <w:sz w:val="18"/>
                <w:szCs w:val="20"/>
              </w:rPr>
            </w:pPr>
            <w:del w:id="285"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0.022)</w:delText>
              </w:r>
            </w:del>
          </w:p>
        </w:tc>
        <w:tc>
          <w:tcPr>
            <w:tcW w:w="1292" w:type="dxa"/>
            <w:vAlign w:val="center"/>
          </w:tcPr>
          <w:p w14:paraId="29D23DFA" w14:textId="3A9BC63C" w:rsidR="008F6390" w:rsidRPr="00317151" w:rsidDel="00243556" w:rsidRDefault="008F6390" w:rsidP="008F6390">
            <w:pPr>
              <w:spacing w:line="276" w:lineRule="auto"/>
              <w:jc w:val="center"/>
              <w:rPr>
                <w:del w:id="286" w:author="Gibran Hemani" w:date="2019-07-10T21:53:00Z"/>
                <w:rFonts w:ascii="Times New Roman" w:eastAsia="Times New Roman"/>
                <w:sz w:val="18"/>
                <w:szCs w:val="20"/>
              </w:rPr>
            </w:pPr>
            <w:del w:id="287"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0.046)</w:delText>
              </w:r>
            </w:del>
          </w:p>
        </w:tc>
        <w:tc>
          <w:tcPr>
            <w:tcW w:w="1292" w:type="dxa"/>
            <w:vAlign w:val="center"/>
          </w:tcPr>
          <w:p w14:paraId="01A068E1" w14:textId="6CAC3037" w:rsidR="008F6390" w:rsidRPr="00317151" w:rsidDel="00243556" w:rsidRDefault="008F6390" w:rsidP="008F6390">
            <w:pPr>
              <w:spacing w:line="276" w:lineRule="auto"/>
              <w:jc w:val="center"/>
              <w:rPr>
                <w:del w:id="288" w:author="Gibran Hemani" w:date="2019-07-10T21:53:00Z"/>
                <w:rFonts w:ascii="Times New Roman" w:eastAsia="Times New Roman"/>
                <w:sz w:val="18"/>
                <w:szCs w:val="20"/>
              </w:rPr>
            </w:pPr>
            <w:del w:id="289" w:author="Gibran Hemani" w:date="2019-07-10T21:53:00Z">
              <w:r w:rsidRPr="00317151" w:rsidDel="00243556">
                <w:rPr>
                  <w:rFonts w:ascii="Times New Roman"/>
                  <w:color w:val="000000"/>
                  <w:sz w:val="18"/>
                  <w:szCs w:val="20"/>
                </w:rPr>
                <w:delText>0.001 (0.065)</w:delText>
              </w:r>
            </w:del>
          </w:p>
        </w:tc>
        <w:tc>
          <w:tcPr>
            <w:tcW w:w="1292" w:type="dxa"/>
            <w:vAlign w:val="center"/>
          </w:tcPr>
          <w:p w14:paraId="01E4370A" w14:textId="5ABB1D2A" w:rsidR="008F6390" w:rsidRPr="00317151" w:rsidDel="00243556" w:rsidRDefault="008F6390" w:rsidP="008F6390">
            <w:pPr>
              <w:spacing w:line="276" w:lineRule="auto"/>
              <w:jc w:val="center"/>
              <w:rPr>
                <w:del w:id="290" w:author="Gibran Hemani" w:date="2019-07-10T21:53:00Z"/>
                <w:rFonts w:ascii="Times New Roman" w:eastAsia="Times New Roman"/>
                <w:sz w:val="18"/>
                <w:szCs w:val="20"/>
              </w:rPr>
            </w:pPr>
            <w:del w:id="291" w:author="Gibran Hemani" w:date="2019-07-10T21:53:00Z">
              <w:r w:rsidRPr="00317151" w:rsidDel="00243556">
                <w:rPr>
                  <w:rFonts w:ascii="Times New Roman"/>
                  <w:color w:val="000000"/>
                  <w:sz w:val="18"/>
                  <w:szCs w:val="20"/>
                </w:rPr>
                <w:delText>0.001 (0.067)</w:delText>
              </w:r>
            </w:del>
          </w:p>
        </w:tc>
        <w:tc>
          <w:tcPr>
            <w:tcW w:w="1292" w:type="dxa"/>
            <w:vAlign w:val="center"/>
          </w:tcPr>
          <w:p w14:paraId="2B20300F" w14:textId="5139B430" w:rsidR="008F6390" w:rsidRPr="00317151" w:rsidDel="00243556" w:rsidRDefault="008F6390" w:rsidP="008F6390">
            <w:pPr>
              <w:spacing w:line="276" w:lineRule="auto"/>
              <w:jc w:val="center"/>
              <w:rPr>
                <w:del w:id="292" w:author="Gibran Hemani" w:date="2019-07-10T21:53:00Z"/>
                <w:rFonts w:ascii="Times New Roman" w:eastAsia="Times New Roman"/>
                <w:sz w:val="18"/>
                <w:szCs w:val="20"/>
              </w:rPr>
            </w:pPr>
            <w:del w:id="293" w:author="Gibran Hemani" w:date="2019-07-10T21:53:00Z">
              <w:r w:rsidRPr="00317151" w:rsidDel="00243556">
                <w:rPr>
                  <w:rFonts w:ascii="Times New Roman"/>
                  <w:color w:val="000000"/>
                  <w:sz w:val="18"/>
                  <w:szCs w:val="20"/>
                </w:rPr>
                <w:delText>0.001 (0.081)</w:delText>
              </w:r>
            </w:del>
          </w:p>
        </w:tc>
        <w:tc>
          <w:tcPr>
            <w:tcW w:w="1292" w:type="dxa"/>
            <w:vAlign w:val="center"/>
          </w:tcPr>
          <w:p w14:paraId="0CE081FC" w14:textId="171FA95F" w:rsidR="008F6390" w:rsidRPr="00317151" w:rsidDel="00243556" w:rsidRDefault="008F6390" w:rsidP="008F6390">
            <w:pPr>
              <w:spacing w:line="276" w:lineRule="auto"/>
              <w:jc w:val="center"/>
              <w:rPr>
                <w:del w:id="294" w:author="Gibran Hemani" w:date="2019-07-10T21:53:00Z"/>
                <w:rFonts w:ascii="Times New Roman" w:eastAsia="Times New Roman"/>
                <w:sz w:val="18"/>
                <w:szCs w:val="20"/>
              </w:rPr>
            </w:pPr>
            <w:del w:id="295" w:author="Gibran Hemani" w:date="2019-07-10T21:53:00Z">
              <w:r w:rsidRPr="00317151" w:rsidDel="00243556">
                <w:rPr>
                  <w:rFonts w:ascii="Times New Roman"/>
                  <w:color w:val="000000"/>
                  <w:sz w:val="18"/>
                  <w:szCs w:val="20"/>
                </w:rPr>
                <w:delText>0.001 (0.093)</w:delText>
              </w:r>
            </w:del>
          </w:p>
        </w:tc>
        <w:tc>
          <w:tcPr>
            <w:tcW w:w="1292" w:type="dxa"/>
            <w:vAlign w:val="center"/>
          </w:tcPr>
          <w:p w14:paraId="1BE7532A" w14:textId="1657AE92" w:rsidR="008F6390" w:rsidRPr="00317151" w:rsidDel="00243556" w:rsidRDefault="008F6390" w:rsidP="008F6390">
            <w:pPr>
              <w:spacing w:line="276" w:lineRule="auto"/>
              <w:jc w:val="center"/>
              <w:rPr>
                <w:del w:id="296" w:author="Gibran Hemani" w:date="2019-07-10T21:53:00Z"/>
                <w:rFonts w:ascii="Times New Roman" w:eastAsia="Times New Roman"/>
                <w:sz w:val="18"/>
                <w:szCs w:val="20"/>
              </w:rPr>
            </w:pPr>
            <w:del w:id="297" w:author="Gibran Hemani" w:date="2019-07-10T21:53:00Z">
              <w:r w:rsidRPr="00317151" w:rsidDel="00243556">
                <w:rPr>
                  <w:rFonts w:ascii="Times New Roman"/>
                  <w:color w:val="000000"/>
                  <w:sz w:val="18"/>
                  <w:szCs w:val="20"/>
                </w:rPr>
                <w:delText>-0.001 (0.095)</w:delText>
              </w:r>
            </w:del>
          </w:p>
        </w:tc>
        <w:tc>
          <w:tcPr>
            <w:tcW w:w="1292" w:type="dxa"/>
            <w:vAlign w:val="center"/>
          </w:tcPr>
          <w:p w14:paraId="146E2D57" w14:textId="248B551A" w:rsidR="008F6390" w:rsidRPr="00317151" w:rsidDel="00243556" w:rsidRDefault="008F6390" w:rsidP="008F6390">
            <w:pPr>
              <w:spacing w:line="276" w:lineRule="auto"/>
              <w:jc w:val="center"/>
              <w:rPr>
                <w:del w:id="298" w:author="Gibran Hemani" w:date="2019-07-10T21:53:00Z"/>
                <w:rFonts w:ascii="Times New Roman" w:eastAsia="Times New Roman"/>
                <w:sz w:val="18"/>
                <w:szCs w:val="20"/>
              </w:rPr>
            </w:pPr>
            <w:del w:id="299"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0.106)</w:delText>
              </w:r>
            </w:del>
          </w:p>
        </w:tc>
        <w:tc>
          <w:tcPr>
            <w:tcW w:w="1294" w:type="dxa"/>
            <w:vAlign w:val="center"/>
          </w:tcPr>
          <w:p w14:paraId="11B64239" w14:textId="615B5F7D" w:rsidR="008F6390" w:rsidRPr="00317151" w:rsidDel="00243556" w:rsidRDefault="008F6390" w:rsidP="008F6390">
            <w:pPr>
              <w:spacing w:line="276" w:lineRule="auto"/>
              <w:jc w:val="center"/>
              <w:rPr>
                <w:del w:id="300" w:author="Gibran Hemani" w:date="2019-07-10T21:53:00Z"/>
                <w:rFonts w:ascii="Times New Roman" w:eastAsia="Times New Roman"/>
                <w:sz w:val="18"/>
                <w:szCs w:val="20"/>
              </w:rPr>
            </w:pPr>
            <w:del w:id="301" w:author="Gibran Hemani" w:date="2019-07-10T21:53:00Z">
              <w:r w:rsidRPr="00317151" w:rsidDel="00243556">
                <w:rPr>
                  <w:rFonts w:ascii="Times New Roman"/>
                  <w:color w:val="000000"/>
                  <w:sz w:val="18"/>
                  <w:szCs w:val="20"/>
                </w:rPr>
                <w:delText>0.002 (0.114)</w:delText>
              </w:r>
            </w:del>
          </w:p>
        </w:tc>
      </w:tr>
      <w:tr w:rsidR="008F6390" w:rsidDel="00243556" w14:paraId="326E47B5" w14:textId="1005F582" w:rsidTr="00317151">
        <w:trPr>
          <w:gridAfter w:val="1"/>
          <w:wAfter w:w="6" w:type="dxa"/>
          <w:trHeight w:val="108"/>
          <w:del w:id="302" w:author="Gibran Hemani" w:date="2019-07-10T21:53:00Z"/>
        </w:trPr>
        <w:tc>
          <w:tcPr>
            <w:tcW w:w="2805" w:type="dxa"/>
            <w:vAlign w:val="center"/>
          </w:tcPr>
          <w:p w14:paraId="37F7C3AB" w14:textId="0331C465" w:rsidR="008F6390" w:rsidRPr="00191A1D" w:rsidDel="00243556" w:rsidRDefault="008F6390" w:rsidP="008F6390">
            <w:pPr>
              <w:spacing w:line="276" w:lineRule="auto"/>
              <w:rPr>
                <w:del w:id="303" w:author="Gibran Hemani" w:date="2019-07-10T21:53:00Z"/>
                <w:rFonts w:ascii="Times New Roman" w:eastAsia="Times New Roman"/>
                <w:sz w:val="20"/>
              </w:rPr>
            </w:pPr>
            <w:del w:id="304" w:author="Gibran Hemani" w:date="2019-07-10T21:53:00Z">
              <w:r w:rsidRPr="00191A1D" w:rsidDel="00243556">
                <w:rPr>
                  <w:rFonts w:ascii="Times New Roman" w:eastAsia="Times New Roman"/>
                  <w:sz w:val="20"/>
                </w:rPr>
                <w:delText xml:space="preserve">   Outliers removed (candidates)</w:delText>
              </w:r>
            </w:del>
          </w:p>
        </w:tc>
        <w:tc>
          <w:tcPr>
            <w:tcW w:w="1291" w:type="dxa"/>
            <w:vAlign w:val="center"/>
          </w:tcPr>
          <w:p w14:paraId="0220BACB" w14:textId="1E702DBD" w:rsidR="008F6390" w:rsidRPr="00317151" w:rsidDel="00243556" w:rsidRDefault="008F6390" w:rsidP="008F6390">
            <w:pPr>
              <w:spacing w:line="276" w:lineRule="auto"/>
              <w:jc w:val="center"/>
              <w:rPr>
                <w:del w:id="305" w:author="Gibran Hemani" w:date="2019-07-10T21:53:00Z"/>
                <w:rFonts w:ascii="Times New Roman" w:eastAsia="Times New Roman"/>
                <w:sz w:val="18"/>
                <w:szCs w:val="20"/>
              </w:rPr>
            </w:pPr>
            <w:del w:id="306"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0.021)</w:delText>
              </w:r>
            </w:del>
          </w:p>
        </w:tc>
        <w:tc>
          <w:tcPr>
            <w:tcW w:w="1292" w:type="dxa"/>
            <w:vAlign w:val="center"/>
          </w:tcPr>
          <w:p w14:paraId="3CAABDF6" w14:textId="44E8CEF4" w:rsidR="008F6390" w:rsidRPr="00317151" w:rsidDel="00243556" w:rsidRDefault="008F6390" w:rsidP="008F6390">
            <w:pPr>
              <w:spacing w:line="276" w:lineRule="auto"/>
              <w:jc w:val="center"/>
              <w:rPr>
                <w:del w:id="307" w:author="Gibran Hemani" w:date="2019-07-10T21:53:00Z"/>
                <w:rFonts w:ascii="Times New Roman" w:eastAsia="Times New Roman"/>
                <w:sz w:val="18"/>
                <w:szCs w:val="20"/>
              </w:rPr>
            </w:pPr>
            <w:del w:id="308"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0.041)</w:delText>
              </w:r>
            </w:del>
          </w:p>
        </w:tc>
        <w:tc>
          <w:tcPr>
            <w:tcW w:w="1292" w:type="dxa"/>
            <w:vAlign w:val="center"/>
          </w:tcPr>
          <w:p w14:paraId="7D465364" w14:textId="508A732A" w:rsidR="008F6390" w:rsidRPr="00317151" w:rsidDel="00243556" w:rsidRDefault="008F6390" w:rsidP="008F6390">
            <w:pPr>
              <w:spacing w:line="276" w:lineRule="auto"/>
              <w:jc w:val="center"/>
              <w:rPr>
                <w:del w:id="309" w:author="Gibran Hemani" w:date="2019-07-10T21:53:00Z"/>
                <w:rFonts w:ascii="Times New Roman" w:eastAsia="Times New Roman"/>
                <w:sz w:val="18"/>
                <w:szCs w:val="20"/>
              </w:rPr>
            </w:pPr>
            <w:del w:id="310"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0.057)</w:delText>
              </w:r>
            </w:del>
          </w:p>
        </w:tc>
        <w:tc>
          <w:tcPr>
            <w:tcW w:w="1292" w:type="dxa"/>
            <w:vAlign w:val="center"/>
          </w:tcPr>
          <w:p w14:paraId="0DFA300C" w14:textId="07A2DDD4" w:rsidR="008F6390" w:rsidRPr="00317151" w:rsidDel="00243556" w:rsidRDefault="008F6390" w:rsidP="008F6390">
            <w:pPr>
              <w:spacing w:line="276" w:lineRule="auto"/>
              <w:jc w:val="center"/>
              <w:rPr>
                <w:del w:id="311" w:author="Gibran Hemani" w:date="2019-07-10T21:53:00Z"/>
                <w:rFonts w:ascii="Times New Roman" w:eastAsia="Times New Roman"/>
                <w:sz w:val="18"/>
                <w:szCs w:val="20"/>
              </w:rPr>
            </w:pPr>
            <w:del w:id="312" w:author="Gibran Hemani" w:date="2019-07-10T21:53:00Z">
              <w:r w:rsidRPr="00317151" w:rsidDel="00243556">
                <w:rPr>
                  <w:rFonts w:ascii="Times New Roman"/>
                  <w:color w:val="000000"/>
                  <w:sz w:val="18"/>
                  <w:szCs w:val="20"/>
                </w:rPr>
                <w:delText>0.001 (0.061)</w:delText>
              </w:r>
            </w:del>
          </w:p>
        </w:tc>
        <w:tc>
          <w:tcPr>
            <w:tcW w:w="1292" w:type="dxa"/>
            <w:vAlign w:val="center"/>
          </w:tcPr>
          <w:p w14:paraId="5211F4A1" w14:textId="34170553" w:rsidR="008F6390" w:rsidRPr="00317151" w:rsidDel="00243556" w:rsidRDefault="008F6390" w:rsidP="008F6390">
            <w:pPr>
              <w:spacing w:line="276" w:lineRule="auto"/>
              <w:jc w:val="center"/>
              <w:rPr>
                <w:del w:id="313" w:author="Gibran Hemani" w:date="2019-07-10T21:53:00Z"/>
                <w:rFonts w:ascii="Times New Roman" w:eastAsia="Times New Roman"/>
                <w:sz w:val="18"/>
                <w:szCs w:val="20"/>
              </w:rPr>
            </w:pPr>
            <w:del w:id="314" w:author="Gibran Hemani" w:date="2019-07-10T21:53:00Z">
              <w:r w:rsidRPr="00317151" w:rsidDel="00243556">
                <w:rPr>
                  <w:rFonts w:ascii="Times New Roman"/>
                  <w:color w:val="000000"/>
                  <w:sz w:val="18"/>
                  <w:szCs w:val="20"/>
                </w:rPr>
                <w:delText>0.001 (0.073)</w:delText>
              </w:r>
            </w:del>
          </w:p>
        </w:tc>
        <w:tc>
          <w:tcPr>
            <w:tcW w:w="1292" w:type="dxa"/>
            <w:vAlign w:val="center"/>
          </w:tcPr>
          <w:p w14:paraId="15E2AE24" w14:textId="6EF85272" w:rsidR="008F6390" w:rsidRPr="00317151" w:rsidDel="00243556" w:rsidRDefault="008F6390" w:rsidP="008F6390">
            <w:pPr>
              <w:spacing w:line="276" w:lineRule="auto"/>
              <w:jc w:val="center"/>
              <w:rPr>
                <w:del w:id="315" w:author="Gibran Hemani" w:date="2019-07-10T21:53:00Z"/>
                <w:rFonts w:ascii="Times New Roman" w:eastAsia="Times New Roman"/>
                <w:sz w:val="18"/>
                <w:szCs w:val="20"/>
              </w:rPr>
            </w:pPr>
            <w:del w:id="316"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0.085)</w:delText>
              </w:r>
            </w:del>
          </w:p>
        </w:tc>
        <w:tc>
          <w:tcPr>
            <w:tcW w:w="1292" w:type="dxa"/>
            <w:vAlign w:val="center"/>
          </w:tcPr>
          <w:p w14:paraId="343F52E7" w14:textId="0E9BAEC5" w:rsidR="008F6390" w:rsidRPr="00317151" w:rsidDel="00243556" w:rsidRDefault="008F6390" w:rsidP="008F6390">
            <w:pPr>
              <w:spacing w:line="276" w:lineRule="auto"/>
              <w:jc w:val="center"/>
              <w:rPr>
                <w:del w:id="317" w:author="Gibran Hemani" w:date="2019-07-10T21:53:00Z"/>
                <w:rFonts w:ascii="Times New Roman" w:eastAsia="Times New Roman"/>
                <w:sz w:val="18"/>
                <w:szCs w:val="20"/>
              </w:rPr>
            </w:pPr>
            <w:del w:id="318" w:author="Gibran Hemani" w:date="2019-07-10T21:53:00Z">
              <w:r w:rsidRPr="00317151" w:rsidDel="00243556">
                <w:rPr>
                  <w:rFonts w:ascii="Times New Roman"/>
                  <w:color w:val="000000"/>
                  <w:sz w:val="18"/>
                  <w:szCs w:val="20"/>
                </w:rPr>
                <w:delText>-0.002 (0.087)</w:delText>
              </w:r>
            </w:del>
          </w:p>
        </w:tc>
        <w:tc>
          <w:tcPr>
            <w:tcW w:w="1292" w:type="dxa"/>
            <w:vAlign w:val="center"/>
          </w:tcPr>
          <w:p w14:paraId="7C5C27C1" w14:textId="763C79CC" w:rsidR="008F6390" w:rsidRPr="00317151" w:rsidDel="00243556" w:rsidRDefault="008F6390" w:rsidP="008F6390">
            <w:pPr>
              <w:spacing w:line="276" w:lineRule="auto"/>
              <w:jc w:val="center"/>
              <w:rPr>
                <w:del w:id="319" w:author="Gibran Hemani" w:date="2019-07-10T21:53:00Z"/>
                <w:rFonts w:ascii="Times New Roman" w:eastAsia="Times New Roman"/>
                <w:sz w:val="18"/>
                <w:szCs w:val="20"/>
              </w:rPr>
            </w:pPr>
            <w:del w:id="320" w:author="Gibran Hemani" w:date="2019-07-10T21:53:00Z">
              <w:r w:rsidRPr="00317151" w:rsidDel="00243556">
                <w:rPr>
                  <w:rFonts w:ascii="Times New Roman"/>
                  <w:color w:val="000000"/>
                  <w:sz w:val="18"/>
                  <w:szCs w:val="20"/>
                </w:rPr>
                <w:delText>0.001 (0.098)</w:delText>
              </w:r>
            </w:del>
          </w:p>
        </w:tc>
        <w:tc>
          <w:tcPr>
            <w:tcW w:w="1294" w:type="dxa"/>
            <w:vAlign w:val="center"/>
          </w:tcPr>
          <w:p w14:paraId="3EB4A016" w14:textId="30DC5718" w:rsidR="008F6390" w:rsidRPr="00317151" w:rsidDel="00243556" w:rsidRDefault="008F6390" w:rsidP="008F6390">
            <w:pPr>
              <w:spacing w:line="276" w:lineRule="auto"/>
              <w:jc w:val="center"/>
              <w:rPr>
                <w:del w:id="321" w:author="Gibran Hemani" w:date="2019-07-10T21:53:00Z"/>
                <w:rFonts w:ascii="Times New Roman" w:eastAsia="Times New Roman"/>
                <w:sz w:val="18"/>
                <w:szCs w:val="20"/>
              </w:rPr>
            </w:pPr>
            <w:del w:id="322" w:author="Gibran Hemani" w:date="2019-07-10T21:53:00Z">
              <w:r w:rsidRPr="00317151" w:rsidDel="00243556">
                <w:rPr>
                  <w:rFonts w:ascii="Times New Roman"/>
                  <w:color w:val="000000"/>
                  <w:sz w:val="18"/>
                  <w:szCs w:val="20"/>
                </w:rPr>
                <w:delText>0.002 (0.106)</w:delText>
              </w:r>
            </w:del>
          </w:p>
        </w:tc>
      </w:tr>
      <w:tr w:rsidR="008F6390" w:rsidDel="00243556" w14:paraId="47E0FD3B" w14:textId="1F0FA64F" w:rsidTr="00317151">
        <w:trPr>
          <w:trHeight w:val="234"/>
          <w:del w:id="323" w:author="Gibran Hemani" w:date="2019-07-10T21:53:00Z"/>
        </w:trPr>
        <w:tc>
          <w:tcPr>
            <w:tcW w:w="14440" w:type="dxa"/>
            <w:gridSpan w:val="11"/>
            <w:vAlign w:val="center"/>
          </w:tcPr>
          <w:p w14:paraId="3EA7D69C" w14:textId="04FDFE41" w:rsidR="008F6390" w:rsidRPr="00317151" w:rsidDel="00243556" w:rsidRDefault="008F6390" w:rsidP="008F6390">
            <w:pPr>
              <w:spacing w:line="276" w:lineRule="auto"/>
              <w:rPr>
                <w:del w:id="324" w:author="Gibran Hemani" w:date="2019-07-10T21:53:00Z"/>
                <w:rFonts w:ascii="Times New Roman" w:eastAsia="Times New Roman"/>
                <w:sz w:val="18"/>
                <w:szCs w:val="20"/>
              </w:rPr>
            </w:pPr>
            <w:del w:id="325" w:author="Gibran Hemani" w:date="2019-07-10T21:53:00Z">
              <w:r w:rsidRPr="00317151" w:rsidDel="00243556">
                <w:rPr>
                  <w:rFonts w:ascii="Times New Roman" w:eastAsia="Times New Roman"/>
                  <w:sz w:val="18"/>
                  <w:szCs w:val="20"/>
                </w:rPr>
                <w:delText>Pleiotropy known</w:delText>
              </w:r>
            </w:del>
          </w:p>
        </w:tc>
      </w:tr>
      <w:tr w:rsidR="008F6390" w:rsidDel="00243556" w14:paraId="36702177" w14:textId="14C8B8BF" w:rsidTr="00317151">
        <w:trPr>
          <w:gridAfter w:val="1"/>
          <w:wAfter w:w="6" w:type="dxa"/>
          <w:trHeight w:val="248"/>
          <w:del w:id="326" w:author="Gibran Hemani" w:date="2019-07-10T21:53:00Z"/>
        </w:trPr>
        <w:tc>
          <w:tcPr>
            <w:tcW w:w="2805" w:type="dxa"/>
            <w:vAlign w:val="center"/>
          </w:tcPr>
          <w:p w14:paraId="614B4E3F" w14:textId="62E3A16C" w:rsidR="008F6390" w:rsidRPr="00191A1D" w:rsidDel="00243556" w:rsidRDefault="008F6390" w:rsidP="008F6390">
            <w:pPr>
              <w:spacing w:line="276" w:lineRule="auto"/>
              <w:rPr>
                <w:del w:id="327" w:author="Gibran Hemani" w:date="2019-07-10T21:53:00Z"/>
                <w:rFonts w:ascii="Times New Roman" w:eastAsia="Times New Roman"/>
                <w:sz w:val="20"/>
              </w:rPr>
            </w:pPr>
            <w:del w:id="328" w:author="Gibran Hemani" w:date="2019-07-10T21:53:00Z">
              <w:r w:rsidRPr="00191A1D" w:rsidDel="00243556">
                <w:rPr>
                  <w:rFonts w:ascii="Times New Roman" w:eastAsia="Times New Roman"/>
                  <w:sz w:val="20"/>
                </w:rPr>
                <w:delText xml:space="preserve">   Outlier adjusted</w:delText>
              </w:r>
            </w:del>
          </w:p>
        </w:tc>
        <w:tc>
          <w:tcPr>
            <w:tcW w:w="1291" w:type="dxa"/>
            <w:vAlign w:val="center"/>
          </w:tcPr>
          <w:p w14:paraId="616A814B" w14:textId="1884CE42" w:rsidR="008F6390" w:rsidRPr="00317151" w:rsidDel="00243556" w:rsidRDefault="008F6390" w:rsidP="008F6390">
            <w:pPr>
              <w:spacing w:line="276" w:lineRule="auto"/>
              <w:jc w:val="center"/>
              <w:rPr>
                <w:del w:id="329" w:author="Gibran Hemani" w:date="2019-07-10T21:53:00Z"/>
                <w:rFonts w:ascii="Times New Roman" w:eastAsia="Times New Roman"/>
                <w:sz w:val="18"/>
                <w:szCs w:val="20"/>
              </w:rPr>
            </w:pPr>
            <w:del w:id="330"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0.021)</w:delText>
              </w:r>
            </w:del>
          </w:p>
        </w:tc>
        <w:tc>
          <w:tcPr>
            <w:tcW w:w="1292" w:type="dxa"/>
            <w:vAlign w:val="center"/>
          </w:tcPr>
          <w:p w14:paraId="4DEEF3C9" w14:textId="581E3F2D" w:rsidR="008F6390" w:rsidRPr="00317151" w:rsidDel="00243556" w:rsidRDefault="008F6390" w:rsidP="008F6390">
            <w:pPr>
              <w:spacing w:line="276" w:lineRule="auto"/>
              <w:jc w:val="center"/>
              <w:rPr>
                <w:del w:id="331" w:author="Gibran Hemani" w:date="2019-07-10T21:53:00Z"/>
                <w:rFonts w:ascii="Times New Roman" w:eastAsia="Times New Roman"/>
                <w:sz w:val="18"/>
                <w:szCs w:val="20"/>
              </w:rPr>
            </w:pPr>
            <w:del w:id="332"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0.066)</w:delText>
              </w:r>
            </w:del>
          </w:p>
        </w:tc>
        <w:tc>
          <w:tcPr>
            <w:tcW w:w="1292" w:type="dxa"/>
            <w:vAlign w:val="center"/>
          </w:tcPr>
          <w:p w14:paraId="630B422E" w14:textId="5E9A56E5" w:rsidR="008F6390" w:rsidRPr="00317151" w:rsidDel="00243556" w:rsidRDefault="008F6390" w:rsidP="008F6390">
            <w:pPr>
              <w:spacing w:line="276" w:lineRule="auto"/>
              <w:jc w:val="center"/>
              <w:rPr>
                <w:del w:id="333" w:author="Gibran Hemani" w:date="2019-07-10T21:53:00Z"/>
                <w:rFonts w:ascii="Times New Roman" w:eastAsia="Times New Roman"/>
                <w:sz w:val="18"/>
                <w:szCs w:val="20"/>
              </w:rPr>
            </w:pPr>
            <w:del w:id="334" w:author="Gibran Hemani" w:date="2019-07-10T21:53:00Z">
              <w:r w:rsidRPr="00317151" w:rsidDel="00243556">
                <w:rPr>
                  <w:rFonts w:ascii="Times New Roman"/>
                  <w:color w:val="000000"/>
                  <w:sz w:val="18"/>
                  <w:szCs w:val="20"/>
                </w:rPr>
                <w:delText>0.001 (0.091)</w:delText>
              </w:r>
            </w:del>
          </w:p>
        </w:tc>
        <w:tc>
          <w:tcPr>
            <w:tcW w:w="1292" w:type="dxa"/>
            <w:vAlign w:val="center"/>
          </w:tcPr>
          <w:p w14:paraId="41F6C896" w14:textId="6294103B" w:rsidR="008F6390" w:rsidRPr="00317151" w:rsidDel="00243556" w:rsidRDefault="008F6390" w:rsidP="008F6390">
            <w:pPr>
              <w:spacing w:line="276" w:lineRule="auto"/>
              <w:jc w:val="center"/>
              <w:rPr>
                <w:del w:id="335" w:author="Gibran Hemani" w:date="2019-07-10T21:53:00Z"/>
                <w:rFonts w:ascii="Times New Roman" w:eastAsia="Times New Roman"/>
                <w:sz w:val="18"/>
                <w:szCs w:val="20"/>
              </w:rPr>
            </w:pPr>
            <w:del w:id="336"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0.099)</w:delText>
              </w:r>
            </w:del>
          </w:p>
        </w:tc>
        <w:tc>
          <w:tcPr>
            <w:tcW w:w="1292" w:type="dxa"/>
            <w:vAlign w:val="center"/>
          </w:tcPr>
          <w:p w14:paraId="3379EF38" w14:textId="53404A38" w:rsidR="008F6390" w:rsidRPr="00317151" w:rsidDel="00243556" w:rsidRDefault="008F6390" w:rsidP="008F6390">
            <w:pPr>
              <w:spacing w:line="276" w:lineRule="auto"/>
              <w:jc w:val="center"/>
              <w:rPr>
                <w:del w:id="337" w:author="Gibran Hemani" w:date="2019-07-10T21:53:00Z"/>
                <w:rFonts w:ascii="Times New Roman" w:eastAsia="Times New Roman"/>
                <w:sz w:val="18"/>
                <w:szCs w:val="20"/>
              </w:rPr>
            </w:pPr>
            <w:del w:id="338" w:author="Gibran Hemani" w:date="2019-07-10T21:53:00Z">
              <w:r w:rsidRPr="00317151" w:rsidDel="00243556">
                <w:rPr>
                  <w:rFonts w:ascii="Times New Roman"/>
                  <w:color w:val="000000"/>
                  <w:sz w:val="18"/>
                  <w:szCs w:val="20"/>
                </w:rPr>
                <w:delText>0.001 (0.116)</w:delText>
              </w:r>
            </w:del>
          </w:p>
        </w:tc>
        <w:tc>
          <w:tcPr>
            <w:tcW w:w="1292" w:type="dxa"/>
            <w:vAlign w:val="center"/>
          </w:tcPr>
          <w:p w14:paraId="67DB112E" w14:textId="22358718" w:rsidR="008F6390" w:rsidRPr="00317151" w:rsidDel="00243556" w:rsidRDefault="008F6390" w:rsidP="008F6390">
            <w:pPr>
              <w:spacing w:line="276" w:lineRule="auto"/>
              <w:jc w:val="center"/>
              <w:rPr>
                <w:del w:id="339" w:author="Gibran Hemani" w:date="2019-07-10T21:53:00Z"/>
                <w:rFonts w:ascii="Times New Roman" w:eastAsia="Times New Roman"/>
                <w:sz w:val="18"/>
                <w:szCs w:val="20"/>
              </w:rPr>
            </w:pPr>
            <w:del w:id="340" w:author="Gibran Hemani" w:date="2019-07-10T21:53:00Z">
              <w:r w:rsidRPr="00317151" w:rsidDel="00243556">
                <w:rPr>
                  <w:rFonts w:ascii="Times New Roman"/>
                  <w:color w:val="000000"/>
                  <w:sz w:val="18"/>
                  <w:szCs w:val="20"/>
                </w:rPr>
                <w:delText>-0.001 (0.129)</w:delText>
              </w:r>
            </w:del>
          </w:p>
        </w:tc>
        <w:tc>
          <w:tcPr>
            <w:tcW w:w="1292" w:type="dxa"/>
            <w:vAlign w:val="center"/>
          </w:tcPr>
          <w:p w14:paraId="5A2F09BF" w14:textId="7852844B" w:rsidR="008F6390" w:rsidRPr="00317151" w:rsidDel="00243556" w:rsidRDefault="008F6390" w:rsidP="008F6390">
            <w:pPr>
              <w:spacing w:line="276" w:lineRule="auto"/>
              <w:jc w:val="center"/>
              <w:rPr>
                <w:del w:id="341" w:author="Gibran Hemani" w:date="2019-07-10T21:53:00Z"/>
                <w:rFonts w:ascii="Times New Roman" w:eastAsia="Times New Roman"/>
                <w:sz w:val="18"/>
                <w:szCs w:val="20"/>
              </w:rPr>
            </w:pPr>
            <w:del w:id="342" w:author="Gibran Hemani" w:date="2019-07-10T21:53:00Z">
              <w:r w:rsidRPr="00317151" w:rsidDel="00243556">
                <w:rPr>
                  <w:rFonts w:ascii="Times New Roman"/>
                  <w:color w:val="000000"/>
                  <w:sz w:val="18"/>
                  <w:szCs w:val="20"/>
                </w:rPr>
                <w:delText>-0.001 (0.131)</w:delText>
              </w:r>
            </w:del>
          </w:p>
        </w:tc>
        <w:tc>
          <w:tcPr>
            <w:tcW w:w="1292" w:type="dxa"/>
            <w:vAlign w:val="center"/>
          </w:tcPr>
          <w:p w14:paraId="5995BDC6" w14:textId="0A7A305A" w:rsidR="008F6390" w:rsidRPr="00317151" w:rsidDel="00243556" w:rsidRDefault="008F6390" w:rsidP="008F6390">
            <w:pPr>
              <w:spacing w:line="276" w:lineRule="auto"/>
              <w:jc w:val="center"/>
              <w:rPr>
                <w:del w:id="343" w:author="Gibran Hemani" w:date="2019-07-10T21:53:00Z"/>
                <w:rFonts w:ascii="Times New Roman" w:eastAsia="Times New Roman"/>
                <w:sz w:val="18"/>
                <w:szCs w:val="20"/>
              </w:rPr>
            </w:pPr>
            <w:del w:id="344" w:author="Gibran Hemani" w:date="2019-07-10T21:53:00Z">
              <w:r w:rsidRPr="00317151" w:rsidDel="00243556">
                <w:rPr>
                  <w:rFonts w:ascii="Times New Roman"/>
                  <w:color w:val="000000"/>
                  <w:sz w:val="18"/>
                  <w:szCs w:val="20"/>
                </w:rPr>
                <w:delText>0.001 (0.143)</w:delText>
              </w:r>
            </w:del>
          </w:p>
        </w:tc>
        <w:tc>
          <w:tcPr>
            <w:tcW w:w="1294" w:type="dxa"/>
            <w:vAlign w:val="center"/>
          </w:tcPr>
          <w:p w14:paraId="34B59DB6" w14:textId="18D3EA1A" w:rsidR="008F6390" w:rsidRPr="00317151" w:rsidDel="00243556" w:rsidRDefault="008F6390" w:rsidP="008F6390">
            <w:pPr>
              <w:spacing w:line="276" w:lineRule="auto"/>
              <w:jc w:val="center"/>
              <w:rPr>
                <w:del w:id="345" w:author="Gibran Hemani" w:date="2019-07-10T21:53:00Z"/>
                <w:rFonts w:ascii="Times New Roman" w:eastAsia="Times New Roman"/>
                <w:sz w:val="18"/>
                <w:szCs w:val="20"/>
              </w:rPr>
            </w:pPr>
            <w:del w:id="346" w:author="Gibran Hemani" w:date="2019-07-10T21:53:00Z">
              <w:r w:rsidRPr="00317151" w:rsidDel="00243556">
                <w:rPr>
                  <w:rFonts w:ascii="Times New Roman"/>
                  <w:color w:val="000000"/>
                  <w:sz w:val="18"/>
                  <w:szCs w:val="20"/>
                </w:rPr>
                <w:delText>-0.005 (0.152)</w:delText>
              </w:r>
            </w:del>
          </w:p>
        </w:tc>
      </w:tr>
      <w:tr w:rsidR="008F6390" w:rsidDel="00243556" w14:paraId="673FC421" w14:textId="36FF6B1C" w:rsidTr="00317151">
        <w:trPr>
          <w:gridAfter w:val="1"/>
          <w:wAfter w:w="6" w:type="dxa"/>
          <w:trHeight w:val="248"/>
          <w:del w:id="347" w:author="Gibran Hemani" w:date="2019-07-10T21:53:00Z"/>
        </w:trPr>
        <w:tc>
          <w:tcPr>
            <w:tcW w:w="2805" w:type="dxa"/>
            <w:vAlign w:val="center"/>
          </w:tcPr>
          <w:p w14:paraId="64D9A940" w14:textId="65430CA7" w:rsidR="008F6390" w:rsidRPr="00191A1D" w:rsidDel="00243556" w:rsidRDefault="008F6390" w:rsidP="008F6390">
            <w:pPr>
              <w:spacing w:line="276" w:lineRule="auto"/>
              <w:rPr>
                <w:del w:id="348" w:author="Gibran Hemani" w:date="2019-07-10T21:53:00Z"/>
                <w:rFonts w:ascii="Times New Roman" w:eastAsia="Times New Roman"/>
                <w:sz w:val="20"/>
              </w:rPr>
            </w:pPr>
            <w:del w:id="349" w:author="Gibran Hemani" w:date="2019-07-10T21:53:00Z">
              <w:r w:rsidRPr="00191A1D" w:rsidDel="00243556">
                <w:rPr>
                  <w:rFonts w:ascii="Times New Roman" w:eastAsia="Times New Roman"/>
                  <w:sz w:val="20"/>
                </w:rPr>
                <w:delText xml:space="preserve">   Outlier removed (all)</w:delText>
              </w:r>
            </w:del>
          </w:p>
        </w:tc>
        <w:tc>
          <w:tcPr>
            <w:tcW w:w="1291" w:type="dxa"/>
            <w:vAlign w:val="center"/>
          </w:tcPr>
          <w:p w14:paraId="12ADFF14" w14:textId="22832025" w:rsidR="008F6390" w:rsidRPr="00317151" w:rsidDel="00243556" w:rsidRDefault="008F6390" w:rsidP="008F6390">
            <w:pPr>
              <w:spacing w:line="276" w:lineRule="auto"/>
              <w:jc w:val="center"/>
              <w:rPr>
                <w:del w:id="350" w:author="Gibran Hemani" w:date="2019-07-10T21:53:00Z"/>
                <w:rFonts w:ascii="Times New Roman" w:eastAsia="Times New Roman"/>
                <w:sz w:val="18"/>
                <w:szCs w:val="20"/>
              </w:rPr>
            </w:pPr>
            <w:del w:id="351"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0.021)</w:delText>
              </w:r>
            </w:del>
          </w:p>
        </w:tc>
        <w:tc>
          <w:tcPr>
            <w:tcW w:w="1292" w:type="dxa"/>
            <w:vAlign w:val="center"/>
          </w:tcPr>
          <w:p w14:paraId="381F4FBF" w14:textId="71336587" w:rsidR="008F6390" w:rsidRPr="00317151" w:rsidDel="00243556" w:rsidRDefault="008F6390" w:rsidP="008F6390">
            <w:pPr>
              <w:spacing w:line="276" w:lineRule="auto"/>
              <w:jc w:val="center"/>
              <w:rPr>
                <w:del w:id="352" w:author="Gibran Hemani" w:date="2019-07-10T21:53:00Z"/>
                <w:rFonts w:ascii="Times New Roman" w:eastAsia="Times New Roman"/>
                <w:sz w:val="18"/>
                <w:szCs w:val="20"/>
              </w:rPr>
            </w:pPr>
            <w:del w:id="353" w:author="Gibran Hemani" w:date="2019-07-10T21:53:00Z">
              <w:r w:rsidRPr="00317151" w:rsidDel="00243556">
                <w:rPr>
                  <w:rFonts w:ascii="Times New Roman"/>
                  <w:color w:val="000000"/>
                  <w:sz w:val="18"/>
                  <w:szCs w:val="20"/>
                </w:rPr>
                <w:delText>-0.001 (0.046)</w:delText>
              </w:r>
            </w:del>
          </w:p>
        </w:tc>
        <w:tc>
          <w:tcPr>
            <w:tcW w:w="1292" w:type="dxa"/>
            <w:vAlign w:val="center"/>
          </w:tcPr>
          <w:p w14:paraId="2443360B" w14:textId="0FFEBF6E" w:rsidR="008F6390" w:rsidRPr="00317151" w:rsidDel="00243556" w:rsidRDefault="008F6390" w:rsidP="008F6390">
            <w:pPr>
              <w:spacing w:line="276" w:lineRule="auto"/>
              <w:jc w:val="center"/>
              <w:rPr>
                <w:del w:id="354" w:author="Gibran Hemani" w:date="2019-07-10T21:53:00Z"/>
                <w:rFonts w:ascii="Times New Roman" w:eastAsia="Times New Roman"/>
                <w:sz w:val="18"/>
                <w:szCs w:val="20"/>
              </w:rPr>
            </w:pPr>
            <w:del w:id="355" w:author="Gibran Hemani" w:date="2019-07-10T21:53:00Z">
              <w:r w:rsidRPr="00317151" w:rsidDel="00243556">
                <w:rPr>
                  <w:rFonts w:ascii="Times New Roman"/>
                  <w:color w:val="000000"/>
                  <w:sz w:val="18"/>
                  <w:szCs w:val="20"/>
                </w:rPr>
                <w:delText>0.001 (0.066)</w:delText>
              </w:r>
            </w:del>
          </w:p>
        </w:tc>
        <w:tc>
          <w:tcPr>
            <w:tcW w:w="1292" w:type="dxa"/>
            <w:vAlign w:val="center"/>
          </w:tcPr>
          <w:p w14:paraId="417D0DCD" w14:textId="3F104F2E" w:rsidR="008F6390" w:rsidRPr="00317151" w:rsidDel="00243556" w:rsidRDefault="008F6390" w:rsidP="008F6390">
            <w:pPr>
              <w:spacing w:line="276" w:lineRule="auto"/>
              <w:jc w:val="center"/>
              <w:rPr>
                <w:del w:id="356" w:author="Gibran Hemani" w:date="2019-07-10T21:53:00Z"/>
                <w:rFonts w:ascii="Times New Roman" w:eastAsia="Times New Roman"/>
                <w:sz w:val="18"/>
                <w:szCs w:val="20"/>
              </w:rPr>
            </w:pPr>
            <w:del w:id="357"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0.068)</w:delText>
              </w:r>
            </w:del>
          </w:p>
        </w:tc>
        <w:tc>
          <w:tcPr>
            <w:tcW w:w="1292" w:type="dxa"/>
            <w:vAlign w:val="center"/>
          </w:tcPr>
          <w:p w14:paraId="75874816" w14:textId="7EA89A7C" w:rsidR="008F6390" w:rsidRPr="00317151" w:rsidDel="00243556" w:rsidRDefault="008F6390" w:rsidP="008F6390">
            <w:pPr>
              <w:spacing w:line="276" w:lineRule="auto"/>
              <w:jc w:val="center"/>
              <w:rPr>
                <w:del w:id="358" w:author="Gibran Hemani" w:date="2019-07-10T21:53:00Z"/>
                <w:rFonts w:ascii="Times New Roman" w:eastAsia="Times New Roman"/>
                <w:sz w:val="18"/>
                <w:szCs w:val="20"/>
              </w:rPr>
            </w:pPr>
            <w:del w:id="359"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0.086)</w:delText>
              </w:r>
            </w:del>
          </w:p>
        </w:tc>
        <w:tc>
          <w:tcPr>
            <w:tcW w:w="1292" w:type="dxa"/>
            <w:vAlign w:val="center"/>
          </w:tcPr>
          <w:p w14:paraId="61E5734B" w14:textId="767BA2AF" w:rsidR="008F6390" w:rsidRPr="00317151" w:rsidDel="00243556" w:rsidRDefault="008F6390" w:rsidP="008F6390">
            <w:pPr>
              <w:spacing w:line="276" w:lineRule="auto"/>
              <w:jc w:val="center"/>
              <w:rPr>
                <w:del w:id="360" w:author="Gibran Hemani" w:date="2019-07-10T21:53:00Z"/>
                <w:rFonts w:ascii="Times New Roman" w:eastAsia="Times New Roman"/>
                <w:sz w:val="18"/>
                <w:szCs w:val="20"/>
              </w:rPr>
            </w:pPr>
            <w:del w:id="361" w:author="Gibran Hemani" w:date="2019-07-10T21:53:00Z">
              <w:r w:rsidRPr="00317151" w:rsidDel="00243556">
                <w:rPr>
                  <w:rFonts w:ascii="Times New Roman"/>
                  <w:color w:val="000000"/>
                  <w:sz w:val="18"/>
                  <w:szCs w:val="20"/>
                </w:rPr>
                <w:delText>0.001 (0.107)</w:delText>
              </w:r>
            </w:del>
          </w:p>
        </w:tc>
        <w:tc>
          <w:tcPr>
            <w:tcW w:w="1292" w:type="dxa"/>
            <w:vAlign w:val="center"/>
          </w:tcPr>
          <w:p w14:paraId="3A84F577" w14:textId="739E4CDE" w:rsidR="008F6390" w:rsidRPr="00317151" w:rsidDel="00243556" w:rsidRDefault="008F6390" w:rsidP="008F6390">
            <w:pPr>
              <w:spacing w:line="276" w:lineRule="auto"/>
              <w:jc w:val="center"/>
              <w:rPr>
                <w:del w:id="362" w:author="Gibran Hemani" w:date="2019-07-10T21:53:00Z"/>
                <w:rFonts w:ascii="Times New Roman" w:eastAsia="Times New Roman"/>
                <w:sz w:val="18"/>
                <w:szCs w:val="20"/>
              </w:rPr>
            </w:pPr>
            <w:del w:id="363" w:author="Gibran Hemani" w:date="2019-07-10T21:53:00Z">
              <w:r w:rsidRPr="00317151" w:rsidDel="00243556">
                <w:rPr>
                  <w:rFonts w:ascii="Times New Roman"/>
                  <w:color w:val="000000"/>
                  <w:sz w:val="18"/>
                  <w:szCs w:val="20"/>
                </w:rPr>
                <w:delText>-0.002 (0.113)</w:delText>
              </w:r>
            </w:del>
          </w:p>
        </w:tc>
        <w:tc>
          <w:tcPr>
            <w:tcW w:w="1292" w:type="dxa"/>
            <w:vAlign w:val="center"/>
          </w:tcPr>
          <w:p w14:paraId="19C99B51" w14:textId="2EF633BC" w:rsidR="008F6390" w:rsidRPr="00317151" w:rsidDel="00243556" w:rsidRDefault="008F6390" w:rsidP="008F6390">
            <w:pPr>
              <w:spacing w:line="276" w:lineRule="auto"/>
              <w:jc w:val="center"/>
              <w:rPr>
                <w:del w:id="364" w:author="Gibran Hemani" w:date="2019-07-10T21:53:00Z"/>
                <w:rFonts w:ascii="Times New Roman" w:eastAsia="Times New Roman"/>
                <w:sz w:val="18"/>
                <w:szCs w:val="20"/>
              </w:rPr>
            </w:pPr>
            <w:del w:id="365" w:author="Gibran Hemani" w:date="2019-07-10T21:53:00Z">
              <w:r w:rsidRPr="00317151" w:rsidDel="00243556">
                <w:rPr>
                  <w:rFonts w:ascii="Times New Roman"/>
                  <w:color w:val="000000"/>
                  <w:sz w:val="18"/>
                  <w:szCs w:val="20"/>
                </w:rPr>
                <w:delText>-0.001 (0.138)</w:delText>
              </w:r>
            </w:del>
          </w:p>
        </w:tc>
        <w:tc>
          <w:tcPr>
            <w:tcW w:w="1294" w:type="dxa"/>
            <w:vAlign w:val="center"/>
          </w:tcPr>
          <w:p w14:paraId="3452CAED" w14:textId="3CDE4B66" w:rsidR="008F6390" w:rsidRPr="00317151" w:rsidDel="00243556" w:rsidRDefault="008F6390" w:rsidP="008F6390">
            <w:pPr>
              <w:spacing w:line="276" w:lineRule="auto"/>
              <w:jc w:val="center"/>
              <w:rPr>
                <w:del w:id="366" w:author="Gibran Hemani" w:date="2019-07-10T21:53:00Z"/>
                <w:rFonts w:ascii="Times New Roman" w:eastAsia="Times New Roman"/>
                <w:sz w:val="18"/>
                <w:szCs w:val="20"/>
              </w:rPr>
            </w:pPr>
            <w:del w:id="367" w:author="Gibran Hemani" w:date="2019-07-10T21:53:00Z">
              <w:r w:rsidRPr="00317151" w:rsidDel="00243556">
                <w:rPr>
                  <w:rFonts w:ascii="Times New Roman"/>
                  <w:color w:val="000000"/>
                  <w:sz w:val="18"/>
                  <w:szCs w:val="20"/>
                </w:rPr>
                <w:delText>-0.004 (0.172)</w:delText>
              </w:r>
            </w:del>
          </w:p>
        </w:tc>
      </w:tr>
      <w:tr w:rsidR="008F6390" w:rsidDel="00243556" w14:paraId="277F314B" w14:textId="19406258" w:rsidTr="00317151">
        <w:trPr>
          <w:gridAfter w:val="1"/>
          <w:wAfter w:w="6" w:type="dxa"/>
          <w:trHeight w:val="80"/>
          <w:del w:id="368" w:author="Gibran Hemani" w:date="2019-07-10T21:53:00Z"/>
        </w:trPr>
        <w:tc>
          <w:tcPr>
            <w:tcW w:w="2805" w:type="dxa"/>
            <w:vAlign w:val="center"/>
          </w:tcPr>
          <w:p w14:paraId="395F710A" w14:textId="0E4E5B3B" w:rsidR="008F6390" w:rsidRPr="00191A1D" w:rsidDel="00243556" w:rsidRDefault="008F6390" w:rsidP="008F6390">
            <w:pPr>
              <w:spacing w:line="276" w:lineRule="auto"/>
              <w:rPr>
                <w:del w:id="369" w:author="Gibran Hemani" w:date="2019-07-10T21:53:00Z"/>
                <w:rFonts w:ascii="Times New Roman" w:eastAsia="Times New Roman"/>
                <w:sz w:val="20"/>
              </w:rPr>
            </w:pPr>
            <w:del w:id="370" w:author="Gibran Hemani" w:date="2019-07-10T21:53:00Z">
              <w:r w:rsidRPr="00191A1D" w:rsidDel="00243556">
                <w:rPr>
                  <w:rFonts w:ascii="Times New Roman" w:eastAsia="Times New Roman"/>
                  <w:sz w:val="20"/>
                </w:rPr>
                <w:delText xml:space="preserve">   Outliers removed (candidates)</w:delText>
              </w:r>
            </w:del>
          </w:p>
        </w:tc>
        <w:tc>
          <w:tcPr>
            <w:tcW w:w="1291" w:type="dxa"/>
            <w:vAlign w:val="center"/>
          </w:tcPr>
          <w:p w14:paraId="619FB039" w14:textId="4B75E7A6" w:rsidR="008F6390" w:rsidRPr="00317151" w:rsidDel="00243556" w:rsidRDefault="008F6390" w:rsidP="008F6390">
            <w:pPr>
              <w:spacing w:line="276" w:lineRule="auto"/>
              <w:jc w:val="center"/>
              <w:rPr>
                <w:del w:id="371" w:author="Gibran Hemani" w:date="2019-07-10T21:53:00Z"/>
                <w:rFonts w:ascii="Times New Roman" w:eastAsia="Times New Roman"/>
                <w:sz w:val="18"/>
                <w:szCs w:val="20"/>
              </w:rPr>
            </w:pPr>
            <w:del w:id="372"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0.021)</w:delText>
              </w:r>
            </w:del>
          </w:p>
        </w:tc>
        <w:tc>
          <w:tcPr>
            <w:tcW w:w="1292" w:type="dxa"/>
            <w:vAlign w:val="center"/>
          </w:tcPr>
          <w:p w14:paraId="46385F09" w14:textId="38ADC984" w:rsidR="008F6390" w:rsidRPr="00317151" w:rsidDel="00243556" w:rsidRDefault="008F6390" w:rsidP="008F6390">
            <w:pPr>
              <w:spacing w:line="276" w:lineRule="auto"/>
              <w:jc w:val="center"/>
              <w:rPr>
                <w:del w:id="373" w:author="Gibran Hemani" w:date="2019-07-10T21:53:00Z"/>
                <w:rFonts w:ascii="Times New Roman" w:eastAsia="Times New Roman"/>
                <w:sz w:val="18"/>
                <w:szCs w:val="20"/>
              </w:rPr>
            </w:pPr>
            <w:del w:id="374" w:author="Gibran Hemani" w:date="2019-07-10T21:53:00Z">
              <w:r w:rsidRPr="00317151" w:rsidDel="00243556">
                <w:rPr>
                  <w:rFonts w:ascii="Times New Roman"/>
                  <w:color w:val="000000"/>
                  <w:sz w:val="18"/>
                  <w:szCs w:val="20"/>
                </w:rPr>
                <w:delText>-0.001 (0.041)</w:delText>
              </w:r>
            </w:del>
          </w:p>
        </w:tc>
        <w:tc>
          <w:tcPr>
            <w:tcW w:w="1292" w:type="dxa"/>
            <w:vAlign w:val="center"/>
          </w:tcPr>
          <w:p w14:paraId="7BA2BE6C" w14:textId="106506B5" w:rsidR="008F6390" w:rsidRPr="00317151" w:rsidDel="00243556" w:rsidRDefault="008F6390" w:rsidP="008F6390">
            <w:pPr>
              <w:spacing w:line="276" w:lineRule="auto"/>
              <w:jc w:val="center"/>
              <w:rPr>
                <w:del w:id="375" w:author="Gibran Hemani" w:date="2019-07-10T21:53:00Z"/>
                <w:rFonts w:ascii="Times New Roman" w:eastAsia="Times New Roman"/>
                <w:sz w:val="18"/>
                <w:szCs w:val="20"/>
              </w:rPr>
            </w:pPr>
            <w:del w:id="376" w:author="Gibran Hemani" w:date="2019-07-10T21:53:00Z">
              <w:r w:rsidRPr="00317151" w:rsidDel="00243556">
                <w:rPr>
                  <w:rFonts w:ascii="Times New Roman"/>
                  <w:color w:val="000000"/>
                  <w:sz w:val="18"/>
                  <w:szCs w:val="20"/>
                </w:rPr>
                <w:delText>0.001 (0.058)</w:delText>
              </w:r>
            </w:del>
          </w:p>
        </w:tc>
        <w:tc>
          <w:tcPr>
            <w:tcW w:w="1292" w:type="dxa"/>
            <w:vAlign w:val="center"/>
          </w:tcPr>
          <w:p w14:paraId="2D70337D" w14:textId="3C250E76" w:rsidR="008F6390" w:rsidRPr="00317151" w:rsidDel="00243556" w:rsidRDefault="008F6390" w:rsidP="008F6390">
            <w:pPr>
              <w:spacing w:line="276" w:lineRule="auto"/>
              <w:jc w:val="center"/>
              <w:rPr>
                <w:del w:id="377" w:author="Gibran Hemani" w:date="2019-07-10T21:53:00Z"/>
                <w:rFonts w:ascii="Times New Roman" w:eastAsia="Times New Roman"/>
                <w:sz w:val="18"/>
                <w:szCs w:val="20"/>
              </w:rPr>
            </w:pPr>
            <w:del w:id="378"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0.062)</w:delText>
              </w:r>
            </w:del>
          </w:p>
        </w:tc>
        <w:tc>
          <w:tcPr>
            <w:tcW w:w="1292" w:type="dxa"/>
            <w:vAlign w:val="center"/>
          </w:tcPr>
          <w:p w14:paraId="44741ECC" w14:textId="20693D44" w:rsidR="008F6390" w:rsidRPr="00317151" w:rsidDel="00243556" w:rsidRDefault="008F6390" w:rsidP="008F6390">
            <w:pPr>
              <w:spacing w:line="276" w:lineRule="auto"/>
              <w:jc w:val="center"/>
              <w:rPr>
                <w:del w:id="379" w:author="Gibran Hemani" w:date="2019-07-10T21:53:00Z"/>
                <w:rFonts w:ascii="Times New Roman" w:eastAsia="Times New Roman"/>
                <w:sz w:val="18"/>
                <w:szCs w:val="20"/>
              </w:rPr>
            </w:pPr>
            <w:del w:id="380"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0.082)</w:delText>
              </w:r>
            </w:del>
          </w:p>
        </w:tc>
        <w:tc>
          <w:tcPr>
            <w:tcW w:w="1292" w:type="dxa"/>
            <w:vAlign w:val="center"/>
          </w:tcPr>
          <w:p w14:paraId="35CE5087" w14:textId="6CF13ECD" w:rsidR="008F6390" w:rsidRPr="00317151" w:rsidDel="00243556" w:rsidRDefault="008F6390" w:rsidP="008F6390">
            <w:pPr>
              <w:spacing w:line="276" w:lineRule="auto"/>
              <w:jc w:val="center"/>
              <w:rPr>
                <w:del w:id="381" w:author="Gibran Hemani" w:date="2019-07-10T21:53:00Z"/>
                <w:rFonts w:ascii="Times New Roman" w:eastAsia="Times New Roman"/>
                <w:sz w:val="18"/>
                <w:szCs w:val="20"/>
              </w:rPr>
            </w:pPr>
            <w:del w:id="382" w:author="Gibran Hemani" w:date="2019-07-10T21:53:00Z">
              <w:r w:rsidDel="00243556">
                <w:rPr>
                  <w:rFonts w:ascii="Times New Roman"/>
                  <w:color w:val="000000"/>
                  <w:sz w:val="18"/>
                  <w:szCs w:val="20"/>
                </w:rPr>
                <w:delText>0.000 (</w:delText>
              </w:r>
              <w:r w:rsidRPr="00317151" w:rsidDel="00243556">
                <w:rPr>
                  <w:rFonts w:ascii="Times New Roman"/>
                  <w:color w:val="000000"/>
                  <w:sz w:val="18"/>
                  <w:szCs w:val="20"/>
                </w:rPr>
                <w:delText>0.108)</w:delText>
              </w:r>
            </w:del>
          </w:p>
        </w:tc>
        <w:tc>
          <w:tcPr>
            <w:tcW w:w="1292" w:type="dxa"/>
            <w:vAlign w:val="center"/>
          </w:tcPr>
          <w:p w14:paraId="46F40B68" w14:textId="5D203F3B" w:rsidR="008F6390" w:rsidRPr="00317151" w:rsidDel="00243556" w:rsidRDefault="008F6390" w:rsidP="008F6390">
            <w:pPr>
              <w:spacing w:line="276" w:lineRule="auto"/>
              <w:jc w:val="center"/>
              <w:rPr>
                <w:del w:id="383" w:author="Gibran Hemani" w:date="2019-07-10T21:53:00Z"/>
                <w:rFonts w:ascii="Times New Roman" w:eastAsia="Times New Roman"/>
                <w:sz w:val="18"/>
                <w:szCs w:val="20"/>
              </w:rPr>
            </w:pPr>
            <w:del w:id="384" w:author="Gibran Hemani" w:date="2019-07-10T21:53:00Z">
              <w:r w:rsidRPr="00317151" w:rsidDel="00243556">
                <w:rPr>
                  <w:rFonts w:ascii="Times New Roman"/>
                  <w:color w:val="000000"/>
                  <w:sz w:val="18"/>
                  <w:szCs w:val="20"/>
                </w:rPr>
                <w:delText>-0.001 (0.116)</w:delText>
              </w:r>
            </w:del>
          </w:p>
        </w:tc>
        <w:tc>
          <w:tcPr>
            <w:tcW w:w="1292" w:type="dxa"/>
            <w:vAlign w:val="center"/>
          </w:tcPr>
          <w:p w14:paraId="1B666FBF" w14:textId="1AB3B4D8" w:rsidR="008F6390" w:rsidRPr="00317151" w:rsidDel="00243556" w:rsidRDefault="008F6390" w:rsidP="008F6390">
            <w:pPr>
              <w:spacing w:line="276" w:lineRule="auto"/>
              <w:jc w:val="center"/>
              <w:rPr>
                <w:del w:id="385" w:author="Gibran Hemani" w:date="2019-07-10T21:53:00Z"/>
                <w:rFonts w:ascii="Times New Roman" w:eastAsia="Times New Roman"/>
                <w:sz w:val="18"/>
                <w:szCs w:val="20"/>
              </w:rPr>
            </w:pPr>
            <w:del w:id="386" w:author="Gibran Hemani" w:date="2019-07-10T21:53:00Z">
              <w:r w:rsidRPr="00317151" w:rsidDel="00243556">
                <w:rPr>
                  <w:rFonts w:ascii="Times New Roman"/>
                  <w:color w:val="000000"/>
                  <w:sz w:val="18"/>
                  <w:szCs w:val="20"/>
                </w:rPr>
                <w:delText>-0.001 (0.165)</w:delText>
              </w:r>
            </w:del>
          </w:p>
        </w:tc>
        <w:tc>
          <w:tcPr>
            <w:tcW w:w="1294" w:type="dxa"/>
            <w:vAlign w:val="center"/>
          </w:tcPr>
          <w:p w14:paraId="738A9B92" w14:textId="1938206B" w:rsidR="008F6390" w:rsidRPr="00317151" w:rsidDel="00243556" w:rsidRDefault="008F6390" w:rsidP="008F6390">
            <w:pPr>
              <w:spacing w:line="276" w:lineRule="auto"/>
              <w:jc w:val="center"/>
              <w:rPr>
                <w:del w:id="387" w:author="Gibran Hemani" w:date="2019-07-10T21:53:00Z"/>
                <w:rFonts w:ascii="Times New Roman" w:eastAsia="Times New Roman"/>
                <w:sz w:val="18"/>
                <w:szCs w:val="20"/>
              </w:rPr>
            </w:pPr>
            <w:del w:id="388" w:author="Gibran Hemani" w:date="2019-07-10T21:53:00Z">
              <w:r w:rsidRPr="00317151" w:rsidDel="00243556">
                <w:rPr>
                  <w:rFonts w:ascii="Times New Roman"/>
                  <w:color w:val="000000"/>
                  <w:sz w:val="18"/>
                  <w:szCs w:val="20"/>
                </w:rPr>
                <w:delText>-0.001 (0.349)</w:delText>
              </w:r>
            </w:del>
          </w:p>
        </w:tc>
      </w:tr>
      <w:tr w:rsidR="008F6390" w:rsidDel="00243556" w14:paraId="61D00A62" w14:textId="4AE0492A" w:rsidTr="00364B30">
        <w:trPr>
          <w:gridAfter w:val="1"/>
          <w:wAfter w:w="6" w:type="dxa"/>
          <w:trHeight w:val="248"/>
          <w:del w:id="389" w:author="Gibran Hemani" w:date="2019-07-10T21:53:00Z"/>
        </w:trPr>
        <w:tc>
          <w:tcPr>
            <w:tcW w:w="14434" w:type="dxa"/>
            <w:gridSpan w:val="10"/>
            <w:vAlign w:val="center"/>
          </w:tcPr>
          <w:p w14:paraId="040F80E2" w14:textId="7F35B7FC" w:rsidR="008F6390" w:rsidRPr="00317151" w:rsidDel="00243556" w:rsidRDefault="008F6390" w:rsidP="008F6390">
            <w:pPr>
              <w:spacing w:line="276" w:lineRule="auto"/>
              <w:rPr>
                <w:del w:id="390" w:author="Gibran Hemani" w:date="2019-07-10T21:53:00Z"/>
                <w:rFonts w:ascii="Times New Roman" w:eastAsia="Times New Roman"/>
                <w:sz w:val="18"/>
                <w:szCs w:val="20"/>
              </w:rPr>
            </w:pPr>
            <w:del w:id="391" w:author="Gibran Hemani" w:date="2019-07-10T21:53:00Z">
              <w:r w:rsidDel="00243556">
                <w:rPr>
                  <w:rFonts w:ascii="Times New Roman" w:eastAsia="Times New Roman"/>
                  <w:b/>
                  <w:sz w:val="20"/>
                </w:rPr>
                <w:delText>Simulated e</w:delText>
              </w:r>
              <w:r w:rsidRPr="00191A1D" w:rsidDel="00243556">
                <w:rPr>
                  <w:rFonts w:ascii="Times New Roman" w:eastAsia="Times New Roman"/>
                  <w:b/>
                  <w:sz w:val="20"/>
                </w:rPr>
                <w:delText xml:space="preserve">ffect size (beta = </w:delText>
              </w:r>
              <w:r w:rsidDel="00243556">
                <w:rPr>
                  <w:rFonts w:ascii="Times New Roman" w:eastAsia="Times New Roman"/>
                  <w:b/>
                  <w:sz w:val="20"/>
                </w:rPr>
                <w:delText>0.2</w:delText>
              </w:r>
              <w:r w:rsidRPr="00191A1D" w:rsidDel="00243556">
                <w:rPr>
                  <w:rFonts w:ascii="Times New Roman" w:eastAsia="Times New Roman"/>
                  <w:b/>
                  <w:sz w:val="20"/>
                </w:rPr>
                <w:delText>)</w:delText>
              </w:r>
            </w:del>
          </w:p>
        </w:tc>
      </w:tr>
      <w:tr w:rsidR="008F6390" w:rsidDel="00243556" w14:paraId="5C3696E0" w14:textId="37D4A1C7" w:rsidTr="00317151">
        <w:trPr>
          <w:gridAfter w:val="1"/>
          <w:wAfter w:w="6" w:type="dxa"/>
          <w:trHeight w:val="248"/>
          <w:del w:id="392" w:author="Gibran Hemani" w:date="2019-07-10T21:53:00Z"/>
        </w:trPr>
        <w:tc>
          <w:tcPr>
            <w:tcW w:w="2805" w:type="dxa"/>
            <w:vAlign w:val="center"/>
          </w:tcPr>
          <w:p w14:paraId="5F2DA358" w14:textId="1FBAD02B" w:rsidR="008F6390" w:rsidRPr="00191A1D" w:rsidDel="00243556" w:rsidRDefault="008F6390" w:rsidP="008F6390">
            <w:pPr>
              <w:spacing w:line="276" w:lineRule="auto"/>
              <w:rPr>
                <w:del w:id="393" w:author="Gibran Hemani" w:date="2019-07-10T21:53:00Z"/>
                <w:rFonts w:ascii="Times New Roman" w:eastAsia="Times New Roman"/>
                <w:sz w:val="20"/>
              </w:rPr>
            </w:pPr>
            <w:del w:id="394" w:author="Gibran Hemani" w:date="2019-07-10T21:53:00Z">
              <w:r w:rsidRPr="00191A1D" w:rsidDel="00243556">
                <w:rPr>
                  <w:rFonts w:ascii="Times New Roman" w:eastAsia="Times New Roman"/>
                  <w:sz w:val="20"/>
                </w:rPr>
                <w:delText>Raw</w:delText>
              </w:r>
            </w:del>
          </w:p>
        </w:tc>
        <w:tc>
          <w:tcPr>
            <w:tcW w:w="1291" w:type="dxa"/>
            <w:vAlign w:val="center"/>
          </w:tcPr>
          <w:p w14:paraId="74E04F31" w14:textId="52945A25" w:rsidR="008F6390" w:rsidRPr="00317151" w:rsidDel="00243556" w:rsidRDefault="008F6390" w:rsidP="008F6390">
            <w:pPr>
              <w:spacing w:line="276" w:lineRule="auto"/>
              <w:jc w:val="center"/>
              <w:rPr>
                <w:del w:id="395" w:author="Gibran Hemani" w:date="2019-07-10T21:53:00Z"/>
                <w:rFonts w:ascii="Times New Roman" w:eastAsia="Times New Roman"/>
                <w:sz w:val="18"/>
                <w:szCs w:val="20"/>
              </w:rPr>
            </w:pPr>
            <w:del w:id="396" w:author="Gibran Hemani" w:date="2019-07-10T21:53:00Z">
              <w:r w:rsidRPr="00317151" w:rsidDel="00243556">
                <w:rPr>
                  <w:rFonts w:ascii="Times New Roman"/>
                  <w:color w:val="000000"/>
                  <w:sz w:val="18"/>
                  <w:szCs w:val="20"/>
                </w:rPr>
                <w:delText>0.201 (0.045)</w:delText>
              </w:r>
            </w:del>
          </w:p>
        </w:tc>
        <w:tc>
          <w:tcPr>
            <w:tcW w:w="1292" w:type="dxa"/>
            <w:vAlign w:val="center"/>
          </w:tcPr>
          <w:p w14:paraId="5C4AFE0A" w14:textId="095EF7C8" w:rsidR="008F6390" w:rsidRPr="00317151" w:rsidDel="00243556" w:rsidRDefault="008F6390" w:rsidP="008F6390">
            <w:pPr>
              <w:spacing w:line="276" w:lineRule="auto"/>
              <w:jc w:val="center"/>
              <w:rPr>
                <w:del w:id="397" w:author="Gibran Hemani" w:date="2019-07-10T21:53:00Z"/>
                <w:rFonts w:ascii="Times New Roman" w:eastAsia="Times New Roman"/>
                <w:sz w:val="18"/>
                <w:szCs w:val="20"/>
              </w:rPr>
            </w:pPr>
            <w:del w:id="398"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0.081)</w:delText>
              </w:r>
            </w:del>
          </w:p>
        </w:tc>
        <w:tc>
          <w:tcPr>
            <w:tcW w:w="1292" w:type="dxa"/>
            <w:vAlign w:val="center"/>
          </w:tcPr>
          <w:p w14:paraId="4400AD8F" w14:textId="00C63465" w:rsidR="008F6390" w:rsidRPr="00317151" w:rsidDel="00243556" w:rsidRDefault="008F6390" w:rsidP="008F6390">
            <w:pPr>
              <w:spacing w:line="276" w:lineRule="auto"/>
              <w:jc w:val="center"/>
              <w:rPr>
                <w:del w:id="399" w:author="Gibran Hemani" w:date="2019-07-10T21:53:00Z"/>
                <w:rFonts w:ascii="Times New Roman" w:eastAsia="Times New Roman"/>
                <w:sz w:val="18"/>
                <w:szCs w:val="20"/>
              </w:rPr>
            </w:pPr>
            <w:del w:id="400"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0.103)</w:delText>
              </w:r>
            </w:del>
          </w:p>
        </w:tc>
        <w:tc>
          <w:tcPr>
            <w:tcW w:w="1292" w:type="dxa"/>
            <w:vAlign w:val="center"/>
          </w:tcPr>
          <w:p w14:paraId="690F1E50" w14:textId="483BD932" w:rsidR="008F6390" w:rsidRPr="00317151" w:rsidDel="00243556" w:rsidRDefault="008F6390" w:rsidP="008F6390">
            <w:pPr>
              <w:spacing w:line="276" w:lineRule="auto"/>
              <w:jc w:val="center"/>
              <w:rPr>
                <w:del w:id="401" w:author="Gibran Hemani" w:date="2019-07-10T21:53:00Z"/>
                <w:rFonts w:ascii="Times New Roman" w:eastAsia="Times New Roman"/>
                <w:sz w:val="18"/>
                <w:szCs w:val="20"/>
              </w:rPr>
            </w:pPr>
            <w:del w:id="402" w:author="Gibran Hemani" w:date="2019-07-10T21:53:00Z">
              <w:r w:rsidRPr="00317151" w:rsidDel="00243556">
                <w:rPr>
                  <w:rFonts w:ascii="Times New Roman"/>
                  <w:color w:val="000000"/>
                  <w:sz w:val="18"/>
                  <w:szCs w:val="20"/>
                </w:rPr>
                <w:delText>0.201 (0.108)</w:delText>
              </w:r>
            </w:del>
          </w:p>
        </w:tc>
        <w:tc>
          <w:tcPr>
            <w:tcW w:w="1292" w:type="dxa"/>
            <w:vAlign w:val="center"/>
          </w:tcPr>
          <w:p w14:paraId="040ADB54" w14:textId="43CA5000" w:rsidR="008F6390" w:rsidRPr="00317151" w:rsidDel="00243556" w:rsidRDefault="008F6390" w:rsidP="008F6390">
            <w:pPr>
              <w:spacing w:line="276" w:lineRule="auto"/>
              <w:jc w:val="center"/>
              <w:rPr>
                <w:del w:id="403" w:author="Gibran Hemani" w:date="2019-07-10T21:53:00Z"/>
                <w:rFonts w:ascii="Times New Roman" w:eastAsia="Times New Roman"/>
                <w:sz w:val="18"/>
                <w:szCs w:val="20"/>
              </w:rPr>
            </w:pPr>
            <w:del w:id="404" w:author="Gibran Hemani" w:date="2019-07-10T21:53:00Z">
              <w:r w:rsidRPr="00317151" w:rsidDel="00243556">
                <w:rPr>
                  <w:rFonts w:ascii="Times New Roman"/>
                  <w:color w:val="000000"/>
                  <w:sz w:val="18"/>
                  <w:szCs w:val="20"/>
                </w:rPr>
                <w:delText>0.201 (0.124)</w:delText>
              </w:r>
            </w:del>
          </w:p>
        </w:tc>
        <w:tc>
          <w:tcPr>
            <w:tcW w:w="1292" w:type="dxa"/>
            <w:vAlign w:val="center"/>
          </w:tcPr>
          <w:p w14:paraId="2F8CC716" w14:textId="1EB4663F" w:rsidR="008F6390" w:rsidRPr="00317151" w:rsidDel="00243556" w:rsidRDefault="008F6390" w:rsidP="008F6390">
            <w:pPr>
              <w:spacing w:line="276" w:lineRule="auto"/>
              <w:jc w:val="center"/>
              <w:rPr>
                <w:del w:id="405" w:author="Gibran Hemani" w:date="2019-07-10T21:53:00Z"/>
                <w:rFonts w:ascii="Times New Roman" w:eastAsia="Times New Roman"/>
                <w:sz w:val="18"/>
                <w:szCs w:val="20"/>
              </w:rPr>
            </w:pPr>
            <w:del w:id="406" w:author="Gibran Hemani" w:date="2019-07-10T21:53:00Z">
              <w:r w:rsidRPr="00317151" w:rsidDel="00243556">
                <w:rPr>
                  <w:rFonts w:ascii="Times New Roman"/>
                  <w:color w:val="000000"/>
                  <w:sz w:val="18"/>
                  <w:szCs w:val="20"/>
                </w:rPr>
                <w:delText>0.199 (0.136)</w:delText>
              </w:r>
            </w:del>
          </w:p>
        </w:tc>
        <w:tc>
          <w:tcPr>
            <w:tcW w:w="1292" w:type="dxa"/>
            <w:vAlign w:val="center"/>
          </w:tcPr>
          <w:p w14:paraId="46BE58DB" w14:textId="1A5B3E95" w:rsidR="008F6390" w:rsidRPr="00317151" w:rsidDel="00243556" w:rsidRDefault="008F6390" w:rsidP="008F6390">
            <w:pPr>
              <w:spacing w:line="276" w:lineRule="auto"/>
              <w:jc w:val="center"/>
              <w:rPr>
                <w:del w:id="407" w:author="Gibran Hemani" w:date="2019-07-10T21:53:00Z"/>
                <w:rFonts w:ascii="Times New Roman" w:eastAsia="Times New Roman"/>
                <w:sz w:val="18"/>
                <w:szCs w:val="20"/>
              </w:rPr>
            </w:pPr>
            <w:del w:id="408"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0.138)</w:delText>
              </w:r>
            </w:del>
          </w:p>
        </w:tc>
        <w:tc>
          <w:tcPr>
            <w:tcW w:w="1292" w:type="dxa"/>
            <w:vAlign w:val="center"/>
          </w:tcPr>
          <w:p w14:paraId="0F639670" w14:textId="7B68186F" w:rsidR="008F6390" w:rsidRPr="00317151" w:rsidDel="00243556" w:rsidRDefault="008F6390" w:rsidP="008F6390">
            <w:pPr>
              <w:spacing w:line="276" w:lineRule="auto"/>
              <w:jc w:val="center"/>
              <w:rPr>
                <w:del w:id="409" w:author="Gibran Hemani" w:date="2019-07-10T21:53:00Z"/>
                <w:rFonts w:ascii="Times New Roman" w:eastAsia="Times New Roman"/>
                <w:sz w:val="18"/>
                <w:szCs w:val="20"/>
              </w:rPr>
            </w:pPr>
            <w:del w:id="410" w:author="Gibran Hemani" w:date="2019-07-10T21:53:00Z">
              <w:r w:rsidRPr="00317151" w:rsidDel="00243556">
                <w:rPr>
                  <w:rFonts w:ascii="Times New Roman"/>
                  <w:color w:val="000000"/>
                  <w:sz w:val="18"/>
                  <w:szCs w:val="20"/>
                </w:rPr>
                <w:delText>0.201 (0.148)</w:delText>
              </w:r>
            </w:del>
          </w:p>
        </w:tc>
        <w:tc>
          <w:tcPr>
            <w:tcW w:w="1294" w:type="dxa"/>
            <w:vAlign w:val="center"/>
          </w:tcPr>
          <w:p w14:paraId="7A8F0819" w14:textId="7EE87B71" w:rsidR="008F6390" w:rsidRPr="00317151" w:rsidDel="00243556" w:rsidRDefault="008F6390" w:rsidP="008F6390">
            <w:pPr>
              <w:spacing w:line="276" w:lineRule="auto"/>
              <w:jc w:val="center"/>
              <w:rPr>
                <w:del w:id="411" w:author="Gibran Hemani" w:date="2019-07-10T21:53:00Z"/>
                <w:rFonts w:ascii="Times New Roman" w:eastAsia="Times New Roman"/>
                <w:sz w:val="18"/>
                <w:szCs w:val="20"/>
              </w:rPr>
            </w:pPr>
            <w:del w:id="412" w:author="Gibran Hemani" w:date="2019-07-10T21:53:00Z">
              <w:r w:rsidRPr="00317151" w:rsidDel="00243556">
                <w:rPr>
                  <w:rFonts w:ascii="Times New Roman"/>
                  <w:color w:val="000000"/>
                  <w:sz w:val="18"/>
                  <w:szCs w:val="20"/>
                </w:rPr>
                <w:delText>0.201 (0.156)</w:delText>
              </w:r>
            </w:del>
          </w:p>
        </w:tc>
      </w:tr>
      <w:tr w:rsidR="008F6390" w:rsidDel="00243556" w14:paraId="327FDD19" w14:textId="14A1DBFC" w:rsidTr="00317151">
        <w:trPr>
          <w:gridAfter w:val="1"/>
          <w:wAfter w:w="6" w:type="dxa"/>
          <w:trHeight w:val="234"/>
          <w:del w:id="413" w:author="Gibran Hemani" w:date="2019-07-10T21:53:00Z"/>
        </w:trPr>
        <w:tc>
          <w:tcPr>
            <w:tcW w:w="2805" w:type="dxa"/>
            <w:vAlign w:val="center"/>
          </w:tcPr>
          <w:p w14:paraId="379D3858" w14:textId="3B0CFB83" w:rsidR="008F6390" w:rsidRPr="00191A1D" w:rsidDel="00243556" w:rsidRDefault="008F6390" w:rsidP="008F6390">
            <w:pPr>
              <w:spacing w:line="276" w:lineRule="auto"/>
              <w:rPr>
                <w:del w:id="414" w:author="Gibran Hemani" w:date="2019-07-10T21:53:00Z"/>
                <w:rFonts w:ascii="Times New Roman" w:eastAsia="Times New Roman"/>
                <w:sz w:val="20"/>
              </w:rPr>
            </w:pPr>
            <w:del w:id="415" w:author="Gibran Hemani" w:date="2019-07-10T21:53:00Z">
              <w:r w:rsidRPr="00191A1D" w:rsidDel="00243556">
                <w:rPr>
                  <w:rFonts w:ascii="Times New Roman" w:eastAsia="Times New Roman"/>
                  <w:sz w:val="20"/>
                </w:rPr>
                <w:delText>Pleiotropy detected</w:delText>
              </w:r>
            </w:del>
          </w:p>
        </w:tc>
        <w:tc>
          <w:tcPr>
            <w:tcW w:w="1291" w:type="dxa"/>
            <w:vAlign w:val="center"/>
          </w:tcPr>
          <w:p w14:paraId="2587585E" w14:textId="7C19A854" w:rsidR="008F6390" w:rsidRPr="00317151" w:rsidDel="00243556" w:rsidRDefault="008F6390" w:rsidP="008F6390">
            <w:pPr>
              <w:spacing w:line="276" w:lineRule="auto"/>
              <w:jc w:val="center"/>
              <w:rPr>
                <w:del w:id="416" w:author="Gibran Hemani" w:date="2019-07-10T21:53:00Z"/>
                <w:rFonts w:ascii="Times New Roman" w:eastAsia="Times New Roman"/>
                <w:sz w:val="18"/>
                <w:szCs w:val="20"/>
              </w:rPr>
            </w:pPr>
          </w:p>
        </w:tc>
        <w:tc>
          <w:tcPr>
            <w:tcW w:w="1292" w:type="dxa"/>
            <w:vAlign w:val="center"/>
          </w:tcPr>
          <w:p w14:paraId="5455E42A" w14:textId="7F5B9340" w:rsidR="008F6390" w:rsidRPr="00317151" w:rsidDel="00243556" w:rsidRDefault="008F6390" w:rsidP="008F6390">
            <w:pPr>
              <w:spacing w:line="276" w:lineRule="auto"/>
              <w:jc w:val="center"/>
              <w:rPr>
                <w:del w:id="417" w:author="Gibran Hemani" w:date="2019-07-10T21:53:00Z"/>
                <w:rFonts w:ascii="Times New Roman" w:eastAsia="Times New Roman"/>
                <w:sz w:val="18"/>
                <w:szCs w:val="20"/>
              </w:rPr>
            </w:pPr>
          </w:p>
        </w:tc>
        <w:tc>
          <w:tcPr>
            <w:tcW w:w="1292" w:type="dxa"/>
            <w:vAlign w:val="center"/>
          </w:tcPr>
          <w:p w14:paraId="7E1F0D2D" w14:textId="772CFE73" w:rsidR="008F6390" w:rsidRPr="00317151" w:rsidDel="00243556" w:rsidRDefault="008F6390" w:rsidP="008F6390">
            <w:pPr>
              <w:spacing w:line="276" w:lineRule="auto"/>
              <w:jc w:val="center"/>
              <w:rPr>
                <w:del w:id="418" w:author="Gibran Hemani" w:date="2019-07-10T21:53:00Z"/>
                <w:rFonts w:ascii="Times New Roman" w:eastAsia="Times New Roman"/>
                <w:sz w:val="18"/>
                <w:szCs w:val="20"/>
              </w:rPr>
            </w:pPr>
          </w:p>
        </w:tc>
        <w:tc>
          <w:tcPr>
            <w:tcW w:w="1292" w:type="dxa"/>
            <w:vAlign w:val="center"/>
          </w:tcPr>
          <w:p w14:paraId="08496319" w14:textId="142A79E4" w:rsidR="008F6390" w:rsidRPr="00317151" w:rsidDel="00243556" w:rsidRDefault="008F6390" w:rsidP="008F6390">
            <w:pPr>
              <w:spacing w:line="276" w:lineRule="auto"/>
              <w:jc w:val="center"/>
              <w:rPr>
                <w:del w:id="419" w:author="Gibran Hemani" w:date="2019-07-10T21:53:00Z"/>
                <w:rFonts w:ascii="Times New Roman" w:eastAsia="Times New Roman"/>
                <w:sz w:val="18"/>
                <w:szCs w:val="20"/>
              </w:rPr>
            </w:pPr>
          </w:p>
        </w:tc>
        <w:tc>
          <w:tcPr>
            <w:tcW w:w="1292" w:type="dxa"/>
            <w:vAlign w:val="center"/>
          </w:tcPr>
          <w:p w14:paraId="026B715B" w14:textId="3C92D9E6" w:rsidR="008F6390" w:rsidRPr="00317151" w:rsidDel="00243556" w:rsidRDefault="008F6390" w:rsidP="008F6390">
            <w:pPr>
              <w:spacing w:line="276" w:lineRule="auto"/>
              <w:jc w:val="center"/>
              <w:rPr>
                <w:del w:id="420" w:author="Gibran Hemani" w:date="2019-07-10T21:53:00Z"/>
                <w:rFonts w:ascii="Times New Roman" w:eastAsia="Times New Roman"/>
                <w:sz w:val="18"/>
                <w:szCs w:val="20"/>
              </w:rPr>
            </w:pPr>
          </w:p>
        </w:tc>
        <w:tc>
          <w:tcPr>
            <w:tcW w:w="1292" w:type="dxa"/>
            <w:vAlign w:val="center"/>
          </w:tcPr>
          <w:p w14:paraId="6EE8572B" w14:textId="68BE1DA0" w:rsidR="008F6390" w:rsidRPr="00317151" w:rsidDel="00243556" w:rsidRDefault="008F6390" w:rsidP="008F6390">
            <w:pPr>
              <w:spacing w:line="276" w:lineRule="auto"/>
              <w:jc w:val="center"/>
              <w:rPr>
                <w:del w:id="421" w:author="Gibran Hemani" w:date="2019-07-10T21:53:00Z"/>
                <w:rFonts w:ascii="Times New Roman" w:eastAsia="Times New Roman"/>
                <w:sz w:val="18"/>
                <w:szCs w:val="20"/>
              </w:rPr>
            </w:pPr>
          </w:p>
        </w:tc>
        <w:tc>
          <w:tcPr>
            <w:tcW w:w="1292" w:type="dxa"/>
            <w:vAlign w:val="center"/>
          </w:tcPr>
          <w:p w14:paraId="626505C8" w14:textId="6083717E" w:rsidR="008F6390" w:rsidRPr="00317151" w:rsidDel="00243556" w:rsidRDefault="008F6390" w:rsidP="008F6390">
            <w:pPr>
              <w:spacing w:line="276" w:lineRule="auto"/>
              <w:jc w:val="center"/>
              <w:rPr>
                <w:del w:id="422" w:author="Gibran Hemani" w:date="2019-07-10T21:53:00Z"/>
                <w:rFonts w:ascii="Times New Roman" w:eastAsia="Times New Roman"/>
                <w:sz w:val="18"/>
                <w:szCs w:val="20"/>
              </w:rPr>
            </w:pPr>
          </w:p>
        </w:tc>
        <w:tc>
          <w:tcPr>
            <w:tcW w:w="1292" w:type="dxa"/>
            <w:vAlign w:val="center"/>
          </w:tcPr>
          <w:p w14:paraId="589BAF7C" w14:textId="2DA5DDF8" w:rsidR="008F6390" w:rsidRPr="00317151" w:rsidDel="00243556" w:rsidRDefault="008F6390" w:rsidP="008F6390">
            <w:pPr>
              <w:spacing w:line="276" w:lineRule="auto"/>
              <w:jc w:val="center"/>
              <w:rPr>
                <w:del w:id="423" w:author="Gibran Hemani" w:date="2019-07-10T21:53:00Z"/>
                <w:rFonts w:ascii="Times New Roman" w:eastAsia="Times New Roman"/>
                <w:sz w:val="18"/>
                <w:szCs w:val="20"/>
              </w:rPr>
            </w:pPr>
          </w:p>
        </w:tc>
        <w:tc>
          <w:tcPr>
            <w:tcW w:w="1294" w:type="dxa"/>
            <w:vAlign w:val="center"/>
          </w:tcPr>
          <w:p w14:paraId="67A7FC1D" w14:textId="4F413BD9" w:rsidR="008F6390" w:rsidRPr="00317151" w:rsidDel="00243556" w:rsidRDefault="008F6390" w:rsidP="008F6390">
            <w:pPr>
              <w:spacing w:line="276" w:lineRule="auto"/>
              <w:jc w:val="center"/>
              <w:rPr>
                <w:del w:id="424" w:author="Gibran Hemani" w:date="2019-07-10T21:53:00Z"/>
                <w:rFonts w:ascii="Times New Roman" w:eastAsia="Times New Roman"/>
                <w:sz w:val="18"/>
                <w:szCs w:val="20"/>
              </w:rPr>
            </w:pPr>
          </w:p>
        </w:tc>
      </w:tr>
      <w:tr w:rsidR="008F6390" w:rsidDel="00243556" w14:paraId="03C2D013" w14:textId="4E375978" w:rsidTr="00317151">
        <w:trPr>
          <w:gridAfter w:val="1"/>
          <w:wAfter w:w="6" w:type="dxa"/>
          <w:trHeight w:val="248"/>
          <w:del w:id="425" w:author="Gibran Hemani" w:date="2019-07-10T21:53:00Z"/>
        </w:trPr>
        <w:tc>
          <w:tcPr>
            <w:tcW w:w="2805" w:type="dxa"/>
            <w:vAlign w:val="center"/>
          </w:tcPr>
          <w:p w14:paraId="40706962" w14:textId="1394060A" w:rsidR="008F6390" w:rsidRPr="00191A1D" w:rsidDel="00243556" w:rsidRDefault="008F6390" w:rsidP="008F6390">
            <w:pPr>
              <w:spacing w:line="276" w:lineRule="auto"/>
              <w:rPr>
                <w:del w:id="426" w:author="Gibran Hemani" w:date="2019-07-10T21:53:00Z"/>
                <w:rFonts w:ascii="Times New Roman" w:eastAsia="Times New Roman"/>
                <w:sz w:val="20"/>
              </w:rPr>
            </w:pPr>
            <w:del w:id="427" w:author="Gibran Hemani" w:date="2019-07-10T21:53:00Z">
              <w:r w:rsidRPr="00191A1D" w:rsidDel="00243556">
                <w:rPr>
                  <w:rFonts w:ascii="Times New Roman" w:eastAsia="Times New Roman"/>
                  <w:sz w:val="20"/>
                </w:rPr>
                <w:delText xml:space="preserve">   Outlier adjusted</w:delText>
              </w:r>
            </w:del>
          </w:p>
        </w:tc>
        <w:tc>
          <w:tcPr>
            <w:tcW w:w="1291" w:type="dxa"/>
            <w:vAlign w:val="center"/>
          </w:tcPr>
          <w:p w14:paraId="33879F02" w14:textId="4565985F" w:rsidR="008F6390" w:rsidRPr="00317151" w:rsidDel="00243556" w:rsidRDefault="008F6390" w:rsidP="008F6390">
            <w:pPr>
              <w:spacing w:line="276" w:lineRule="auto"/>
              <w:jc w:val="center"/>
              <w:rPr>
                <w:del w:id="428" w:author="Gibran Hemani" w:date="2019-07-10T21:53:00Z"/>
                <w:rFonts w:ascii="Times New Roman" w:eastAsia="Times New Roman"/>
                <w:sz w:val="18"/>
                <w:szCs w:val="20"/>
              </w:rPr>
            </w:pPr>
            <w:del w:id="429"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0.021)</w:delText>
              </w:r>
            </w:del>
          </w:p>
        </w:tc>
        <w:tc>
          <w:tcPr>
            <w:tcW w:w="1292" w:type="dxa"/>
            <w:vAlign w:val="center"/>
          </w:tcPr>
          <w:p w14:paraId="74EBD15C" w14:textId="6F71B0FB" w:rsidR="008F6390" w:rsidRPr="00317151" w:rsidDel="00243556" w:rsidRDefault="008F6390" w:rsidP="008F6390">
            <w:pPr>
              <w:spacing w:line="276" w:lineRule="auto"/>
              <w:jc w:val="center"/>
              <w:rPr>
                <w:del w:id="430" w:author="Gibran Hemani" w:date="2019-07-10T21:53:00Z"/>
                <w:rFonts w:ascii="Times New Roman" w:eastAsia="Times New Roman"/>
                <w:sz w:val="18"/>
                <w:szCs w:val="20"/>
              </w:rPr>
            </w:pPr>
            <w:del w:id="431"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0.066)</w:delText>
              </w:r>
            </w:del>
          </w:p>
        </w:tc>
        <w:tc>
          <w:tcPr>
            <w:tcW w:w="1292" w:type="dxa"/>
            <w:vAlign w:val="center"/>
          </w:tcPr>
          <w:p w14:paraId="15CBBB1F" w14:textId="3AAA52A2" w:rsidR="008F6390" w:rsidRPr="00317151" w:rsidDel="00243556" w:rsidRDefault="008F6390" w:rsidP="008F6390">
            <w:pPr>
              <w:spacing w:line="276" w:lineRule="auto"/>
              <w:jc w:val="center"/>
              <w:rPr>
                <w:del w:id="432" w:author="Gibran Hemani" w:date="2019-07-10T21:53:00Z"/>
                <w:rFonts w:ascii="Times New Roman" w:eastAsia="Times New Roman"/>
                <w:sz w:val="18"/>
                <w:szCs w:val="20"/>
              </w:rPr>
            </w:pPr>
            <w:del w:id="433" w:author="Gibran Hemani" w:date="2019-07-10T21:53:00Z">
              <w:r w:rsidRPr="00317151" w:rsidDel="00243556">
                <w:rPr>
                  <w:rFonts w:ascii="Times New Roman"/>
                  <w:color w:val="000000"/>
                  <w:sz w:val="18"/>
                  <w:szCs w:val="20"/>
                </w:rPr>
                <w:delText>0.199 (0.09)</w:delText>
              </w:r>
            </w:del>
          </w:p>
        </w:tc>
        <w:tc>
          <w:tcPr>
            <w:tcW w:w="1292" w:type="dxa"/>
            <w:vAlign w:val="center"/>
          </w:tcPr>
          <w:p w14:paraId="43D6621D" w14:textId="7491B206" w:rsidR="008F6390" w:rsidRPr="00317151" w:rsidDel="00243556" w:rsidRDefault="008F6390" w:rsidP="008F6390">
            <w:pPr>
              <w:spacing w:line="276" w:lineRule="auto"/>
              <w:jc w:val="center"/>
              <w:rPr>
                <w:del w:id="434" w:author="Gibran Hemani" w:date="2019-07-10T21:53:00Z"/>
                <w:rFonts w:ascii="Times New Roman" w:eastAsia="Times New Roman"/>
                <w:sz w:val="18"/>
                <w:szCs w:val="20"/>
              </w:rPr>
            </w:pPr>
            <w:del w:id="435" w:author="Gibran Hemani" w:date="2019-07-10T21:53:00Z">
              <w:r w:rsidRPr="00317151" w:rsidDel="00243556">
                <w:rPr>
                  <w:rFonts w:ascii="Times New Roman"/>
                  <w:color w:val="000000"/>
                  <w:sz w:val="18"/>
                  <w:szCs w:val="20"/>
                </w:rPr>
                <w:delText>0.201 (0.099)</w:delText>
              </w:r>
            </w:del>
          </w:p>
        </w:tc>
        <w:tc>
          <w:tcPr>
            <w:tcW w:w="1292" w:type="dxa"/>
            <w:vAlign w:val="center"/>
          </w:tcPr>
          <w:p w14:paraId="127EC1D0" w14:textId="63ECD36A" w:rsidR="008F6390" w:rsidRPr="00317151" w:rsidDel="00243556" w:rsidRDefault="008F6390" w:rsidP="008F6390">
            <w:pPr>
              <w:spacing w:line="276" w:lineRule="auto"/>
              <w:jc w:val="center"/>
              <w:rPr>
                <w:del w:id="436" w:author="Gibran Hemani" w:date="2019-07-10T21:53:00Z"/>
                <w:rFonts w:ascii="Times New Roman" w:eastAsia="Times New Roman"/>
                <w:sz w:val="18"/>
                <w:szCs w:val="20"/>
              </w:rPr>
            </w:pPr>
            <w:del w:id="437" w:author="Gibran Hemani" w:date="2019-07-10T21:53:00Z">
              <w:r w:rsidRPr="00317151" w:rsidDel="00243556">
                <w:rPr>
                  <w:rFonts w:ascii="Times New Roman"/>
                  <w:color w:val="000000"/>
                  <w:sz w:val="18"/>
                  <w:szCs w:val="20"/>
                </w:rPr>
                <w:delText>0.201 (0.116)</w:delText>
              </w:r>
            </w:del>
          </w:p>
        </w:tc>
        <w:tc>
          <w:tcPr>
            <w:tcW w:w="1292" w:type="dxa"/>
            <w:vAlign w:val="center"/>
          </w:tcPr>
          <w:p w14:paraId="23DE02C9" w14:textId="77470428" w:rsidR="008F6390" w:rsidRPr="00317151" w:rsidDel="00243556" w:rsidRDefault="008F6390" w:rsidP="008F6390">
            <w:pPr>
              <w:spacing w:line="276" w:lineRule="auto"/>
              <w:jc w:val="center"/>
              <w:rPr>
                <w:del w:id="438" w:author="Gibran Hemani" w:date="2019-07-10T21:53:00Z"/>
                <w:rFonts w:ascii="Times New Roman" w:eastAsia="Times New Roman"/>
                <w:sz w:val="18"/>
                <w:szCs w:val="20"/>
              </w:rPr>
            </w:pPr>
            <w:del w:id="439" w:author="Gibran Hemani" w:date="2019-07-10T21:53:00Z">
              <w:r w:rsidRPr="00317151" w:rsidDel="00243556">
                <w:rPr>
                  <w:rFonts w:ascii="Times New Roman"/>
                  <w:color w:val="000000"/>
                  <w:sz w:val="18"/>
                  <w:szCs w:val="20"/>
                </w:rPr>
                <w:delText>0.199 (0.129)</w:delText>
              </w:r>
            </w:del>
          </w:p>
        </w:tc>
        <w:tc>
          <w:tcPr>
            <w:tcW w:w="1292" w:type="dxa"/>
            <w:vAlign w:val="center"/>
          </w:tcPr>
          <w:p w14:paraId="171D91AB" w14:textId="541D4099" w:rsidR="008F6390" w:rsidRPr="00317151" w:rsidDel="00243556" w:rsidRDefault="008F6390" w:rsidP="008F6390">
            <w:pPr>
              <w:spacing w:line="276" w:lineRule="auto"/>
              <w:jc w:val="center"/>
              <w:rPr>
                <w:del w:id="440" w:author="Gibran Hemani" w:date="2019-07-10T21:53:00Z"/>
                <w:rFonts w:ascii="Times New Roman" w:eastAsia="Times New Roman"/>
                <w:sz w:val="18"/>
                <w:szCs w:val="20"/>
              </w:rPr>
            </w:pPr>
            <w:del w:id="441" w:author="Gibran Hemani" w:date="2019-07-10T21:53:00Z">
              <w:r w:rsidRPr="00317151" w:rsidDel="00243556">
                <w:rPr>
                  <w:rFonts w:ascii="Times New Roman"/>
                  <w:color w:val="000000"/>
                  <w:sz w:val="18"/>
                  <w:szCs w:val="20"/>
                </w:rPr>
                <w:delText>0.198 (0.131)</w:delText>
              </w:r>
            </w:del>
          </w:p>
        </w:tc>
        <w:tc>
          <w:tcPr>
            <w:tcW w:w="1292" w:type="dxa"/>
            <w:vAlign w:val="center"/>
          </w:tcPr>
          <w:p w14:paraId="646A0CE2" w14:textId="6898FC1B" w:rsidR="008F6390" w:rsidRPr="00317151" w:rsidDel="00243556" w:rsidRDefault="008F6390" w:rsidP="008F6390">
            <w:pPr>
              <w:spacing w:line="276" w:lineRule="auto"/>
              <w:jc w:val="center"/>
              <w:rPr>
                <w:del w:id="442" w:author="Gibran Hemani" w:date="2019-07-10T21:53:00Z"/>
                <w:rFonts w:ascii="Times New Roman" w:eastAsia="Times New Roman"/>
                <w:sz w:val="18"/>
                <w:szCs w:val="20"/>
              </w:rPr>
            </w:pPr>
            <w:del w:id="443"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0.142)</w:delText>
              </w:r>
            </w:del>
          </w:p>
        </w:tc>
        <w:tc>
          <w:tcPr>
            <w:tcW w:w="1294" w:type="dxa"/>
            <w:vAlign w:val="center"/>
          </w:tcPr>
          <w:p w14:paraId="537D2A0B" w14:textId="5A3F6CA2" w:rsidR="008F6390" w:rsidRPr="00317151" w:rsidDel="00243556" w:rsidRDefault="008F6390" w:rsidP="008F6390">
            <w:pPr>
              <w:spacing w:line="276" w:lineRule="auto"/>
              <w:jc w:val="center"/>
              <w:rPr>
                <w:del w:id="444" w:author="Gibran Hemani" w:date="2019-07-10T21:53:00Z"/>
                <w:rFonts w:ascii="Times New Roman" w:eastAsia="Times New Roman"/>
                <w:sz w:val="18"/>
                <w:szCs w:val="20"/>
              </w:rPr>
            </w:pPr>
            <w:del w:id="445" w:author="Gibran Hemani" w:date="2019-07-10T21:53:00Z">
              <w:r w:rsidRPr="00317151" w:rsidDel="00243556">
                <w:rPr>
                  <w:rFonts w:ascii="Times New Roman"/>
                  <w:color w:val="000000"/>
                  <w:sz w:val="18"/>
                  <w:szCs w:val="20"/>
                </w:rPr>
                <w:delText>0.202 (0.151)</w:delText>
              </w:r>
            </w:del>
          </w:p>
        </w:tc>
      </w:tr>
      <w:tr w:rsidR="008F6390" w:rsidDel="00243556" w14:paraId="44F2262A" w14:textId="2D24E88E" w:rsidTr="00317151">
        <w:trPr>
          <w:gridAfter w:val="1"/>
          <w:wAfter w:w="6" w:type="dxa"/>
          <w:trHeight w:val="248"/>
          <w:del w:id="446" w:author="Gibran Hemani" w:date="2019-07-10T21:53:00Z"/>
        </w:trPr>
        <w:tc>
          <w:tcPr>
            <w:tcW w:w="2805" w:type="dxa"/>
            <w:vAlign w:val="center"/>
          </w:tcPr>
          <w:p w14:paraId="4A243F10" w14:textId="35F6378D" w:rsidR="008F6390" w:rsidRPr="00191A1D" w:rsidDel="00243556" w:rsidRDefault="008F6390" w:rsidP="008F6390">
            <w:pPr>
              <w:spacing w:line="276" w:lineRule="auto"/>
              <w:rPr>
                <w:del w:id="447" w:author="Gibran Hemani" w:date="2019-07-10T21:53:00Z"/>
                <w:rFonts w:ascii="Times New Roman" w:eastAsia="Times New Roman"/>
                <w:sz w:val="20"/>
              </w:rPr>
            </w:pPr>
            <w:del w:id="448" w:author="Gibran Hemani" w:date="2019-07-10T21:53:00Z">
              <w:r w:rsidRPr="00191A1D" w:rsidDel="00243556">
                <w:rPr>
                  <w:rFonts w:ascii="Times New Roman" w:eastAsia="Times New Roman"/>
                  <w:sz w:val="20"/>
                </w:rPr>
                <w:delText xml:space="preserve">   Outlier removed (all)</w:delText>
              </w:r>
            </w:del>
          </w:p>
        </w:tc>
        <w:tc>
          <w:tcPr>
            <w:tcW w:w="1291" w:type="dxa"/>
            <w:vAlign w:val="center"/>
          </w:tcPr>
          <w:p w14:paraId="6B942619" w14:textId="36CF83E4" w:rsidR="008F6390" w:rsidRPr="00317151" w:rsidDel="00243556" w:rsidRDefault="008F6390" w:rsidP="008F6390">
            <w:pPr>
              <w:spacing w:line="276" w:lineRule="auto"/>
              <w:jc w:val="center"/>
              <w:rPr>
                <w:del w:id="449" w:author="Gibran Hemani" w:date="2019-07-10T21:53:00Z"/>
                <w:rFonts w:ascii="Times New Roman" w:eastAsia="Times New Roman"/>
                <w:sz w:val="18"/>
                <w:szCs w:val="20"/>
              </w:rPr>
            </w:pPr>
            <w:del w:id="450"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0.022)</w:delText>
              </w:r>
            </w:del>
          </w:p>
        </w:tc>
        <w:tc>
          <w:tcPr>
            <w:tcW w:w="1292" w:type="dxa"/>
            <w:vAlign w:val="center"/>
          </w:tcPr>
          <w:p w14:paraId="2D866C64" w14:textId="65FFCE6F" w:rsidR="008F6390" w:rsidRPr="00317151" w:rsidDel="00243556" w:rsidRDefault="008F6390" w:rsidP="008F6390">
            <w:pPr>
              <w:spacing w:line="276" w:lineRule="auto"/>
              <w:jc w:val="center"/>
              <w:rPr>
                <w:del w:id="451" w:author="Gibran Hemani" w:date="2019-07-10T21:53:00Z"/>
                <w:rFonts w:ascii="Times New Roman" w:eastAsia="Times New Roman"/>
                <w:sz w:val="18"/>
                <w:szCs w:val="20"/>
              </w:rPr>
            </w:pPr>
            <w:del w:id="452"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0.046)</w:delText>
              </w:r>
            </w:del>
          </w:p>
        </w:tc>
        <w:tc>
          <w:tcPr>
            <w:tcW w:w="1292" w:type="dxa"/>
            <w:vAlign w:val="center"/>
          </w:tcPr>
          <w:p w14:paraId="18F913F8" w14:textId="78CC5F2B" w:rsidR="008F6390" w:rsidRPr="00317151" w:rsidDel="00243556" w:rsidRDefault="008F6390" w:rsidP="008F6390">
            <w:pPr>
              <w:spacing w:line="276" w:lineRule="auto"/>
              <w:jc w:val="center"/>
              <w:rPr>
                <w:del w:id="453" w:author="Gibran Hemani" w:date="2019-07-10T21:53:00Z"/>
                <w:rFonts w:ascii="Times New Roman" w:eastAsia="Times New Roman"/>
                <w:sz w:val="18"/>
                <w:szCs w:val="20"/>
              </w:rPr>
            </w:pPr>
            <w:del w:id="454" w:author="Gibran Hemani" w:date="2019-07-10T21:53:00Z">
              <w:r w:rsidRPr="00317151" w:rsidDel="00243556">
                <w:rPr>
                  <w:rFonts w:ascii="Times New Roman"/>
                  <w:color w:val="000000"/>
                  <w:sz w:val="18"/>
                  <w:szCs w:val="20"/>
                </w:rPr>
                <w:delText>0.199 (0.065)</w:delText>
              </w:r>
            </w:del>
          </w:p>
        </w:tc>
        <w:tc>
          <w:tcPr>
            <w:tcW w:w="1292" w:type="dxa"/>
            <w:vAlign w:val="center"/>
          </w:tcPr>
          <w:p w14:paraId="267FCA31" w14:textId="6CFB72A9" w:rsidR="008F6390" w:rsidRPr="00317151" w:rsidDel="00243556" w:rsidRDefault="008F6390" w:rsidP="008F6390">
            <w:pPr>
              <w:spacing w:line="276" w:lineRule="auto"/>
              <w:jc w:val="center"/>
              <w:rPr>
                <w:del w:id="455" w:author="Gibran Hemani" w:date="2019-07-10T21:53:00Z"/>
                <w:rFonts w:ascii="Times New Roman" w:eastAsia="Times New Roman"/>
                <w:sz w:val="18"/>
                <w:szCs w:val="20"/>
              </w:rPr>
            </w:pPr>
            <w:del w:id="456" w:author="Gibran Hemani" w:date="2019-07-10T21:53:00Z">
              <w:r w:rsidRPr="00317151" w:rsidDel="00243556">
                <w:rPr>
                  <w:rFonts w:ascii="Times New Roman"/>
                  <w:color w:val="000000"/>
                  <w:sz w:val="18"/>
                  <w:szCs w:val="20"/>
                </w:rPr>
                <w:delText>0.201 (0.067)</w:delText>
              </w:r>
            </w:del>
          </w:p>
        </w:tc>
        <w:tc>
          <w:tcPr>
            <w:tcW w:w="1292" w:type="dxa"/>
            <w:vAlign w:val="center"/>
          </w:tcPr>
          <w:p w14:paraId="0F7C7D04" w14:textId="66FBF62A" w:rsidR="008F6390" w:rsidRPr="00317151" w:rsidDel="00243556" w:rsidRDefault="008F6390" w:rsidP="008F6390">
            <w:pPr>
              <w:spacing w:line="276" w:lineRule="auto"/>
              <w:jc w:val="center"/>
              <w:rPr>
                <w:del w:id="457" w:author="Gibran Hemani" w:date="2019-07-10T21:53:00Z"/>
                <w:rFonts w:ascii="Times New Roman" w:eastAsia="Times New Roman"/>
                <w:sz w:val="18"/>
                <w:szCs w:val="20"/>
              </w:rPr>
            </w:pPr>
            <w:del w:id="458" w:author="Gibran Hemani" w:date="2019-07-10T21:53:00Z">
              <w:r w:rsidRPr="00317151" w:rsidDel="00243556">
                <w:rPr>
                  <w:rFonts w:ascii="Times New Roman"/>
                  <w:color w:val="000000"/>
                  <w:sz w:val="18"/>
                  <w:szCs w:val="20"/>
                </w:rPr>
                <w:delText>0.201 (0.081)</w:delText>
              </w:r>
            </w:del>
          </w:p>
        </w:tc>
        <w:tc>
          <w:tcPr>
            <w:tcW w:w="1292" w:type="dxa"/>
            <w:vAlign w:val="center"/>
          </w:tcPr>
          <w:p w14:paraId="35D4B34F" w14:textId="33AA3F9C" w:rsidR="008F6390" w:rsidRPr="00317151" w:rsidDel="00243556" w:rsidRDefault="008F6390" w:rsidP="008F6390">
            <w:pPr>
              <w:spacing w:line="276" w:lineRule="auto"/>
              <w:jc w:val="center"/>
              <w:rPr>
                <w:del w:id="459" w:author="Gibran Hemani" w:date="2019-07-10T21:53:00Z"/>
                <w:rFonts w:ascii="Times New Roman" w:eastAsia="Times New Roman"/>
                <w:sz w:val="18"/>
                <w:szCs w:val="20"/>
              </w:rPr>
            </w:pPr>
            <w:del w:id="460" w:author="Gibran Hemani" w:date="2019-07-10T21:53:00Z">
              <w:r w:rsidRPr="00317151" w:rsidDel="00243556">
                <w:rPr>
                  <w:rFonts w:ascii="Times New Roman"/>
                  <w:color w:val="000000"/>
                  <w:sz w:val="18"/>
                  <w:szCs w:val="20"/>
                </w:rPr>
                <w:delText>0.198 (0.094)</w:delText>
              </w:r>
            </w:del>
          </w:p>
        </w:tc>
        <w:tc>
          <w:tcPr>
            <w:tcW w:w="1292" w:type="dxa"/>
            <w:vAlign w:val="center"/>
          </w:tcPr>
          <w:p w14:paraId="3BEFA1A9" w14:textId="1A48CF3F" w:rsidR="008F6390" w:rsidRPr="00317151" w:rsidDel="00243556" w:rsidRDefault="008F6390" w:rsidP="008F6390">
            <w:pPr>
              <w:spacing w:line="276" w:lineRule="auto"/>
              <w:jc w:val="center"/>
              <w:rPr>
                <w:del w:id="461" w:author="Gibran Hemani" w:date="2019-07-10T21:53:00Z"/>
                <w:rFonts w:ascii="Times New Roman" w:eastAsia="Times New Roman"/>
                <w:sz w:val="18"/>
                <w:szCs w:val="20"/>
              </w:rPr>
            </w:pPr>
            <w:del w:id="462"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0.096)</w:delText>
              </w:r>
            </w:del>
          </w:p>
        </w:tc>
        <w:tc>
          <w:tcPr>
            <w:tcW w:w="1292" w:type="dxa"/>
            <w:vAlign w:val="center"/>
          </w:tcPr>
          <w:p w14:paraId="7319A091" w14:textId="2BBC7698" w:rsidR="008F6390" w:rsidRPr="00317151" w:rsidDel="00243556" w:rsidRDefault="008F6390" w:rsidP="008F6390">
            <w:pPr>
              <w:spacing w:line="276" w:lineRule="auto"/>
              <w:jc w:val="center"/>
              <w:rPr>
                <w:del w:id="463" w:author="Gibran Hemani" w:date="2019-07-10T21:53:00Z"/>
                <w:rFonts w:ascii="Times New Roman" w:eastAsia="Times New Roman"/>
                <w:sz w:val="18"/>
                <w:szCs w:val="20"/>
              </w:rPr>
            </w:pPr>
            <w:del w:id="464"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0.106)</w:delText>
              </w:r>
            </w:del>
          </w:p>
        </w:tc>
        <w:tc>
          <w:tcPr>
            <w:tcW w:w="1294" w:type="dxa"/>
            <w:vAlign w:val="center"/>
          </w:tcPr>
          <w:p w14:paraId="3931C227" w14:textId="449898A6" w:rsidR="008F6390" w:rsidRPr="00317151" w:rsidDel="00243556" w:rsidRDefault="008F6390" w:rsidP="008F6390">
            <w:pPr>
              <w:spacing w:line="276" w:lineRule="auto"/>
              <w:jc w:val="center"/>
              <w:rPr>
                <w:del w:id="465" w:author="Gibran Hemani" w:date="2019-07-10T21:53:00Z"/>
                <w:rFonts w:ascii="Times New Roman" w:eastAsia="Times New Roman"/>
                <w:sz w:val="18"/>
                <w:szCs w:val="20"/>
              </w:rPr>
            </w:pPr>
            <w:del w:id="466" w:author="Gibran Hemani" w:date="2019-07-10T21:53:00Z">
              <w:r w:rsidRPr="00317151" w:rsidDel="00243556">
                <w:rPr>
                  <w:rFonts w:ascii="Times New Roman"/>
                  <w:color w:val="000000"/>
                  <w:sz w:val="18"/>
                  <w:szCs w:val="20"/>
                </w:rPr>
                <w:delText>0.203 (0.115)</w:delText>
              </w:r>
            </w:del>
          </w:p>
        </w:tc>
      </w:tr>
      <w:tr w:rsidR="008F6390" w:rsidDel="00243556" w14:paraId="27729C08" w14:textId="22C0F2C1" w:rsidTr="00317151">
        <w:trPr>
          <w:gridAfter w:val="1"/>
          <w:wAfter w:w="6" w:type="dxa"/>
          <w:trHeight w:val="80"/>
          <w:del w:id="467" w:author="Gibran Hemani" w:date="2019-07-10T21:53:00Z"/>
        </w:trPr>
        <w:tc>
          <w:tcPr>
            <w:tcW w:w="2805" w:type="dxa"/>
            <w:vAlign w:val="center"/>
          </w:tcPr>
          <w:p w14:paraId="66E0EEE4" w14:textId="4E020AEB" w:rsidR="008F6390" w:rsidRPr="00191A1D" w:rsidDel="00243556" w:rsidRDefault="008F6390" w:rsidP="008F6390">
            <w:pPr>
              <w:spacing w:line="276" w:lineRule="auto"/>
              <w:rPr>
                <w:del w:id="468" w:author="Gibran Hemani" w:date="2019-07-10T21:53:00Z"/>
                <w:rFonts w:ascii="Times New Roman" w:eastAsia="Times New Roman"/>
                <w:sz w:val="20"/>
              </w:rPr>
            </w:pPr>
            <w:del w:id="469" w:author="Gibran Hemani" w:date="2019-07-10T21:53:00Z">
              <w:r w:rsidRPr="00191A1D" w:rsidDel="00243556">
                <w:rPr>
                  <w:rFonts w:ascii="Times New Roman" w:eastAsia="Times New Roman"/>
                  <w:sz w:val="20"/>
                </w:rPr>
                <w:delText xml:space="preserve">   Outliers removed (candidates)</w:delText>
              </w:r>
            </w:del>
          </w:p>
        </w:tc>
        <w:tc>
          <w:tcPr>
            <w:tcW w:w="1291" w:type="dxa"/>
            <w:vAlign w:val="center"/>
          </w:tcPr>
          <w:p w14:paraId="5E399018" w14:textId="57A2128B" w:rsidR="008F6390" w:rsidRPr="00317151" w:rsidDel="00243556" w:rsidRDefault="008F6390" w:rsidP="008F6390">
            <w:pPr>
              <w:spacing w:line="276" w:lineRule="auto"/>
              <w:jc w:val="center"/>
              <w:rPr>
                <w:del w:id="470" w:author="Gibran Hemani" w:date="2019-07-10T21:53:00Z"/>
                <w:rFonts w:ascii="Times New Roman" w:eastAsia="Times New Roman"/>
                <w:sz w:val="18"/>
                <w:szCs w:val="20"/>
              </w:rPr>
            </w:pPr>
            <w:del w:id="471" w:author="Gibran Hemani" w:date="2019-07-10T21:53:00Z">
              <w:r w:rsidRPr="00317151" w:rsidDel="00243556">
                <w:rPr>
                  <w:rFonts w:ascii="Times New Roman"/>
                  <w:color w:val="000000"/>
                  <w:sz w:val="18"/>
                  <w:szCs w:val="20"/>
                </w:rPr>
                <w:delText>0.199 (0.022)</w:delText>
              </w:r>
            </w:del>
          </w:p>
        </w:tc>
        <w:tc>
          <w:tcPr>
            <w:tcW w:w="1292" w:type="dxa"/>
            <w:vAlign w:val="center"/>
          </w:tcPr>
          <w:p w14:paraId="6159DECE" w14:textId="72FBD6CD" w:rsidR="008F6390" w:rsidRPr="00317151" w:rsidDel="00243556" w:rsidRDefault="008F6390" w:rsidP="008F6390">
            <w:pPr>
              <w:spacing w:line="276" w:lineRule="auto"/>
              <w:jc w:val="center"/>
              <w:rPr>
                <w:del w:id="472" w:author="Gibran Hemani" w:date="2019-07-10T21:53:00Z"/>
                <w:rFonts w:ascii="Times New Roman" w:eastAsia="Times New Roman"/>
                <w:sz w:val="18"/>
                <w:szCs w:val="20"/>
              </w:rPr>
            </w:pPr>
            <w:del w:id="473"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0.042)</w:delText>
              </w:r>
            </w:del>
          </w:p>
        </w:tc>
        <w:tc>
          <w:tcPr>
            <w:tcW w:w="1292" w:type="dxa"/>
            <w:vAlign w:val="center"/>
          </w:tcPr>
          <w:p w14:paraId="4FC568DD" w14:textId="639D474B" w:rsidR="008F6390" w:rsidRPr="00317151" w:rsidDel="00243556" w:rsidRDefault="008F6390" w:rsidP="008F6390">
            <w:pPr>
              <w:spacing w:line="276" w:lineRule="auto"/>
              <w:jc w:val="center"/>
              <w:rPr>
                <w:del w:id="474" w:author="Gibran Hemani" w:date="2019-07-10T21:53:00Z"/>
                <w:rFonts w:ascii="Times New Roman" w:eastAsia="Times New Roman"/>
                <w:sz w:val="18"/>
                <w:szCs w:val="20"/>
              </w:rPr>
            </w:pPr>
            <w:del w:id="475"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0.057)</w:delText>
              </w:r>
            </w:del>
          </w:p>
        </w:tc>
        <w:tc>
          <w:tcPr>
            <w:tcW w:w="1292" w:type="dxa"/>
            <w:vAlign w:val="center"/>
          </w:tcPr>
          <w:p w14:paraId="6354D2EE" w14:textId="57D3C19B" w:rsidR="008F6390" w:rsidRPr="00317151" w:rsidDel="00243556" w:rsidRDefault="008F6390" w:rsidP="008F6390">
            <w:pPr>
              <w:spacing w:line="276" w:lineRule="auto"/>
              <w:jc w:val="center"/>
              <w:rPr>
                <w:del w:id="476" w:author="Gibran Hemani" w:date="2019-07-10T21:53:00Z"/>
                <w:rFonts w:ascii="Times New Roman" w:eastAsia="Times New Roman"/>
                <w:sz w:val="18"/>
                <w:szCs w:val="20"/>
              </w:rPr>
            </w:pPr>
            <w:del w:id="477" w:author="Gibran Hemani" w:date="2019-07-10T21:53:00Z">
              <w:r w:rsidRPr="00317151" w:rsidDel="00243556">
                <w:rPr>
                  <w:rFonts w:ascii="Times New Roman"/>
                  <w:color w:val="000000"/>
                  <w:sz w:val="18"/>
                  <w:szCs w:val="20"/>
                </w:rPr>
                <w:delText>0.201 (0.061)</w:delText>
              </w:r>
            </w:del>
          </w:p>
        </w:tc>
        <w:tc>
          <w:tcPr>
            <w:tcW w:w="1292" w:type="dxa"/>
            <w:vAlign w:val="center"/>
          </w:tcPr>
          <w:p w14:paraId="482CDCD6" w14:textId="1C63CACA" w:rsidR="008F6390" w:rsidRPr="00317151" w:rsidDel="00243556" w:rsidRDefault="008F6390" w:rsidP="008F6390">
            <w:pPr>
              <w:spacing w:line="276" w:lineRule="auto"/>
              <w:jc w:val="center"/>
              <w:rPr>
                <w:del w:id="478" w:author="Gibran Hemani" w:date="2019-07-10T21:53:00Z"/>
                <w:rFonts w:ascii="Times New Roman" w:eastAsia="Times New Roman"/>
                <w:sz w:val="18"/>
                <w:szCs w:val="20"/>
              </w:rPr>
            </w:pPr>
            <w:del w:id="479" w:author="Gibran Hemani" w:date="2019-07-10T21:53:00Z">
              <w:r w:rsidRPr="00317151" w:rsidDel="00243556">
                <w:rPr>
                  <w:rFonts w:ascii="Times New Roman"/>
                  <w:color w:val="000000"/>
                  <w:sz w:val="18"/>
                  <w:szCs w:val="20"/>
                </w:rPr>
                <w:delText>0.201 (0.074)</w:delText>
              </w:r>
            </w:del>
          </w:p>
        </w:tc>
        <w:tc>
          <w:tcPr>
            <w:tcW w:w="1292" w:type="dxa"/>
            <w:vAlign w:val="center"/>
          </w:tcPr>
          <w:p w14:paraId="7C20D88D" w14:textId="089C6A02" w:rsidR="008F6390" w:rsidRPr="00317151" w:rsidDel="00243556" w:rsidRDefault="008F6390" w:rsidP="008F6390">
            <w:pPr>
              <w:spacing w:line="276" w:lineRule="auto"/>
              <w:jc w:val="center"/>
              <w:rPr>
                <w:del w:id="480" w:author="Gibran Hemani" w:date="2019-07-10T21:53:00Z"/>
                <w:rFonts w:ascii="Times New Roman" w:eastAsia="Times New Roman"/>
                <w:sz w:val="18"/>
                <w:szCs w:val="20"/>
              </w:rPr>
            </w:pPr>
            <w:del w:id="481" w:author="Gibran Hemani" w:date="2019-07-10T21:53:00Z">
              <w:r w:rsidRPr="00317151" w:rsidDel="00243556">
                <w:rPr>
                  <w:rFonts w:ascii="Times New Roman"/>
                  <w:color w:val="000000"/>
                  <w:sz w:val="18"/>
                  <w:szCs w:val="20"/>
                </w:rPr>
                <w:delText>0.198 (0.086)</w:delText>
              </w:r>
            </w:del>
          </w:p>
        </w:tc>
        <w:tc>
          <w:tcPr>
            <w:tcW w:w="1292" w:type="dxa"/>
            <w:vAlign w:val="center"/>
          </w:tcPr>
          <w:p w14:paraId="13209F1F" w14:textId="320C7D79" w:rsidR="008F6390" w:rsidRPr="00317151" w:rsidDel="00243556" w:rsidRDefault="008F6390" w:rsidP="008F6390">
            <w:pPr>
              <w:spacing w:line="276" w:lineRule="auto"/>
              <w:jc w:val="center"/>
              <w:rPr>
                <w:del w:id="482" w:author="Gibran Hemani" w:date="2019-07-10T21:53:00Z"/>
                <w:rFonts w:ascii="Times New Roman" w:eastAsia="Times New Roman"/>
                <w:sz w:val="18"/>
                <w:szCs w:val="20"/>
              </w:rPr>
            </w:pPr>
            <w:del w:id="483" w:author="Gibran Hemani" w:date="2019-07-10T21:53:00Z">
              <w:r w:rsidRPr="00317151" w:rsidDel="00243556">
                <w:rPr>
                  <w:rFonts w:ascii="Times New Roman"/>
                  <w:color w:val="000000"/>
                  <w:sz w:val="18"/>
                  <w:szCs w:val="20"/>
                </w:rPr>
                <w:delText>0.199 (0.088)</w:delText>
              </w:r>
            </w:del>
          </w:p>
        </w:tc>
        <w:tc>
          <w:tcPr>
            <w:tcW w:w="1292" w:type="dxa"/>
            <w:vAlign w:val="center"/>
          </w:tcPr>
          <w:p w14:paraId="65853284" w14:textId="5A0FBCBC" w:rsidR="008F6390" w:rsidRPr="00317151" w:rsidDel="00243556" w:rsidRDefault="008F6390" w:rsidP="008F6390">
            <w:pPr>
              <w:spacing w:line="276" w:lineRule="auto"/>
              <w:jc w:val="center"/>
              <w:rPr>
                <w:del w:id="484" w:author="Gibran Hemani" w:date="2019-07-10T21:53:00Z"/>
                <w:rFonts w:ascii="Times New Roman" w:eastAsia="Times New Roman"/>
                <w:sz w:val="18"/>
                <w:szCs w:val="20"/>
              </w:rPr>
            </w:pPr>
            <w:del w:id="485"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0.098)</w:delText>
              </w:r>
            </w:del>
          </w:p>
        </w:tc>
        <w:tc>
          <w:tcPr>
            <w:tcW w:w="1294" w:type="dxa"/>
            <w:vAlign w:val="center"/>
          </w:tcPr>
          <w:p w14:paraId="41EFCC04" w14:textId="2A8A9D4A" w:rsidR="008F6390" w:rsidRPr="00317151" w:rsidDel="00243556" w:rsidRDefault="008F6390" w:rsidP="008F6390">
            <w:pPr>
              <w:spacing w:line="276" w:lineRule="auto"/>
              <w:jc w:val="center"/>
              <w:rPr>
                <w:del w:id="486" w:author="Gibran Hemani" w:date="2019-07-10T21:53:00Z"/>
                <w:rFonts w:ascii="Times New Roman" w:eastAsia="Times New Roman"/>
                <w:sz w:val="18"/>
                <w:szCs w:val="20"/>
              </w:rPr>
            </w:pPr>
            <w:del w:id="487" w:author="Gibran Hemani" w:date="2019-07-10T21:53:00Z">
              <w:r w:rsidRPr="00317151" w:rsidDel="00243556">
                <w:rPr>
                  <w:rFonts w:ascii="Times New Roman"/>
                  <w:color w:val="000000"/>
                  <w:sz w:val="18"/>
                  <w:szCs w:val="20"/>
                </w:rPr>
                <w:delText>0.203 (0.108)</w:delText>
              </w:r>
            </w:del>
          </w:p>
        </w:tc>
      </w:tr>
      <w:tr w:rsidR="008F6390" w:rsidDel="00243556" w14:paraId="0C0F5AA8" w14:textId="6072E8A2" w:rsidTr="00317151">
        <w:trPr>
          <w:gridAfter w:val="1"/>
          <w:wAfter w:w="6" w:type="dxa"/>
          <w:trHeight w:val="234"/>
          <w:del w:id="488" w:author="Gibran Hemani" w:date="2019-07-10T21:53:00Z"/>
        </w:trPr>
        <w:tc>
          <w:tcPr>
            <w:tcW w:w="2805" w:type="dxa"/>
            <w:vAlign w:val="center"/>
          </w:tcPr>
          <w:p w14:paraId="290F3BF2" w14:textId="7628BC4B" w:rsidR="008F6390" w:rsidRPr="00191A1D" w:rsidDel="00243556" w:rsidRDefault="008F6390" w:rsidP="008F6390">
            <w:pPr>
              <w:spacing w:line="276" w:lineRule="auto"/>
              <w:rPr>
                <w:del w:id="489" w:author="Gibran Hemani" w:date="2019-07-10T21:53:00Z"/>
                <w:rFonts w:ascii="Times New Roman" w:eastAsia="Times New Roman"/>
                <w:sz w:val="20"/>
              </w:rPr>
            </w:pPr>
            <w:del w:id="490" w:author="Gibran Hemani" w:date="2019-07-10T21:53:00Z">
              <w:r w:rsidDel="00243556">
                <w:rPr>
                  <w:rFonts w:ascii="Times New Roman" w:eastAsia="Times New Roman"/>
                  <w:sz w:val="20"/>
                </w:rPr>
                <w:delText>Pleiotropy known</w:delText>
              </w:r>
            </w:del>
          </w:p>
        </w:tc>
        <w:tc>
          <w:tcPr>
            <w:tcW w:w="1291" w:type="dxa"/>
            <w:vAlign w:val="center"/>
          </w:tcPr>
          <w:p w14:paraId="487B6F15" w14:textId="13CC815C" w:rsidR="008F6390" w:rsidRPr="00317151" w:rsidDel="00243556" w:rsidRDefault="008F6390" w:rsidP="008F6390">
            <w:pPr>
              <w:spacing w:line="276" w:lineRule="auto"/>
              <w:jc w:val="center"/>
              <w:rPr>
                <w:del w:id="491" w:author="Gibran Hemani" w:date="2019-07-10T21:53:00Z"/>
                <w:rFonts w:ascii="Times New Roman" w:eastAsia="Times New Roman"/>
                <w:sz w:val="18"/>
                <w:szCs w:val="20"/>
              </w:rPr>
            </w:pPr>
          </w:p>
        </w:tc>
        <w:tc>
          <w:tcPr>
            <w:tcW w:w="1292" w:type="dxa"/>
            <w:vAlign w:val="center"/>
          </w:tcPr>
          <w:p w14:paraId="42614D00" w14:textId="278B607E" w:rsidR="008F6390" w:rsidRPr="00317151" w:rsidDel="00243556" w:rsidRDefault="008F6390" w:rsidP="008F6390">
            <w:pPr>
              <w:spacing w:line="276" w:lineRule="auto"/>
              <w:jc w:val="center"/>
              <w:rPr>
                <w:del w:id="492" w:author="Gibran Hemani" w:date="2019-07-10T21:53:00Z"/>
                <w:rFonts w:ascii="Times New Roman" w:eastAsia="Times New Roman"/>
                <w:sz w:val="18"/>
                <w:szCs w:val="20"/>
              </w:rPr>
            </w:pPr>
          </w:p>
        </w:tc>
        <w:tc>
          <w:tcPr>
            <w:tcW w:w="1292" w:type="dxa"/>
            <w:vAlign w:val="center"/>
          </w:tcPr>
          <w:p w14:paraId="29D3C0B5" w14:textId="290192D9" w:rsidR="008F6390" w:rsidRPr="00317151" w:rsidDel="00243556" w:rsidRDefault="008F6390" w:rsidP="008F6390">
            <w:pPr>
              <w:spacing w:line="276" w:lineRule="auto"/>
              <w:jc w:val="center"/>
              <w:rPr>
                <w:del w:id="493" w:author="Gibran Hemani" w:date="2019-07-10T21:53:00Z"/>
                <w:rFonts w:ascii="Times New Roman" w:eastAsia="Times New Roman"/>
                <w:sz w:val="18"/>
                <w:szCs w:val="20"/>
              </w:rPr>
            </w:pPr>
          </w:p>
        </w:tc>
        <w:tc>
          <w:tcPr>
            <w:tcW w:w="1292" w:type="dxa"/>
            <w:vAlign w:val="center"/>
          </w:tcPr>
          <w:p w14:paraId="3B94B313" w14:textId="3C6B56D7" w:rsidR="008F6390" w:rsidRPr="00317151" w:rsidDel="00243556" w:rsidRDefault="008F6390" w:rsidP="008F6390">
            <w:pPr>
              <w:spacing w:line="276" w:lineRule="auto"/>
              <w:jc w:val="center"/>
              <w:rPr>
                <w:del w:id="494" w:author="Gibran Hemani" w:date="2019-07-10T21:53:00Z"/>
                <w:rFonts w:ascii="Times New Roman" w:eastAsia="Times New Roman"/>
                <w:sz w:val="18"/>
                <w:szCs w:val="20"/>
              </w:rPr>
            </w:pPr>
          </w:p>
        </w:tc>
        <w:tc>
          <w:tcPr>
            <w:tcW w:w="1292" w:type="dxa"/>
            <w:vAlign w:val="center"/>
          </w:tcPr>
          <w:p w14:paraId="52A6B924" w14:textId="7CEF3EEF" w:rsidR="008F6390" w:rsidRPr="00317151" w:rsidDel="00243556" w:rsidRDefault="008F6390" w:rsidP="008F6390">
            <w:pPr>
              <w:spacing w:line="276" w:lineRule="auto"/>
              <w:jc w:val="center"/>
              <w:rPr>
                <w:del w:id="495" w:author="Gibran Hemani" w:date="2019-07-10T21:53:00Z"/>
                <w:rFonts w:ascii="Times New Roman" w:eastAsia="Times New Roman"/>
                <w:sz w:val="18"/>
                <w:szCs w:val="20"/>
              </w:rPr>
            </w:pPr>
          </w:p>
        </w:tc>
        <w:tc>
          <w:tcPr>
            <w:tcW w:w="1292" w:type="dxa"/>
            <w:vAlign w:val="center"/>
          </w:tcPr>
          <w:p w14:paraId="611980BA" w14:textId="014E45F2" w:rsidR="008F6390" w:rsidRPr="00317151" w:rsidDel="00243556" w:rsidRDefault="008F6390" w:rsidP="008F6390">
            <w:pPr>
              <w:spacing w:line="276" w:lineRule="auto"/>
              <w:jc w:val="center"/>
              <w:rPr>
                <w:del w:id="496" w:author="Gibran Hemani" w:date="2019-07-10T21:53:00Z"/>
                <w:rFonts w:ascii="Times New Roman" w:eastAsia="Times New Roman"/>
                <w:sz w:val="18"/>
                <w:szCs w:val="20"/>
              </w:rPr>
            </w:pPr>
          </w:p>
        </w:tc>
        <w:tc>
          <w:tcPr>
            <w:tcW w:w="1292" w:type="dxa"/>
            <w:vAlign w:val="center"/>
          </w:tcPr>
          <w:p w14:paraId="2A6C59EE" w14:textId="32DE16C7" w:rsidR="008F6390" w:rsidRPr="00317151" w:rsidDel="00243556" w:rsidRDefault="008F6390" w:rsidP="008F6390">
            <w:pPr>
              <w:spacing w:line="276" w:lineRule="auto"/>
              <w:jc w:val="center"/>
              <w:rPr>
                <w:del w:id="497" w:author="Gibran Hemani" w:date="2019-07-10T21:53:00Z"/>
                <w:rFonts w:ascii="Times New Roman" w:eastAsia="Times New Roman"/>
                <w:sz w:val="18"/>
                <w:szCs w:val="20"/>
              </w:rPr>
            </w:pPr>
          </w:p>
        </w:tc>
        <w:tc>
          <w:tcPr>
            <w:tcW w:w="1292" w:type="dxa"/>
            <w:vAlign w:val="center"/>
          </w:tcPr>
          <w:p w14:paraId="19C2CAB1" w14:textId="0D1C9D2D" w:rsidR="008F6390" w:rsidRPr="00317151" w:rsidDel="00243556" w:rsidRDefault="008F6390" w:rsidP="008F6390">
            <w:pPr>
              <w:spacing w:line="276" w:lineRule="auto"/>
              <w:jc w:val="center"/>
              <w:rPr>
                <w:del w:id="498" w:author="Gibran Hemani" w:date="2019-07-10T21:53:00Z"/>
                <w:rFonts w:ascii="Times New Roman" w:eastAsia="Times New Roman"/>
                <w:sz w:val="18"/>
                <w:szCs w:val="20"/>
              </w:rPr>
            </w:pPr>
          </w:p>
        </w:tc>
        <w:tc>
          <w:tcPr>
            <w:tcW w:w="1294" w:type="dxa"/>
            <w:vAlign w:val="center"/>
          </w:tcPr>
          <w:p w14:paraId="60E6A9DD" w14:textId="1DC66DE7" w:rsidR="008F6390" w:rsidRPr="00317151" w:rsidDel="00243556" w:rsidRDefault="008F6390" w:rsidP="008F6390">
            <w:pPr>
              <w:spacing w:line="276" w:lineRule="auto"/>
              <w:jc w:val="center"/>
              <w:rPr>
                <w:del w:id="499" w:author="Gibran Hemani" w:date="2019-07-10T21:53:00Z"/>
                <w:rFonts w:ascii="Times New Roman" w:eastAsia="Times New Roman"/>
                <w:sz w:val="18"/>
                <w:szCs w:val="20"/>
              </w:rPr>
            </w:pPr>
          </w:p>
        </w:tc>
      </w:tr>
      <w:tr w:rsidR="008F6390" w:rsidDel="00243556" w14:paraId="2B393742" w14:textId="1819B169" w:rsidTr="00317151">
        <w:trPr>
          <w:gridAfter w:val="1"/>
          <w:wAfter w:w="6" w:type="dxa"/>
          <w:trHeight w:val="248"/>
          <w:del w:id="500" w:author="Gibran Hemani" w:date="2019-07-10T21:53:00Z"/>
        </w:trPr>
        <w:tc>
          <w:tcPr>
            <w:tcW w:w="2805" w:type="dxa"/>
            <w:vAlign w:val="center"/>
          </w:tcPr>
          <w:p w14:paraId="699BA509" w14:textId="21FF6EC9" w:rsidR="008F6390" w:rsidRPr="00191A1D" w:rsidDel="00243556" w:rsidRDefault="008F6390" w:rsidP="008F6390">
            <w:pPr>
              <w:spacing w:line="276" w:lineRule="auto"/>
              <w:rPr>
                <w:del w:id="501" w:author="Gibran Hemani" w:date="2019-07-10T21:53:00Z"/>
                <w:rFonts w:ascii="Times New Roman" w:eastAsia="Times New Roman"/>
                <w:sz w:val="20"/>
              </w:rPr>
            </w:pPr>
            <w:del w:id="502" w:author="Gibran Hemani" w:date="2019-07-10T21:53:00Z">
              <w:r w:rsidRPr="00191A1D" w:rsidDel="00243556">
                <w:rPr>
                  <w:rFonts w:ascii="Times New Roman" w:eastAsia="Times New Roman"/>
                  <w:sz w:val="20"/>
                </w:rPr>
                <w:delText xml:space="preserve">   Outlier adjusted</w:delText>
              </w:r>
            </w:del>
          </w:p>
        </w:tc>
        <w:tc>
          <w:tcPr>
            <w:tcW w:w="1291" w:type="dxa"/>
            <w:vAlign w:val="center"/>
          </w:tcPr>
          <w:p w14:paraId="13173725" w14:textId="1DCA2450" w:rsidR="008F6390" w:rsidRPr="00317151" w:rsidDel="00243556" w:rsidRDefault="008F6390" w:rsidP="008F6390">
            <w:pPr>
              <w:spacing w:line="276" w:lineRule="auto"/>
              <w:jc w:val="center"/>
              <w:rPr>
                <w:del w:id="503" w:author="Gibran Hemani" w:date="2019-07-10T21:53:00Z"/>
                <w:rFonts w:ascii="Times New Roman" w:eastAsia="Times New Roman"/>
                <w:sz w:val="18"/>
                <w:szCs w:val="20"/>
              </w:rPr>
            </w:pPr>
            <w:del w:id="504"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0.021)</w:delText>
              </w:r>
            </w:del>
          </w:p>
        </w:tc>
        <w:tc>
          <w:tcPr>
            <w:tcW w:w="1292" w:type="dxa"/>
            <w:vAlign w:val="center"/>
          </w:tcPr>
          <w:p w14:paraId="7CAB36FE" w14:textId="19755474" w:rsidR="008F6390" w:rsidRPr="00317151" w:rsidDel="00243556" w:rsidRDefault="008F6390" w:rsidP="008F6390">
            <w:pPr>
              <w:spacing w:line="276" w:lineRule="auto"/>
              <w:jc w:val="center"/>
              <w:rPr>
                <w:del w:id="505" w:author="Gibran Hemani" w:date="2019-07-10T21:53:00Z"/>
                <w:rFonts w:ascii="Times New Roman" w:eastAsia="Times New Roman"/>
                <w:sz w:val="18"/>
                <w:szCs w:val="20"/>
              </w:rPr>
            </w:pPr>
            <w:del w:id="506" w:author="Gibran Hemani" w:date="2019-07-10T21:53:00Z">
              <w:r w:rsidRPr="00317151" w:rsidDel="00243556">
                <w:rPr>
                  <w:rFonts w:ascii="Times New Roman"/>
                  <w:color w:val="000000"/>
                  <w:sz w:val="18"/>
                  <w:szCs w:val="20"/>
                </w:rPr>
                <w:delText>0.198 (0.066)</w:delText>
              </w:r>
            </w:del>
          </w:p>
        </w:tc>
        <w:tc>
          <w:tcPr>
            <w:tcW w:w="1292" w:type="dxa"/>
            <w:vAlign w:val="center"/>
          </w:tcPr>
          <w:p w14:paraId="4F69A316" w14:textId="375B3127" w:rsidR="008F6390" w:rsidRPr="00317151" w:rsidDel="00243556" w:rsidRDefault="008F6390" w:rsidP="008F6390">
            <w:pPr>
              <w:spacing w:line="276" w:lineRule="auto"/>
              <w:jc w:val="center"/>
              <w:rPr>
                <w:del w:id="507" w:author="Gibran Hemani" w:date="2019-07-10T21:53:00Z"/>
                <w:rFonts w:ascii="Times New Roman" w:eastAsia="Times New Roman"/>
                <w:sz w:val="18"/>
                <w:szCs w:val="20"/>
              </w:rPr>
            </w:pPr>
            <w:del w:id="508" w:author="Gibran Hemani" w:date="2019-07-10T21:53:00Z">
              <w:r w:rsidRPr="00317151" w:rsidDel="00243556">
                <w:rPr>
                  <w:rFonts w:ascii="Times New Roman"/>
                  <w:color w:val="000000"/>
                  <w:sz w:val="18"/>
                  <w:szCs w:val="20"/>
                </w:rPr>
                <w:delText>0.199 (0.092)</w:delText>
              </w:r>
            </w:del>
          </w:p>
        </w:tc>
        <w:tc>
          <w:tcPr>
            <w:tcW w:w="1292" w:type="dxa"/>
            <w:vAlign w:val="center"/>
          </w:tcPr>
          <w:p w14:paraId="22A263BA" w14:textId="02487053" w:rsidR="008F6390" w:rsidRPr="00317151" w:rsidDel="00243556" w:rsidRDefault="008F6390" w:rsidP="008F6390">
            <w:pPr>
              <w:spacing w:line="276" w:lineRule="auto"/>
              <w:jc w:val="center"/>
              <w:rPr>
                <w:del w:id="509" w:author="Gibran Hemani" w:date="2019-07-10T21:53:00Z"/>
                <w:rFonts w:ascii="Times New Roman" w:eastAsia="Times New Roman"/>
                <w:sz w:val="18"/>
                <w:szCs w:val="20"/>
              </w:rPr>
            </w:pPr>
            <w:del w:id="510"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0.099)</w:delText>
              </w:r>
            </w:del>
          </w:p>
        </w:tc>
        <w:tc>
          <w:tcPr>
            <w:tcW w:w="1292" w:type="dxa"/>
            <w:vAlign w:val="center"/>
          </w:tcPr>
          <w:p w14:paraId="4AD89D27" w14:textId="5946019B" w:rsidR="008F6390" w:rsidRPr="00317151" w:rsidDel="00243556" w:rsidRDefault="008F6390" w:rsidP="008F6390">
            <w:pPr>
              <w:spacing w:line="276" w:lineRule="auto"/>
              <w:jc w:val="center"/>
              <w:rPr>
                <w:del w:id="511" w:author="Gibran Hemani" w:date="2019-07-10T21:53:00Z"/>
                <w:rFonts w:ascii="Times New Roman" w:eastAsia="Times New Roman"/>
                <w:sz w:val="18"/>
                <w:szCs w:val="20"/>
              </w:rPr>
            </w:pPr>
            <w:del w:id="512"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0.116)</w:delText>
              </w:r>
            </w:del>
          </w:p>
        </w:tc>
        <w:tc>
          <w:tcPr>
            <w:tcW w:w="1292" w:type="dxa"/>
            <w:vAlign w:val="center"/>
          </w:tcPr>
          <w:p w14:paraId="7311BF0D" w14:textId="5B0CE29F" w:rsidR="008F6390" w:rsidRPr="00317151" w:rsidDel="00243556" w:rsidRDefault="008F6390" w:rsidP="008F6390">
            <w:pPr>
              <w:spacing w:line="276" w:lineRule="auto"/>
              <w:jc w:val="center"/>
              <w:rPr>
                <w:del w:id="513" w:author="Gibran Hemani" w:date="2019-07-10T21:53:00Z"/>
                <w:rFonts w:ascii="Times New Roman" w:eastAsia="Times New Roman"/>
                <w:sz w:val="18"/>
                <w:szCs w:val="20"/>
              </w:rPr>
            </w:pPr>
            <w:del w:id="514" w:author="Gibran Hemani" w:date="2019-07-10T21:53:00Z">
              <w:r w:rsidRPr="00317151" w:rsidDel="00243556">
                <w:rPr>
                  <w:rFonts w:ascii="Times New Roman"/>
                  <w:color w:val="000000"/>
                  <w:sz w:val="18"/>
                  <w:szCs w:val="20"/>
                </w:rPr>
                <w:delText>0.199 (0.129)</w:delText>
              </w:r>
            </w:del>
          </w:p>
        </w:tc>
        <w:tc>
          <w:tcPr>
            <w:tcW w:w="1292" w:type="dxa"/>
            <w:vAlign w:val="center"/>
          </w:tcPr>
          <w:p w14:paraId="0ADB466B" w14:textId="07EB274F" w:rsidR="008F6390" w:rsidRPr="00317151" w:rsidDel="00243556" w:rsidRDefault="008F6390" w:rsidP="008F6390">
            <w:pPr>
              <w:spacing w:line="276" w:lineRule="auto"/>
              <w:jc w:val="center"/>
              <w:rPr>
                <w:del w:id="515" w:author="Gibran Hemani" w:date="2019-07-10T21:53:00Z"/>
                <w:rFonts w:ascii="Times New Roman" w:eastAsia="Times New Roman"/>
                <w:sz w:val="18"/>
                <w:szCs w:val="20"/>
              </w:rPr>
            </w:pPr>
            <w:del w:id="516" w:author="Gibran Hemani" w:date="2019-07-10T21:53:00Z">
              <w:r w:rsidRPr="00317151" w:rsidDel="00243556">
                <w:rPr>
                  <w:rFonts w:ascii="Times New Roman"/>
                  <w:color w:val="000000"/>
                  <w:sz w:val="18"/>
                  <w:szCs w:val="20"/>
                </w:rPr>
                <w:delText>0.201 (0.131)</w:delText>
              </w:r>
            </w:del>
          </w:p>
        </w:tc>
        <w:tc>
          <w:tcPr>
            <w:tcW w:w="1292" w:type="dxa"/>
            <w:vAlign w:val="center"/>
          </w:tcPr>
          <w:p w14:paraId="1929318B" w14:textId="055C0036" w:rsidR="008F6390" w:rsidRPr="00317151" w:rsidDel="00243556" w:rsidRDefault="008F6390" w:rsidP="008F6390">
            <w:pPr>
              <w:spacing w:line="276" w:lineRule="auto"/>
              <w:jc w:val="center"/>
              <w:rPr>
                <w:del w:id="517" w:author="Gibran Hemani" w:date="2019-07-10T21:53:00Z"/>
                <w:rFonts w:ascii="Times New Roman" w:eastAsia="Times New Roman"/>
                <w:sz w:val="18"/>
                <w:szCs w:val="20"/>
              </w:rPr>
            </w:pPr>
            <w:del w:id="518" w:author="Gibran Hemani" w:date="2019-07-10T21:53:00Z">
              <w:r w:rsidRPr="00317151" w:rsidDel="00243556">
                <w:rPr>
                  <w:rFonts w:ascii="Times New Roman"/>
                  <w:color w:val="000000"/>
                  <w:sz w:val="18"/>
                  <w:szCs w:val="20"/>
                </w:rPr>
                <w:delText>0.201 (0.142)</w:delText>
              </w:r>
            </w:del>
          </w:p>
        </w:tc>
        <w:tc>
          <w:tcPr>
            <w:tcW w:w="1294" w:type="dxa"/>
            <w:vAlign w:val="center"/>
          </w:tcPr>
          <w:p w14:paraId="5C5E5D96" w14:textId="291EA7D7" w:rsidR="008F6390" w:rsidRPr="00317151" w:rsidDel="00243556" w:rsidRDefault="008F6390" w:rsidP="008F6390">
            <w:pPr>
              <w:spacing w:line="276" w:lineRule="auto"/>
              <w:jc w:val="center"/>
              <w:rPr>
                <w:del w:id="519" w:author="Gibran Hemani" w:date="2019-07-10T21:53:00Z"/>
                <w:rFonts w:ascii="Times New Roman" w:eastAsia="Times New Roman"/>
                <w:sz w:val="18"/>
                <w:szCs w:val="20"/>
              </w:rPr>
            </w:pPr>
            <w:del w:id="520" w:author="Gibran Hemani" w:date="2019-07-10T21:53:00Z">
              <w:r w:rsidRPr="00317151" w:rsidDel="00243556">
                <w:rPr>
                  <w:rFonts w:ascii="Times New Roman"/>
                  <w:color w:val="000000"/>
                  <w:sz w:val="18"/>
                  <w:szCs w:val="20"/>
                </w:rPr>
                <w:delText>0.199 (0.151)</w:delText>
              </w:r>
            </w:del>
          </w:p>
        </w:tc>
      </w:tr>
      <w:tr w:rsidR="008F6390" w:rsidDel="00243556" w14:paraId="3D59D22E" w14:textId="6AB3CAEE" w:rsidTr="00317151">
        <w:trPr>
          <w:gridAfter w:val="1"/>
          <w:wAfter w:w="6" w:type="dxa"/>
          <w:trHeight w:val="248"/>
          <w:del w:id="521" w:author="Gibran Hemani" w:date="2019-07-10T21:53:00Z"/>
        </w:trPr>
        <w:tc>
          <w:tcPr>
            <w:tcW w:w="2805" w:type="dxa"/>
            <w:vAlign w:val="center"/>
          </w:tcPr>
          <w:p w14:paraId="2BB93791" w14:textId="1EBADDB9" w:rsidR="008F6390" w:rsidRPr="00191A1D" w:rsidDel="00243556" w:rsidRDefault="008F6390" w:rsidP="008F6390">
            <w:pPr>
              <w:spacing w:line="276" w:lineRule="auto"/>
              <w:rPr>
                <w:del w:id="522" w:author="Gibran Hemani" w:date="2019-07-10T21:53:00Z"/>
                <w:rFonts w:ascii="Times New Roman" w:eastAsia="Times New Roman"/>
                <w:sz w:val="20"/>
              </w:rPr>
            </w:pPr>
            <w:del w:id="523" w:author="Gibran Hemani" w:date="2019-07-10T21:53:00Z">
              <w:r w:rsidRPr="00191A1D" w:rsidDel="00243556">
                <w:rPr>
                  <w:rFonts w:ascii="Times New Roman" w:eastAsia="Times New Roman"/>
                  <w:sz w:val="20"/>
                </w:rPr>
                <w:delText xml:space="preserve">   Outlier removed (all)</w:delText>
              </w:r>
            </w:del>
          </w:p>
        </w:tc>
        <w:tc>
          <w:tcPr>
            <w:tcW w:w="1291" w:type="dxa"/>
            <w:vAlign w:val="center"/>
          </w:tcPr>
          <w:p w14:paraId="7B958326" w14:textId="64E95974" w:rsidR="008F6390" w:rsidRPr="00317151" w:rsidDel="00243556" w:rsidRDefault="008F6390" w:rsidP="008F6390">
            <w:pPr>
              <w:spacing w:line="276" w:lineRule="auto"/>
              <w:jc w:val="center"/>
              <w:rPr>
                <w:del w:id="524" w:author="Gibran Hemani" w:date="2019-07-10T21:53:00Z"/>
                <w:rFonts w:ascii="Times New Roman" w:eastAsia="Times New Roman"/>
                <w:sz w:val="18"/>
                <w:szCs w:val="20"/>
              </w:rPr>
            </w:pPr>
            <w:del w:id="525"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0.022)</w:delText>
              </w:r>
            </w:del>
          </w:p>
        </w:tc>
        <w:tc>
          <w:tcPr>
            <w:tcW w:w="1292" w:type="dxa"/>
            <w:vAlign w:val="center"/>
          </w:tcPr>
          <w:p w14:paraId="31D541F7" w14:textId="5C62AD44" w:rsidR="008F6390" w:rsidRPr="00317151" w:rsidDel="00243556" w:rsidRDefault="008F6390" w:rsidP="008F6390">
            <w:pPr>
              <w:spacing w:line="276" w:lineRule="auto"/>
              <w:jc w:val="center"/>
              <w:rPr>
                <w:del w:id="526" w:author="Gibran Hemani" w:date="2019-07-10T21:53:00Z"/>
                <w:rFonts w:ascii="Times New Roman" w:eastAsia="Times New Roman"/>
                <w:sz w:val="18"/>
                <w:szCs w:val="20"/>
              </w:rPr>
            </w:pPr>
            <w:del w:id="527" w:author="Gibran Hemani" w:date="2019-07-10T21:53:00Z">
              <w:r w:rsidRPr="00317151" w:rsidDel="00243556">
                <w:rPr>
                  <w:rFonts w:ascii="Times New Roman"/>
                  <w:color w:val="000000"/>
                  <w:sz w:val="18"/>
                  <w:szCs w:val="20"/>
                </w:rPr>
                <w:delText>0.199 (0.046)</w:delText>
              </w:r>
            </w:del>
          </w:p>
        </w:tc>
        <w:tc>
          <w:tcPr>
            <w:tcW w:w="1292" w:type="dxa"/>
            <w:vAlign w:val="center"/>
          </w:tcPr>
          <w:p w14:paraId="5D506FA1" w14:textId="565CC414" w:rsidR="008F6390" w:rsidRPr="00317151" w:rsidDel="00243556" w:rsidRDefault="008F6390" w:rsidP="008F6390">
            <w:pPr>
              <w:spacing w:line="276" w:lineRule="auto"/>
              <w:jc w:val="center"/>
              <w:rPr>
                <w:del w:id="528" w:author="Gibran Hemani" w:date="2019-07-10T21:53:00Z"/>
                <w:rFonts w:ascii="Times New Roman" w:eastAsia="Times New Roman"/>
                <w:sz w:val="18"/>
                <w:szCs w:val="20"/>
              </w:rPr>
            </w:pPr>
            <w:del w:id="529" w:author="Gibran Hemani" w:date="2019-07-10T21:53:00Z">
              <w:r w:rsidRPr="00317151" w:rsidDel="00243556">
                <w:rPr>
                  <w:rFonts w:ascii="Times New Roman"/>
                  <w:color w:val="000000"/>
                  <w:sz w:val="18"/>
                  <w:szCs w:val="20"/>
                </w:rPr>
                <w:delText>0.201 (0.067)</w:delText>
              </w:r>
            </w:del>
          </w:p>
        </w:tc>
        <w:tc>
          <w:tcPr>
            <w:tcW w:w="1292" w:type="dxa"/>
            <w:vAlign w:val="center"/>
          </w:tcPr>
          <w:p w14:paraId="71D75797" w14:textId="3C8B35C4" w:rsidR="008F6390" w:rsidRPr="00317151" w:rsidDel="00243556" w:rsidRDefault="008F6390" w:rsidP="008F6390">
            <w:pPr>
              <w:spacing w:line="276" w:lineRule="auto"/>
              <w:jc w:val="center"/>
              <w:rPr>
                <w:del w:id="530" w:author="Gibran Hemani" w:date="2019-07-10T21:53:00Z"/>
                <w:rFonts w:ascii="Times New Roman" w:eastAsia="Times New Roman"/>
                <w:sz w:val="18"/>
                <w:szCs w:val="20"/>
              </w:rPr>
            </w:pPr>
            <w:del w:id="531"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0.068)</w:delText>
              </w:r>
            </w:del>
          </w:p>
        </w:tc>
        <w:tc>
          <w:tcPr>
            <w:tcW w:w="1292" w:type="dxa"/>
            <w:vAlign w:val="center"/>
          </w:tcPr>
          <w:p w14:paraId="6D482F78" w14:textId="1A7CC7E5" w:rsidR="008F6390" w:rsidRPr="00317151" w:rsidDel="00243556" w:rsidRDefault="008F6390" w:rsidP="008F6390">
            <w:pPr>
              <w:spacing w:line="276" w:lineRule="auto"/>
              <w:jc w:val="center"/>
              <w:rPr>
                <w:del w:id="532" w:author="Gibran Hemani" w:date="2019-07-10T21:53:00Z"/>
                <w:rFonts w:ascii="Times New Roman" w:eastAsia="Times New Roman"/>
                <w:sz w:val="18"/>
                <w:szCs w:val="20"/>
              </w:rPr>
            </w:pPr>
            <w:del w:id="533"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0.086)</w:delText>
              </w:r>
            </w:del>
          </w:p>
        </w:tc>
        <w:tc>
          <w:tcPr>
            <w:tcW w:w="1292" w:type="dxa"/>
            <w:vAlign w:val="center"/>
          </w:tcPr>
          <w:p w14:paraId="0551F2ED" w14:textId="788576FD" w:rsidR="008F6390" w:rsidRPr="00317151" w:rsidDel="00243556" w:rsidRDefault="008F6390" w:rsidP="008F6390">
            <w:pPr>
              <w:spacing w:line="276" w:lineRule="auto"/>
              <w:jc w:val="center"/>
              <w:rPr>
                <w:del w:id="534" w:author="Gibran Hemani" w:date="2019-07-10T21:53:00Z"/>
                <w:rFonts w:ascii="Times New Roman" w:eastAsia="Times New Roman"/>
                <w:sz w:val="18"/>
                <w:szCs w:val="20"/>
              </w:rPr>
            </w:pPr>
            <w:del w:id="535"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0.107)</w:delText>
              </w:r>
            </w:del>
          </w:p>
        </w:tc>
        <w:tc>
          <w:tcPr>
            <w:tcW w:w="1292" w:type="dxa"/>
            <w:vAlign w:val="center"/>
          </w:tcPr>
          <w:p w14:paraId="33E129F7" w14:textId="3BDDED2F" w:rsidR="008F6390" w:rsidRPr="00317151" w:rsidDel="00243556" w:rsidRDefault="008F6390" w:rsidP="008F6390">
            <w:pPr>
              <w:spacing w:line="276" w:lineRule="auto"/>
              <w:jc w:val="center"/>
              <w:rPr>
                <w:del w:id="536" w:author="Gibran Hemani" w:date="2019-07-10T21:53:00Z"/>
                <w:rFonts w:ascii="Times New Roman" w:eastAsia="Times New Roman"/>
                <w:sz w:val="18"/>
                <w:szCs w:val="20"/>
              </w:rPr>
            </w:pPr>
            <w:del w:id="537" w:author="Gibran Hemani" w:date="2019-07-10T21:53:00Z">
              <w:r w:rsidRPr="00317151" w:rsidDel="00243556">
                <w:rPr>
                  <w:rFonts w:ascii="Times New Roman"/>
                  <w:color w:val="000000"/>
                  <w:sz w:val="18"/>
                  <w:szCs w:val="20"/>
                </w:rPr>
                <w:delText>0.201 (0.113)</w:delText>
              </w:r>
            </w:del>
          </w:p>
        </w:tc>
        <w:tc>
          <w:tcPr>
            <w:tcW w:w="1292" w:type="dxa"/>
            <w:vAlign w:val="center"/>
          </w:tcPr>
          <w:p w14:paraId="6013C797" w14:textId="460AACD3" w:rsidR="008F6390" w:rsidRPr="00317151" w:rsidDel="00243556" w:rsidRDefault="008F6390" w:rsidP="008F6390">
            <w:pPr>
              <w:spacing w:line="276" w:lineRule="auto"/>
              <w:jc w:val="center"/>
              <w:rPr>
                <w:del w:id="538" w:author="Gibran Hemani" w:date="2019-07-10T21:53:00Z"/>
                <w:rFonts w:ascii="Times New Roman" w:eastAsia="Times New Roman"/>
                <w:sz w:val="18"/>
                <w:szCs w:val="20"/>
              </w:rPr>
            </w:pPr>
            <w:del w:id="539"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0.137)</w:delText>
              </w:r>
            </w:del>
          </w:p>
        </w:tc>
        <w:tc>
          <w:tcPr>
            <w:tcW w:w="1294" w:type="dxa"/>
            <w:vAlign w:val="center"/>
          </w:tcPr>
          <w:p w14:paraId="71DCC40B" w14:textId="48FB45DB" w:rsidR="008F6390" w:rsidRPr="00317151" w:rsidDel="00243556" w:rsidRDefault="008F6390" w:rsidP="008F6390">
            <w:pPr>
              <w:spacing w:line="276" w:lineRule="auto"/>
              <w:jc w:val="center"/>
              <w:rPr>
                <w:del w:id="540" w:author="Gibran Hemani" w:date="2019-07-10T21:53:00Z"/>
                <w:rFonts w:ascii="Times New Roman" w:eastAsia="Times New Roman"/>
                <w:sz w:val="18"/>
                <w:szCs w:val="20"/>
              </w:rPr>
            </w:pPr>
            <w:del w:id="541" w:author="Gibran Hemani" w:date="2019-07-10T21:53:00Z">
              <w:r w:rsidRPr="00317151" w:rsidDel="00243556">
                <w:rPr>
                  <w:rFonts w:ascii="Times New Roman"/>
                  <w:color w:val="000000"/>
                  <w:sz w:val="18"/>
                  <w:szCs w:val="20"/>
                </w:rPr>
                <w:delText>0.195 (0.173)</w:delText>
              </w:r>
            </w:del>
          </w:p>
        </w:tc>
      </w:tr>
      <w:tr w:rsidR="008F6390" w:rsidDel="00243556" w14:paraId="21713E13" w14:textId="2204CBB3" w:rsidTr="00364B30">
        <w:trPr>
          <w:gridAfter w:val="1"/>
          <w:wAfter w:w="6" w:type="dxa"/>
          <w:trHeight w:val="132"/>
          <w:del w:id="542" w:author="Gibran Hemani" w:date="2019-07-10T21:53:00Z"/>
        </w:trPr>
        <w:tc>
          <w:tcPr>
            <w:tcW w:w="2805" w:type="dxa"/>
            <w:vAlign w:val="center"/>
          </w:tcPr>
          <w:p w14:paraId="259974E3" w14:textId="6E8105BF" w:rsidR="008F6390" w:rsidRPr="00191A1D" w:rsidDel="00243556" w:rsidRDefault="008F6390" w:rsidP="008F6390">
            <w:pPr>
              <w:spacing w:line="276" w:lineRule="auto"/>
              <w:rPr>
                <w:del w:id="543" w:author="Gibran Hemani" w:date="2019-07-10T21:53:00Z"/>
                <w:rFonts w:ascii="Times New Roman" w:eastAsia="Times New Roman"/>
                <w:sz w:val="20"/>
              </w:rPr>
            </w:pPr>
            <w:del w:id="544" w:author="Gibran Hemani" w:date="2019-07-10T21:53:00Z">
              <w:r w:rsidRPr="00191A1D" w:rsidDel="00243556">
                <w:rPr>
                  <w:rFonts w:ascii="Times New Roman" w:eastAsia="Times New Roman"/>
                  <w:sz w:val="20"/>
                </w:rPr>
                <w:delText xml:space="preserve">   Outliers removed (candidates)</w:delText>
              </w:r>
            </w:del>
          </w:p>
        </w:tc>
        <w:tc>
          <w:tcPr>
            <w:tcW w:w="1291" w:type="dxa"/>
            <w:vAlign w:val="center"/>
          </w:tcPr>
          <w:p w14:paraId="0B25F21F" w14:textId="74F4BB06" w:rsidR="008F6390" w:rsidRPr="00317151" w:rsidDel="00243556" w:rsidRDefault="008F6390" w:rsidP="008F6390">
            <w:pPr>
              <w:spacing w:line="276" w:lineRule="auto"/>
              <w:jc w:val="center"/>
              <w:rPr>
                <w:del w:id="545" w:author="Gibran Hemani" w:date="2019-07-10T21:53:00Z"/>
                <w:rFonts w:ascii="Times New Roman" w:eastAsia="Times New Roman"/>
                <w:sz w:val="18"/>
                <w:szCs w:val="20"/>
              </w:rPr>
            </w:pPr>
            <w:del w:id="546"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0.021)</w:delText>
              </w:r>
            </w:del>
          </w:p>
        </w:tc>
        <w:tc>
          <w:tcPr>
            <w:tcW w:w="1292" w:type="dxa"/>
            <w:vAlign w:val="center"/>
          </w:tcPr>
          <w:p w14:paraId="49C657F1" w14:textId="0D2B040A" w:rsidR="008F6390" w:rsidRPr="00317151" w:rsidDel="00243556" w:rsidRDefault="008F6390" w:rsidP="008F6390">
            <w:pPr>
              <w:spacing w:line="276" w:lineRule="auto"/>
              <w:jc w:val="center"/>
              <w:rPr>
                <w:del w:id="547" w:author="Gibran Hemani" w:date="2019-07-10T21:53:00Z"/>
                <w:rFonts w:ascii="Times New Roman" w:eastAsia="Times New Roman"/>
                <w:sz w:val="18"/>
                <w:szCs w:val="20"/>
              </w:rPr>
            </w:pPr>
            <w:del w:id="548"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0.041)</w:delText>
              </w:r>
            </w:del>
          </w:p>
        </w:tc>
        <w:tc>
          <w:tcPr>
            <w:tcW w:w="1292" w:type="dxa"/>
            <w:vAlign w:val="center"/>
          </w:tcPr>
          <w:p w14:paraId="592899BB" w14:textId="1F662743" w:rsidR="008F6390" w:rsidRPr="00317151" w:rsidDel="00243556" w:rsidRDefault="008F6390" w:rsidP="008F6390">
            <w:pPr>
              <w:spacing w:line="276" w:lineRule="auto"/>
              <w:jc w:val="center"/>
              <w:rPr>
                <w:del w:id="549" w:author="Gibran Hemani" w:date="2019-07-10T21:53:00Z"/>
                <w:rFonts w:ascii="Times New Roman" w:eastAsia="Times New Roman"/>
                <w:sz w:val="18"/>
                <w:szCs w:val="20"/>
              </w:rPr>
            </w:pPr>
            <w:del w:id="550" w:author="Gibran Hemani" w:date="2019-07-10T21:53:00Z">
              <w:r w:rsidRPr="00317151" w:rsidDel="00243556">
                <w:rPr>
                  <w:rFonts w:ascii="Times New Roman"/>
                  <w:color w:val="000000"/>
                  <w:sz w:val="18"/>
                  <w:szCs w:val="20"/>
                </w:rPr>
                <w:delText>0.201 (0.058)</w:delText>
              </w:r>
            </w:del>
          </w:p>
        </w:tc>
        <w:tc>
          <w:tcPr>
            <w:tcW w:w="1292" w:type="dxa"/>
            <w:vAlign w:val="center"/>
          </w:tcPr>
          <w:p w14:paraId="059E8B54" w14:textId="3095FC04" w:rsidR="008F6390" w:rsidRPr="00317151" w:rsidDel="00243556" w:rsidRDefault="008F6390" w:rsidP="008F6390">
            <w:pPr>
              <w:spacing w:line="276" w:lineRule="auto"/>
              <w:jc w:val="center"/>
              <w:rPr>
                <w:del w:id="551" w:author="Gibran Hemani" w:date="2019-07-10T21:53:00Z"/>
                <w:rFonts w:ascii="Times New Roman" w:eastAsia="Times New Roman"/>
                <w:sz w:val="18"/>
                <w:szCs w:val="20"/>
              </w:rPr>
            </w:pPr>
            <w:del w:id="552"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0.062)</w:delText>
              </w:r>
            </w:del>
          </w:p>
        </w:tc>
        <w:tc>
          <w:tcPr>
            <w:tcW w:w="1292" w:type="dxa"/>
            <w:vAlign w:val="center"/>
          </w:tcPr>
          <w:p w14:paraId="2E53DAAD" w14:textId="0CB3D302" w:rsidR="008F6390" w:rsidRPr="00317151" w:rsidDel="00243556" w:rsidRDefault="008F6390" w:rsidP="008F6390">
            <w:pPr>
              <w:spacing w:line="276" w:lineRule="auto"/>
              <w:jc w:val="center"/>
              <w:rPr>
                <w:del w:id="553" w:author="Gibran Hemani" w:date="2019-07-10T21:53:00Z"/>
                <w:rFonts w:ascii="Times New Roman" w:eastAsia="Times New Roman"/>
                <w:sz w:val="18"/>
                <w:szCs w:val="20"/>
              </w:rPr>
            </w:pPr>
            <w:del w:id="554" w:author="Gibran Hemani" w:date="2019-07-10T21:53:00Z">
              <w:r w:rsidRPr="00317151" w:rsidDel="00243556">
                <w:rPr>
                  <w:rFonts w:ascii="Times New Roman"/>
                  <w:color w:val="000000"/>
                  <w:sz w:val="18"/>
                  <w:szCs w:val="20"/>
                </w:rPr>
                <w:delText>0.201 (0.082)</w:delText>
              </w:r>
            </w:del>
          </w:p>
        </w:tc>
        <w:tc>
          <w:tcPr>
            <w:tcW w:w="1292" w:type="dxa"/>
            <w:vAlign w:val="center"/>
          </w:tcPr>
          <w:p w14:paraId="61F8EB6C" w14:textId="32EE6AAB" w:rsidR="008F6390" w:rsidRPr="00317151" w:rsidDel="00243556" w:rsidRDefault="008F6390" w:rsidP="008F6390">
            <w:pPr>
              <w:spacing w:line="276" w:lineRule="auto"/>
              <w:jc w:val="center"/>
              <w:rPr>
                <w:del w:id="555" w:author="Gibran Hemani" w:date="2019-07-10T21:53:00Z"/>
                <w:rFonts w:ascii="Times New Roman" w:eastAsia="Times New Roman"/>
                <w:sz w:val="18"/>
                <w:szCs w:val="20"/>
              </w:rPr>
            </w:pPr>
            <w:del w:id="556"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0.108)</w:delText>
              </w:r>
            </w:del>
          </w:p>
        </w:tc>
        <w:tc>
          <w:tcPr>
            <w:tcW w:w="1292" w:type="dxa"/>
            <w:vAlign w:val="center"/>
          </w:tcPr>
          <w:p w14:paraId="256C8081" w14:textId="20ED83BC" w:rsidR="008F6390" w:rsidRPr="00317151" w:rsidDel="00243556" w:rsidRDefault="008F6390" w:rsidP="008F6390">
            <w:pPr>
              <w:spacing w:line="276" w:lineRule="auto"/>
              <w:jc w:val="center"/>
              <w:rPr>
                <w:del w:id="557" w:author="Gibran Hemani" w:date="2019-07-10T21:53:00Z"/>
                <w:rFonts w:ascii="Times New Roman" w:eastAsia="Times New Roman"/>
                <w:sz w:val="18"/>
                <w:szCs w:val="20"/>
              </w:rPr>
            </w:pPr>
            <w:del w:id="558"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0.116)</w:delText>
              </w:r>
            </w:del>
          </w:p>
        </w:tc>
        <w:tc>
          <w:tcPr>
            <w:tcW w:w="1292" w:type="dxa"/>
            <w:vAlign w:val="center"/>
          </w:tcPr>
          <w:p w14:paraId="4E8A886A" w14:textId="73E0CEE3" w:rsidR="008F6390" w:rsidRPr="00317151" w:rsidDel="00243556" w:rsidRDefault="008F6390" w:rsidP="008F6390">
            <w:pPr>
              <w:spacing w:line="276" w:lineRule="auto"/>
              <w:jc w:val="center"/>
              <w:rPr>
                <w:del w:id="559" w:author="Gibran Hemani" w:date="2019-07-10T21:53:00Z"/>
                <w:rFonts w:ascii="Times New Roman" w:eastAsia="Times New Roman"/>
                <w:sz w:val="18"/>
                <w:szCs w:val="20"/>
              </w:rPr>
            </w:pPr>
            <w:del w:id="560" w:author="Gibran Hemani" w:date="2019-07-10T21:53:00Z">
              <w:r w:rsidDel="00243556">
                <w:rPr>
                  <w:rFonts w:ascii="Times New Roman"/>
                  <w:color w:val="000000"/>
                  <w:sz w:val="18"/>
                  <w:szCs w:val="20"/>
                </w:rPr>
                <w:delText>0.200 (</w:delText>
              </w:r>
              <w:r w:rsidRPr="00317151" w:rsidDel="00243556">
                <w:rPr>
                  <w:rFonts w:ascii="Times New Roman"/>
                  <w:color w:val="000000"/>
                  <w:sz w:val="18"/>
                  <w:szCs w:val="20"/>
                </w:rPr>
                <w:delText>0.165)</w:delText>
              </w:r>
            </w:del>
          </w:p>
        </w:tc>
        <w:tc>
          <w:tcPr>
            <w:tcW w:w="1294" w:type="dxa"/>
            <w:vAlign w:val="center"/>
          </w:tcPr>
          <w:p w14:paraId="33A02326" w14:textId="1C451A0B" w:rsidR="008F6390" w:rsidRPr="00317151" w:rsidDel="00243556" w:rsidRDefault="008F6390" w:rsidP="008F6390">
            <w:pPr>
              <w:spacing w:line="276" w:lineRule="auto"/>
              <w:jc w:val="center"/>
              <w:rPr>
                <w:del w:id="561" w:author="Gibran Hemani" w:date="2019-07-10T21:53:00Z"/>
                <w:rFonts w:ascii="Times New Roman" w:eastAsia="Times New Roman"/>
                <w:sz w:val="18"/>
                <w:szCs w:val="20"/>
              </w:rPr>
            </w:pPr>
            <w:del w:id="562" w:author="Gibran Hemani" w:date="2019-07-10T21:53:00Z">
              <w:r w:rsidRPr="00317151" w:rsidDel="00243556">
                <w:rPr>
                  <w:rFonts w:ascii="Times New Roman"/>
                  <w:color w:val="000000"/>
                  <w:sz w:val="18"/>
                  <w:szCs w:val="20"/>
                </w:rPr>
                <w:delText>0.187 (0.365)</w:delText>
              </w:r>
            </w:del>
          </w:p>
        </w:tc>
      </w:tr>
    </w:tbl>
    <w:p w14:paraId="21291409" w14:textId="2D07523E" w:rsidR="00AF4437" w:rsidDel="00243556" w:rsidRDefault="00AF4437" w:rsidP="33425B97">
      <w:pPr>
        <w:spacing w:line="276" w:lineRule="auto"/>
        <w:jc w:val="both"/>
        <w:rPr>
          <w:del w:id="563" w:author="Gibran Hemani" w:date="2019-07-10T21:53:00Z"/>
          <w:rFonts w:ascii="Times New Roman" w:eastAsia="Times New Roman"/>
          <w:sz w:val="24"/>
          <w:szCs w:val="24"/>
        </w:rPr>
      </w:pPr>
    </w:p>
    <w:p w14:paraId="4CEA03C7" w14:textId="368B82E3" w:rsidR="00D26AD1" w:rsidRPr="008E5804" w:rsidRDefault="33425B97" w:rsidP="33425B97">
      <w:pPr>
        <w:spacing w:line="276" w:lineRule="auto"/>
        <w:jc w:val="both"/>
        <w:rPr>
          <w:rFonts w:ascii="Times New Roman" w:eastAsia="Times New Roman"/>
          <w:b/>
          <w:bCs/>
          <w:sz w:val="24"/>
          <w:szCs w:val="24"/>
        </w:rPr>
      </w:pPr>
      <w:r w:rsidRPr="008E5804">
        <w:rPr>
          <w:rFonts w:ascii="Times New Roman" w:eastAsia="Times New Roman"/>
          <w:b/>
          <w:bCs/>
          <w:sz w:val="24"/>
          <w:szCs w:val="24"/>
        </w:rPr>
        <w:t>Minor comments</w:t>
      </w:r>
    </w:p>
    <w:p w14:paraId="2784C0C5" w14:textId="12D141BA" w:rsidR="00D94883" w:rsidRPr="008E5804" w:rsidRDefault="70F0B72A" w:rsidP="33425B97">
      <w:pPr>
        <w:pStyle w:val="ListParagraph"/>
        <w:numPr>
          <w:ilvl w:val="0"/>
          <w:numId w:val="5"/>
        </w:numPr>
        <w:spacing w:line="276" w:lineRule="auto"/>
        <w:ind w:left="284" w:hanging="284"/>
        <w:jc w:val="both"/>
        <w:rPr>
          <w:rFonts w:ascii="Times New Roman"/>
          <w:sz w:val="24"/>
          <w:szCs w:val="24"/>
        </w:rPr>
      </w:pPr>
      <w:r w:rsidRPr="00080B1B">
        <w:rPr>
          <w:rFonts w:ascii="Times New Roman" w:eastAsia="Times New Roman"/>
          <w:b/>
          <w:sz w:val="24"/>
          <w:szCs w:val="24"/>
        </w:rPr>
        <w:t>On page 1, line 56, you talk about ‘outliers’, but at this stage in the introduction it is not clearly defined what you mean by outliers. Perhaps you can help the reader by defining outliers as ‘suspicious SNPs’ or ‘SNPs exhibiting possible pleiotropic effects’?</w:t>
      </w:r>
      <w:r w:rsidR="00D94883" w:rsidRPr="008E5804">
        <w:br/>
      </w:r>
      <w:r w:rsidRPr="00080B1B">
        <w:rPr>
          <w:rFonts w:ascii="Times New Roman" w:eastAsia="Times New Roman"/>
          <w:bCs/>
          <w:sz w:val="24"/>
          <w:szCs w:val="24"/>
        </w:rPr>
        <w:t>Answer)</w:t>
      </w:r>
      <w:r w:rsidRPr="008E5804">
        <w:rPr>
          <w:rFonts w:ascii="Times New Roman" w:eastAsia="Times New Roman"/>
          <w:b/>
          <w:bCs/>
          <w:sz w:val="24"/>
          <w:szCs w:val="24"/>
        </w:rPr>
        <w:t xml:space="preserve"> </w:t>
      </w:r>
      <w:r w:rsidRPr="008E5804">
        <w:rPr>
          <w:rFonts w:ascii="Times New Roman" w:eastAsia="Times New Roman"/>
          <w:sz w:val="24"/>
          <w:szCs w:val="24"/>
        </w:rPr>
        <w:t>Revised.</w:t>
      </w:r>
    </w:p>
    <w:p w14:paraId="6662946B" w14:textId="77777777" w:rsidR="009A24E4" w:rsidRPr="008E5804" w:rsidRDefault="009A24E4" w:rsidP="33425B97">
      <w:pPr>
        <w:pStyle w:val="ListParagraph"/>
        <w:spacing w:line="276" w:lineRule="auto"/>
        <w:ind w:left="284"/>
        <w:jc w:val="both"/>
        <w:rPr>
          <w:rFonts w:ascii="Times New Roman" w:eastAsia="Times New Roman"/>
          <w:sz w:val="24"/>
          <w:szCs w:val="24"/>
        </w:rPr>
      </w:pPr>
    </w:p>
    <w:p w14:paraId="1987E427" w14:textId="5CD0E173" w:rsidR="00F2487E" w:rsidRPr="000A65A0" w:rsidRDefault="70F0B72A" w:rsidP="70F0B72A">
      <w:pPr>
        <w:pStyle w:val="ListParagraph"/>
        <w:numPr>
          <w:ilvl w:val="0"/>
          <w:numId w:val="5"/>
        </w:numPr>
        <w:spacing w:after="0" w:line="276" w:lineRule="auto"/>
        <w:ind w:left="284" w:hanging="284"/>
        <w:jc w:val="both"/>
        <w:rPr>
          <w:rFonts w:ascii="Times New Roman"/>
          <w:b/>
          <w:sz w:val="24"/>
          <w:szCs w:val="24"/>
        </w:rPr>
      </w:pPr>
      <w:r w:rsidRPr="000A65A0">
        <w:rPr>
          <w:rFonts w:ascii="Times New Roman" w:eastAsia="Times New Roman"/>
          <w:b/>
          <w:sz w:val="24"/>
          <w:szCs w:val="24"/>
        </w:rPr>
        <w:t>Page 4, lines 111-113, this part is very hard to understand for non-experts. Could you provide a bit more intuition or at least a good reference as you did before on line 102.</w:t>
      </w:r>
      <w:r w:rsidRPr="000A65A0">
        <w:rPr>
          <w:b/>
        </w:rPr>
        <w:br/>
      </w:r>
      <w:r w:rsidRPr="00080B1B">
        <w:rPr>
          <w:rFonts w:ascii="Times New Roman" w:eastAsia="Times New Roman"/>
          <w:sz w:val="24"/>
          <w:szCs w:val="24"/>
        </w:rPr>
        <w:t xml:space="preserve">Answer) </w:t>
      </w:r>
      <w:del w:id="564" w:author="Gibran Hemani" w:date="2019-07-10T22:00:00Z">
        <w:r w:rsidRPr="00080B1B" w:rsidDel="00243556">
          <w:rPr>
            <w:rFonts w:ascii="Times New Roman" w:eastAsia="Times New Roman"/>
            <w:sz w:val="24"/>
            <w:szCs w:val="24"/>
          </w:rPr>
          <w:delText>Sorry for the confusion. The ‘NO Measurement Error (NOME)” assumption indicates that the SNP-exposure association is equal to the true associations without error, rather than estimated [1]. Strong violation of this assumption may induce bias in ‘1st order’ IVW estimate towards the null [2]. Therefore, we used ‘2nd order’ weights to better acknowledge the full uncertainty in the SNP-exposure association estimates. The reference has been added.</w:delText>
        </w:r>
      </w:del>
      <w:ins w:id="565" w:author="Gibran Hemani" w:date="2019-07-10T22:00:00Z">
        <w:r w:rsidR="00243556">
          <w:rPr>
            <w:rFonts w:ascii="Times New Roman" w:eastAsia="Times New Roman"/>
            <w:sz w:val="24"/>
            <w:szCs w:val="24"/>
          </w:rPr>
          <w:t xml:space="preserve">We realise that these lines were needless </w:t>
        </w:r>
        <w:proofErr w:type="spellStart"/>
        <w:r w:rsidR="00243556">
          <w:rPr>
            <w:rFonts w:ascii="Times New Roman" w:eastAsia="Times New Roman"/>
            <w:sz w:val="24"/>
            <w:szCs w:val="24"/>
          </w:rPr>
          <w:t>repitions</w:t>
        </w:r>
        <w:proofErr w:type="spellEnd"/>
        <w:r w:rsidR="00243556">
          <w:rPr>
            <w:rFonts w:ascii="Times New Roman" w:eastAsia="Times New Roman"/>
            <w:sz w:val="24"/>
            <w:szCs w:val="24"/>
          </w:rPr>
          <w:t xml:space="preserve"> of a previous sections (although written less clearly), and have now been removed. We added a little extra explanation </w:t>
        </w:r>
      </w:ins>
      <w:ins w:id="566" w:author="Gibran Hemani" w:date="2019-07-10T22:01:00Z">
        <w:r w:rsidR="00243556">
          <w:rPr>
            <w:rFonts w:ascii="Times New Roman" w:eastAsia="Times New Roman"/>
            <w:sz w:val="24"/>
            <w:szCs w:val="24"/>
          </w:rPr>
          <w:t>in the first mention.</w:t>
        </w:r>
      </w:ins>
    </w:p>
    <w:p w14:paraId="56E6E3E8" w14:textId="64C3213C" w:rsidR="00F2487E" w:rsidRPr="008E5804" w:rsidDel="00243556" w:rsidRDefault="70F0B72A" w:rsidP="00F2487E">
      <w:pPr>
        <w:pStyle w:val="ListParagraph"/>
        <w:spacing w:after="0" w:line="276" w:lineRule="auto"/>
        <w:ind w:left="284"/>
        <w:jc w:val="both"/>
        <w:rPr>
          <w:del w:id="567" w:author="Gibran Hemani" w:date="2019-07-10T22:01:00Z"/>
          <w:rFonts w:ascii="Times New Roman" w:eastAsia="Times New Roman"/>
          <w:b/>
          <w:bCs/>
          <w:sz w:val="24"/>
          <w:szCs w:val="24"/>
        </w:rPr>
      </w:pPr>
      <w:del w:id="568" w:author="Gibran Hemani" w:date="2019-07-10T22:01:00Z">
        <w:r w:rsidRPr="008E5804" w:rsidDel="00243556">
          <w:rPr>
            <w:rFonts w:ascii="Times New Roman" w:eastAsia="Times New Roman"/>
            <w:b/>
            <w:bCs/>
            <w:sz w:val="24"/>
            <w:szCs w:val="24"/>
          </w:rPr>
          <w:delText>Reference</w:delText>
        </w:r>
      </w:del>
    </w:p>
    <w:p w14:paraId="45CC89D1" w14:textId="1FDFEEC5" w:rsidR="00F2487E" w:rsidRPr="008E5804" w:rsidDel="00243556" w:rsidRDefault="70F0B72A" w:rsidP="00F2487E">
      <w:pPr>
        <w:pStyle w:val="ListParagraph"/>
        <w:spacing w:after="0" w:line="276" w:lineRule="auto"/>
        <w:ind w:left="284"/>
        <w:jc w:val="both"/>
        <w:rPr>
          <w:del w:id="569" w:author="Gibran Hemani" w:date="2019-07-10T22:01:00Z"/>
          <w:rFonts w:ascii="Times New Roman" w:eastAsia="Times New Roman"/>
          <w:sz w:val="24"/>
          <w:szCs w:val="24"/>
        </w:rPr>
      </w:pPr>
      <w:del w:id="570" w:author="Gibran Hemani" w:date="2019-07-10T22:01:00Z">
        <w:r w:rsidRPr="008E5804" w:rsidDel="00243556">
          <w:rPr>
            <w:rFonts w:ascii="Times New Roman" w:eastAsia="Times New Roman"/>
            <w:sz w:val="24"/>
            <w:szCs w:val="24"/>
          </w:rPr>
          <w:delText xml:space="preserve">[1] </w:delText>
        </w:r>
        <w:r w:rsidR="00120AA8" w:rsidRPr="00120AA8" w:rsidDel="00243556">
          <w:rPr>
            <w:rFonts w:ascii="Times New Roman" w:eastAsia="Times New Roman"/>
            <w:sz w:val="24"/>
            <w:szCs w:val="24"/>
          </w:rPr>
          <w:delText>Bowden J, Del Greco M F, Minelli C, Davey Smith G, Sheehan NA, Thompson JR. Assessing the suitability of summary data for two-sample Mendelian randomization analyses using MR-Egger regression: the role of the I2 statistic. Int J Epidemiol. 2016;45(6):1961-1974.</w:delText>
        </w:r>
      </w:del>
    </w:p>
    <w:p w14:paraId="40DB08A1" w14:textId="22CDBEA6" w:rsidR="70F0B72A" w:rsidRPr="008E5804" w:rsidDel="00243556" w:rsidRDefault="70F0B72A" w:rsidP="00F2487E">
      <w:pPr>
        <w:pStyle w:val="ListParagraph"/>
        <w:spacing w:after="0" w:line="276" w:lineRule="auto"/>
        <w:ind w:left="284"/>
        <w:jc w:val="both"/>
        <w:rPr>
          <w:del w:id="571" w:author="Gibran Hemani" w:date="2019-07-10T22:01:00Z"/>
          <w:rFonts w:ascii="Times New Roman"/>
          <w:sz w:val="24"/>
          <w:szCs w:val="24"/>
        </w:rPr>
      </w:pPr>
      <w:del w:id="572" w:author="Gibran Hemani" w:date="2019-07-10T22:01:00Z">
        <w:r w:rsidRPr="008E5804" w:rsidDel="00243556">
          <w:rPr>
            <w:rFonts w:ascii="Times New Roman" w:eastAsia="Times New Roman"/>
            <w:sz w:val="24"/>
            <w:szCs w:val="24"/>
          </w:rPr>
          <w:delText xml:space="preserve">[2] </w:delText>
        </w:r>
        <w:r w:rsidR="00120AA8" w:rsidRPr="00120AA8" w:rsidDel="00243556">
          <w:rPr>
            <w:rFonts w:ascii="Times New Roman" w:eastAsia="Times New Roman"/>
            <w:sz w:val="24"/>
            <w:szCs w:val="24"/>
          </w:rPr>
          <w:delText>Bowden J, Del Greco M F, Minelli C, Zhao Q, Lawlor DA, Sheehan NA, Thompson J, Davey Smith G. Improving the accuracy of two-sample summary-data Mendelian randomization: moving beyond the NOME assumption.</w:delText>
        </w:r>
        <w:r w:rsidR="00120AA8" w:rsidDel="00243556">
          <w:rPr>
            <w:rFonts w:ascii="Times New Roman" w:eastAsia="Times New Roman"/>
            <w:sz w:val="24"/>
            <w:szCs w:val="24"/>
          </w:rPr>
          <w:delText xml:space="preserve"> </w:delText>
        </w:r>
        <w:r w:rsidR="00120AA8" w:rsidRPr="00120AA8" w:rsidDel="00243556">
          <w:rPr>
            <w:rFonts w:ascii="Times New Roman" w:eastAsia="Times New Roman"/>
            <w:sz w:val="24"/>
            <w:szCs w:val="24"/>
          </w:rPr>
          <w:delText>Int J Epidemiol. 2018. [Epub ahead of print]</w:delText>
        </w:r>
      </w:del>
    </w:p>
    <w:p w14:paraId="78CED1FB" w14:textId="77777777" w:rsidR="009A24E4" w:rsidRPr="008E5804" w:rsidRDefault="009A24E4" w:rsidP="33425B97">
      <w:pPr>
        <w:pStyle w:val="ListParagraph"/>
        <w:spacing w:line="276" w:lineRule="auto"/>
        <w:ind w:left="284"/>
        <w:jc w:val="both"/>
        <w:rPr>
          <w:rFonts w:ascii="Times New Roman" w:eastAsia="Times New Roman"/>
          <w:sz w:val="24"/>
          <w:szCs w:val="24"/>
        </w:rPr>
      </w:pPr>
    </w:p>
    <w:p w14:paraId="0C9A7965" w14:textId="6EE4C61A" w:rsidR="00DC6916" w:rsidRPr="000A65A0" w:rsidRDefault="70F0B72A" w:rsidP="33425B97">
      <w:pPr>
        <w:pStyle w:val="ListParagraph"/>
        <w:numPr>
          <w:ilvl w:val="0"/>
          <w:numId w:val="5"/>
        </w:numPr>
        <w:spacing w:line="276" w:lineRule="auto"/>
        <w:ind w:left="284" w:hanging="284"/>
        <w:jc w:val="both"/>
        <w:rPr>
          <w:rFonts w:ascii="Times New Roman"/>
          <w:b/>
          <w:sz w:val="24"/>
          <w:szCs w:val="24"/>
        </w:rPr>
      </w:pPr>
      <w:r w:rsidRPr="000A65A0">
        <w:rPr>
          <w:rFonts w:ascii="Times New Roman" w:eastAsia="Times New Roman"/>
          <w:b/>
          <w:sz w:val="24"/>
          <w:szCs w:val="24"/>
        </w:rPr>
        <w:t>In empirical example 1, isn’t ibuprofen use a potential collider?</w:t>
      </w:r>
    </w:p>
    <w:p w14:paraId="4D3218B8" w14:textId="72DE7EF9" w:rsidR="33425B97" w:rsidRPr="008E5804" w:rsidRDefault="33425B97" w:rsidP="33425B97">
      <w:pPr>
        <w:pStyle w:val="ListParagraph"/>
        <w:spacing w:after="0" w:line="276" w:lineRule="auto"/>
        <w:ind w:left="284"/>
        <w:jc w:val="both"/>
        <w:rPr>
          <w:rFonts w:ascii="Times New Roman" w:eastAsia="Times New Roman"/>
          <w:sz w:val="24"/>
          <w:szCs w:val="24"/>
        </w:rPr>
      </w:pPr>
      <w:r w:rsidRPr="008E5804">
        <w:rPr>
          <w:rFonts w:ascii="Times New Roman" w:eastAsia="Times New Roman"/>
          <w:b/>
          <w:bCs/>
          <w:sz w:val="24"/>
          <w:szCs w:val="24"/>
        </w:rPr>
        <w:t xml:space="preserve">Answer) </w:t>
      </w:r>
      <w:r w:rsidRPr="008E5804">
        <w:rPr>
          <w:rFonts w:ascii="Times New Roman" w:eastAsia="Times New Roman"/>
          <w:sz w:val="24"/>
          <w:szCs w:val="24"/>
        </w:rPr>
        <w:t>It could be a potential collider as people who are prescribed aspirin, which is used to treat myocardial infarction, might be advised to avoid chronic ibuprofen. However, it has been reported that ibuprofen may affect cardiovascular risk. Therefore, we assumed that ibuprofen can be a putative risk factor for cardiovascular disease</w:t>
      </w:r>
      <w:r w:rsidR="00F2487E" w:rsidRPr="008E5804">
        <w:rPr>
          <w:rFonts w:ascii="Times New Roman" w:eastAsia="Times New Roman"/>
          <w:sz w:val="24"/>
          <w:szCs w:val="24"/>
        </w:rPr>
        <w:t xml:space="preserve"> rather than a collider</w:t>
      </w:r>
      <w:r w:rsidRPr="008E5804">
        <w:rPr>
          <w:rFonts w:ascii="Times New Roman" w:eastAsia="Times New Roman"/>
          <w:sz w:val="24"/>
          <w:szCs w:val="24"/>
        </w:rPr>
        <w:t>.</w:t>
      </w:r>
      <w:r w:rsidR="004E63C7">
        <w:rPr>
          <w:rFonts w:ascii="Times New Roman" w:eastAsia="Times New Roman"/>
          <w:sz w:val="24"/>
          <w:szCs w:val="24"/>
        </w:rPr>
        <w:t xml:space="preserve"> Also, </w:t>
      </w:r>
      <w:r w:rsidR="00486E60">
        <w:rPr>
          <w:rFonts w:ascii="Times New Roman" w:eastAsia="Times New Roman"/>
          <w:sz w:val="24"/>
          <w:szCs w:val="24"/>
        </w:rPr>
        <w:t xml:space="preserve">the estimate was obtained from MVMR, which is not subject to collider bias (see the answer to #Reviewer 1. Q-2.  </w:t>
      </w:r>
    </w:p>
    <w:p w14:paraId="5CE22965" w14:textId="6440E44C" w:rsidR="33425B97" w:rsidRPr="008E5804" w:rsidRDefault="33425B97" w:rsidP="33425B97">
      <w:pPr>
        <w:pStyle w:val="ListParagraph"/>
        <w:spacing w:line="276" w:lineRule="auto"/>
        <w:ind w:left="284"/>
        <w:jc w:val="both"/>
        <w:rPr>
          <w:rFonts w:ascii="Times New Roman" w:eastAsia="Times New Roman"/>
          <w:sz w:val="24"/>
          <w:szCs w:val="24"/>
        </w:rPr>
      </w:pPr>
    </w:p>
    <w:p w14:paraId="3091CBE3" w14:textId="54D364E8" w:rsidR="33425B97" w:rsidRPr="008E5804" w:rsidRDefault="70F0B72A" w:rsidP="70F0B72A">
      <w:pPr>
        <w:pStyle w:val="ListParagraph"/>
        <w:spacing w:line="276" w:lineRule="auto"/>
        <w:ind w:left="284"/>
        <w:jc w:val="both"/>
        <w:rPr>
          <w:rFonts w:ascii="Times New Roman" w:eastAsia="Times New Roman"/>
          <w:b/>
          <w:bCs/>
          <w:sz w:val="24"/>
          <w:szCs w:val="24"/>
        </w:rPr>
      </w:pPr>
      <w:r w:rsidRPr="008E5804">
        <w:rPr>
          <w:rFonts w:ascii="Times New Roman" w:eastAsia="Times New Roman"/>
          <w:b/>
          <w:bCs/>
          <w:sz w:val="24"/>
          <w:szCs w:val="24"/>
        </w:rPr>
        <w:t>References</w:t>
      </w:r>
    </w:p>
    <w:p w14:paraId="40B82A37" w14:textId="6A14F7C3" w:rsidR="33425B97" w:rsidRPr="008E5804" w:rsidRDefault="33425B97" w:rsidP="33425B97">
      <w:pPr>
        <w:pStyle w:val="ListParagraph"/>
        <w:spacing w:line="276" w:lineRule="auto"/>
        <w:ind w:left="284"/>
        <w:jc w:val="both"/>
        <w:rPr>
          <w:rFonts w:ascii="Times New Roman" w:eastAsia="Times New Roman"/>
          <w:sz w:val="24"/>
          <w:szCs w:val="24"/>
        </w:rPr>
      </w:pPr>
      <w:r w:rsidRPr="008E5804">
        <w:rPr>
          <w:rFonts w:ascii="Times New Roman" w:eastAsia="Times New Roman"/>
          <w:sz w:val="24"/>
          <w:szCs w:val="24"/>
        </w:rPr>
        <w:t>[1] Cross PL. Effect of ibuprofen on cardioprotective effect of aspirin. Lancet. 2003 May 3;361(9368):1560-1.</w:t>
      </w:r>
    </w:p>
    <w:p w14:paraId="17A1D612" w14:textId="307E9C5A" w:rsidR="33425B97" w:rsidRPr="008E5804" w:rsidRDefault="33425B97" w:rsidP="33425B97">
      <w:pPr>
        <w:pStyle w:val="ListParagraph"/>
        <w:spacing w:after="0" w:line="276" w:lineRule="auto"/>
        <w:ind w:left="284"/>
        <w:jc w:val="both"/>
        <w:rPr>
          <w:rFonts w:ascii="Times New Roman" w:eastAsia="Times New Roman"/>
          <w:sz w:val="24"/>
          <w:szCs w:val="24"/>
        </w:rPr>
      </w:pPr>
    </w:p>
    <w:p w14:paraId="1FE37F1D" w14:textId="67A09128" w:rsidR="00D94883" w:rsidRPr="008E5804" w:rsidRDefault="00D94883" w:rsidP="33425B97">
      <w:pPr>
        <w:pStyle w:val="ListParagraph"/>
        <w:spacing w:line="276" w:lineRule="auto"/>
        <w:ind w:left="284"/>
        <w:jc w:val="both"/>
        <w:rPr>
          <w:rFonts w:ascii="Times New Roman" w:eastAsia="Times New Roman"/>
          <w:sz w:val="24"/>
          <w:szCs w:val="24"/>
        </w:rPr>
      </w:pPr>
    </w:p>
    <w:p w14:paraId="50E2DF73" w14:textId="77777777" w:rsidR="00F2487E" w:rsidRPr="000A65A0" w:rsidRDefault="70F0B72A" w:rsidP="33425B97">
      <w:pPr>
        <w:pStyle w:val="ListParagraph"/>
        <w:numPr>
          <w:ilvl w:val="0"/>
          <w:numId w:val="5"/>
        </w:numPr>
        <w:spacing w:line="276" w:lineRule="auto"/>
        <w:ind w:left="284" w:hanging="284"/>
        <w:jc w:val="both"/>
        <w:rPr>
          <w:rFonts w:ascii="Times New Roman"/>
          <w:b/>
          <w:color w:val="FF0000"/>
          <w:sz w:val="24"/>
          <w:szCs w:val="24"/>
        </w:rPr>
      </w:pPr>
      <w:r w:rsidRPr="000A65A0">
        <w:rPr>
          <w:rFonts w:ascii="Times New Roman" w:eastAsia="Times New Roman"/>
          <w:b/>
          <w:color w:val="FF0000"/>
          <w:sz w:val="24"/>
          <w:szCs w:val="24"/>
        </w:rPr>
        <w:t>To fairly compare the confidence intervals across methods, and given that 1000 bootstrap replications is fair but not very large, would it be useful to also bootstrap the standard errors of the IVW approach under the same number of replications, to make sure that the differences in confidence intervals are due to the method of estimation and not the method of computing standard errors?</w:t>
      </w:r>
    </w:p>
    <w:p w14:paraId="467A2EEC" w14:textId="5A2EBD0B" w:rsidR="33425B97" w:rsidRPr="00243556" w:rsidRDefault="33425B97" w:rsidP="00F2487E">
      <w:pPr>
        <w:pStyle w:val="ListParagraph"/>
        <w:spacing w:line="276" w:lineRule="auto"/>
        <w:ind w:left="284"/>
        <w:jc w:val="both"/>
        <w:rPr>
          <w:rFonts w:ascii="Times New Roman"/>
          <w:sz w:val="24"/>
          <w:szCs w:val="24"/>
        </w:rPr>
      </w:pPr>
      <w:r w:rsidRPr="008E5804">
        <w:rPr>
          <w:rFonts w:ascii="Times New Roman" w:eastAsia="Times New Roman"/>
          <w:b/>
          <w:bCs/>
          <w:sz w:val="24"/>
          <w:szCs w:val="24"/>
        </w:rPr>
        <w:t xml:space="preserve">Answer) </w:t>
      </w:r>
      <w:ins w:id="573" w:author="Gibran Hemani" w:date="2019-07-10T22:02:00Z">
        <w:r w:rsidR="00243556">
          <w:rPr>
            <w:rFonts w:ascii="Times New Roman" w:eastAsia="Times New Roman"/>
            <w:sz w:val="24"/>
            <w:szCs w:val="24"/>
          </w:rPr>
          <w:t xml:space="preserve">This is an interesting point </w:t>
        </w:r>
      </w:ins>
      <w:ins w:id="574" w:author="Gibran Hemani" w:date="2019-07-10T22:18:00Z">
        <w:r w:rsidR="0003265B">
          <w:rPr>
            <w:rFonts w:ascii="Times New Roman" w:eastAsia="Times New Roman"/>
            <w:sz w:val="24"/>
            <w:szCs w:val="24"/>
          </w:rPr>
          <w:t xml:space="preserve">but </w:t>
        </w:r>
      </w:ins>
      <w:ins w:id="575" w:author="Gibran Hemani" w:date="2019-07-10T22:02:00Z">
        <w:r w:rsidR="00243556">
          <w:rPr>
            <w:rFonts w:ascii="Times New Roman" w:eastAsia="Times New Roman"/>
            <w:sz w:val="24"/>
            <w:szCs w:val="24"/>
          </w:rPr>
          <w:t xml:space="preserve">we think </w:t>
        </w:r>
      </w:ins>
      <w:ins w:id="576" w:author="Gibran Hemani" w:date="2019-07-10T22:19:00Z">
        <w:r w:rsidR="0003265B">
          <w:rPr>
            <w:rFonts w:ascii="Times New Roman" w:eastAsia="Times New Roman"/>
            <w:sz w:val="24"/>
            <w:szCs w:val="24"/>
          </w:rPr>
          <w:t xml:space="preserve">it </w:t>
        </w:r>
      </w:ins>
      <w:ins w:id="577" w:author="Gibran Hemani" w:date="2019-07-10T22:02:00Z">
        <w:r w:rsidR="00243556">
          <w:rPr>
            <w:rFonts w:ascii="Times New Roman" w:eastAsia="Times New Roman"/>
            <w:sz w:val="24"/>
            <w:szCs w:val="24"/>
          </w:rPr>
          <w:t xml:space="preserve">might be outside the scope of this paper. The </w:t>
        </w:r>
      </w:ins>
      <w:ins w:id="578" w:author="Gibran Hemani" w:date="2019-07-10T22:19:00Z">
        <w:r w:rsidR="0003265B">
          <w:rPr>
            <w:rFonts w:ascii="Times New Roman" w:eastAsia="Times New Roman"/>
            <w:sz w:val="24"/>
            <w:szCs w:val="24"/>
          </w:rPr>
          <w:t xml:space="preserve">method of </w:t>
        </w:r>
        <w:proofErr w:type="spellStart"/>
        <w:r w:rsidR="0003265B">
          <w:rPr>
            <w:rFonts w:ascii="Times New Roman" w:eastAsia="Times New Roman"/>
            <w:sz w:val="24"/>
            <w:szCs w:val="24"/>
          </w:rPr>
          <w:t>determing</w:t>
        </w:r>
        <w:proofErr w:type="spellEnd"/>
        <w:r w:rsidR="0003265B">
          <w:rPr>
            <w:rFonts w:ascii="Times New Roman" w:eastAsia="Times New Roman"/>
            <w:sz w:val="24"/>
            <w:szCs w:val="24"/>
          </w:rPr>
          <w:t xml:space="preserve"> se of the </w:t>
        </w:r>
      </w:ins>
      <w:ins w:id="579" w:author="Gibran Hemani" w:date="2019-07-10T22:02:00Z">
        <w:r w:rsidR="00243556">
          <w:rPr>
            <w:rFonts w:ascii="Times New Roman" w:eastAsia="Times New Roman"/>
            <w:sz w:val="24"/>
            <w:szCs w:val="24"/>
          </w:rPr>
          <w:t xml:space="preserve">IVW approach that we are comparing against is the standard one used in the field and we are </w:t>
        </w:r>
      </w:ins>
      <w:ins w:id="580" w:author="Gibran Hemani" w:date="2019-07-10T22:03:00Z">
        <w:r w:rsidR="00A133A8">
          <w:rPr>
            <w:rFonts w:ascii="Times New Roman" w:eastAsia="Times New Roman"/>
            <w:sz w:val="24"/>
            <w:szCs w:val="24"/>
          </w:rPr>
          <w:t>interested in showing how that implementation compares against the one that we have developed here. One way in which we have improved on the problem that the reviewer has rightly pointed out is the following: Previously we were comparing false discovery rates in the null models and the power in the</w:t>
        </w:r>
      </w:ins>
      <w:ins w:id="581" w:author="Gibran Hemani" w:date="2019-07-10T22:04:00Z">
        <w:r w:rsidR="00A133A8">
          <w:rPr>
            <w:rFonts w:ascii="Times New Roman" w:eastAsia="Times New Roman"/>
            <w:sz w:val="24"/>
            <w:szCs w:val="24"/>
          </w:rPr>
          <w:t xml:space="preserve"> non-null models separately. So if some method had a higher FDR it would potentially also have a higher power, which is not a meaningful result. Instead, we now evaluate the</w:t>
        </w:r>
      </w:ins>
      <w:ins w:id="582" w:author="Gibran Hemani" w:date="2019-07-10T22:05:00Z">
        <w:r w:rsidR="00A133A8">
          <w:rPr>
            <w:rFonts w:ascii="Times New Roman" w:eastAsia="Times New Roman"/>
            <w:sz w:val="24"/>
            <w:szCs w:val="24"/>
          </w:rPr>
          <w:t xml:space="preserve"> overall</w:t>
        </w:r>
      </w:ins>
      <w:ins w:id="583" w:author="Gibran Hemani" w:date="2019-07-10T22:04:00Z">
        <w:r w:rsidR="00A133A8">
          <w:rPr>
            <w:rFonts w:ascii="Times New Roman" w:eastAsia="Times New Roman"/>
            <w:sz w:val="24"/>
            <w:szCs w:val="24"/>
          </w:rPr>
          <w:t xml:space="preserve"> sensitivity and specificity of </w:t>
        </w:r>
      </w:ins>
      <w:ins w:id="584" w:author="Gibran Hemani" w:date="2019-07-10T22:05:00Z">
        <w:r w:rsidR="00A133A8">
          <w:rPr>
            <w:rFonts w:ascii="Times New Roman" w:eastAsia="Times New Roman"/>
            <w:sz w:val="24"/>
            <w:szCs w:val="24"/>
          </w:rPr>
          <w:t xml:space="preserve">each method in </w:t>
        </w:r>
      </w:ins>
      <w:ins w:id="585" w:author="Gibran Hemani" w:date="2019-07-10T22:04:00Z">
        <w:r w:rsidR="00A133A8">
          <w:rPr>
            <w:rFonts w:ascii="Times New Roman" w:eastAsia="Times New Roman"/>
            <w:sz w:val="24"/>
            <w:szCs w:val="24"/>
          </w:rPr>
          <w:t>discrimin</w:t>
        </w:r>
      </w:ins>
      <w:ins w:id="586" w:author="Gibran Hemani" w:date="2019-07-10T22:05:00Z">
        <w:r w:rsidR="00A133A8">
          <w:rPr>
            <w:rFonts w:ascii="Times New Roman" w:eastAsia="Times New Roman"/>
            <w:sz w:val="24"/>
            <w:szCs w:val="24"/>
          </w:rPr>
          <w:t>ating between a null and a non-null model, by reporting the area under the receiver operator curve</w:t>
        </w:r>
        <w:r w:rsidR="00F94F0D">
          <w:rPr>
            <w:rFonts w:ascii="Times New Roman" w:eastAsia="Times New Roman"/>
            <w:sz w:val="24"/>
            <w:szCs w:val="24"/>
          </w:rPr>
          <w:t xml:space="preserve">. </w:t>
        </w:r>
      </w:ins>
    </w:p>
    <w:p w14:paraId="4DE100D4" w14:textId="77777777" w:rsidR="009A24E4" w:rsidRPr="008E5804" w:rsidRDefault="009A24E4" w:rsidP="33425B97">
      <w:pPr>
        <w:pStyle w:val="ListParagraph"/>
        <w:spacing w:line="276" w:lineRule="auto"/>
        <w:ind w:left="284"/>
        <w:jc w:val="both"/>
        <w:rPr>
          <w:rFonts w:ascii="Times New Roman" w:eastAsia="Times New Roman"/>
          <w:sz w:val="24"/>
          <w:szCs w:val="24"/>
        </w:rPr>
      </w:pPr>
    </w:p>
    <w:p w14:paraId="3B13E323" w14:textId="77777777" w:rsidR="00F2487E" w:rsidRPr="000A65A0" w:rsidRDefault="70F0B72A" w:rsidP="70F0B72A">
      <w:pPr>
        <w:pStyle w:val="ListParagraph"/>
        <w:numPr>
          <w:ilvl w:val="0"/>
          <w:numId w:val="5"/>
        </w:numPr>
        <w:spacing w:line="276" w:lineRule="auto"/>
        <w:ind w:left="284" w:hanging="284"/>
        <w:jc w:val="both"/>
        <w:rPr>
          <w:rFonts w:ascii="Times New Roman"/>
          <w:b/>
          <w:sz w:val="24"/>
          <w:szCs w:val="24"/>
        </w:rPr>
      </w:pPr>
      <w:r w:rsidRPr="000A65A0">
        <w:rPr>
          <w:rFonts w:ascii="Times New Roman" w:eastAsia="Times New Roman"/>
          <w:b/>
          <w:sz w:val="24"/>
          <w:szCs w:val="24"/>
        </w:rPr>
        <w:t>I don’t understand the sentence on line 434-435 on the shrinkage step.</w:t>
      </w:r>
    </w:p>
    <w:p w14:paraId="7B8C9671" w14:textId="3D59DA2E" w:rsidR="70F0B72A" w:rsidRPr="008E5804" w:rsidRDefault="70F0B72A" w:rsidP="00F2487E">
      <w:pPr>
        <w:pStyle w:val="ListParagraph"/>
        <w:spacing w:line="276" w:lineRule="auto"/>
        <w:ind w:left="284"/>
        <w:jc w:val="both"/>
        <w:rPr>
          <w:rFonts w:ascii="Times New Roman"/>
          <w:sz w:val="24"/>
          <w:szCs w:val="24"/>
        </w:rPr>
      </w:pPr>
      <w:r w:rsidRPr="008E5804">
        <w:rPr>
          <w:rFonts w:ascii="Times New Roman" w:eastAsia="Times New Roman"/>
          <w:b/>
          <w:bCs/>
          <w:sz w:val="24"/>
          <w:szCs w:val="24"/>
        </w:rPr>
        <w:lastRenderedPageBreak/>
        <w:t xml:space="preserve">Answer) </w:t>
      </w:r>
      <w:r w:rsidRPr="008E5804">
        <w:rPr>
          <w:rFonts w:ascii="Times New Roman" w:eastAsia="Times New Roman"/>
          <w:sz w:val="24"/>
          <w:szCs w:val="24"/>
        </w:rPr>
        <w:t>Although heterogeneity is bad when we test the validity of instrument, it is necessary when we assess the strength of instrument. Suppose that Q statistics for exposure X</w:t>
      </w:r>
      <w:r w:rsidRPr="008E5804">
        <w:rPr>
          <w:rFonts w:ascii="Times New Roman" w:eastAsia="Times New Roman"/>
          <w:sz w:val="24"/>
          <w:szCs w:val="24"/>
          <w:vertAlign w:val="subscript"/>
        </w:rPr>
        <w:t>1</w:t>
      </w:r>
      <w:r w:rsidRPr="008E5804">
        <w:rPr>
          <w:rFonts w:ascii="Times New Roman" w:eastAsia="Times New Roman"/>
          <w:sz w:val="24"/>
          <w:szCs w:val="24"/>
        </w:rPr>
        <w:t xml:space="preserve"> and X</w:t>
      </w:r>
      <w:r w:rsidRPr="008E5804">
        <w:rPr>
          <w:rFonts w:ascii="Times New Roman" w:eastAsia="Times New Roman"/>
          <w:sz w:val="24"/>
          <w:szCs w:val="24"/>
          <w:vertAlign w:val="subscript"/>
        </w:rPr>
        <w:t xml:space="preserve">2 </w:t>
      </w:r>
      <w:r w:rsidRPr="008E5804">
        <w:rPr>
          <w:rFonts w:ascii="Times New Roman" w:eastAsia="Times New Roman"/>
          <w:sz w:val="24"/>
          <w:szCs w:val="24"/>
        </w:rPr>
        <w:t>are Qx</w:t>
      </w:r>
      <w:r w:rsidRPr="008E5804">
        <w:rPr>
          <w:rFonts w:ascii="Times New Roman" w:eastAsia="Times New Roman"/>
          <w:sz w:val="24"/>
          <w:szCs w:val="24"/>
          <w:vertAlign w:val="subscript"/>
        </w:rPr>
        <w:t>1</w:t>
      </w:r>
      <w:r w:rsidRPr="008E5804">
        <w:rPr>
          <w:rFonts w:ascii="Times New Roman" w:eastAsia="Times New Roman"/>
          <w:sz w:val="24"/>
          <w:szCs w:val="24"/>
        </w:rPr>
        <w:t xml:space="preserve"> and Qx</w:t>
      </w:r>
      <w:r w:rsidRPr="008E5804">
        <w:rPr>
          <w:rFonts w:ascii="Times New Roman" w:eastAsia="Times New Roman"/>
          <w:sz w:val="24"/>
          <w:szCs w:val="24"/>
          <w:vertAlign w:val="subscript"/>
        </w:rPr>
        <w:t xml:space="preserve">2. </w:t>
      </w:r>
      <w:r w:rsidRPr="008E5804">
        <w:rPr>
          <w:rFonts w:ascii="Times New Roman" w:eastAsia="Times New Roman"/>
          <w:sz w:val="24"/>
          <w:szCs w:val="24"/>
        </w:rPr>
        <w:t>Q statistics here indicates instrument relevance, which detects the level of heterogeneity to determine if a set of instruments can predict all exposures of interest. If both Q</w:t>
      </w:r>
      <w:r w:rsidRPr="008E5804">
        <w:rPr>
          <w:rFonts w:ascii="Times New Roman" w:eastAsia="Times New Roman"/>
          <w:sz w:val="24"/>
          <w:szCs w:val="24"/>
          <w:vertAlign w:val="subscript"/>
        </w:rPr>
        <w:t>x1</w:t>
      </w:r>
      <w:r w:rsidRPr="008E5804">
        <w:rPr>
          <w:rFonts w:ascii="Times New Roman" w:eastAsia="Times New Roman"/>
          <w:sz w:val="24"/>
          <w:szCs w:val="24"/>
        </w:rPr>
        <w:t xml:space="preserve"> and Q</w:t>
      </w:r>
      <w:r w:rsidRPr="008E5804">
        <w:rPr>
          <w:rFonts w:ascii="Times New Roman" w:eastAsia="Times New Roman"/>
          <w:sz w:val="24"/>
          <w:szCs w:val="24"/>
          <w:vertAlign w:val="subscript"/>
        </w:rPr>
        <w:t>x2</w:t>
      </w:r>
      <w:r w:rsidRPr="008E5804">
        <w:rPr>
          <w:rFonts w:ascii="Times New Roman" w:eastAsia="Times New Roman"/>
          <w:sz w:val="24"/>
          <w:szCs w:val="24"/>
        </w:rPr>
        <w:t xml:space="preserve"> are larger than the chosen critical value for X</w:t>
      </w:r>
      <w:r w:rsidRPr="008E5804">
        <w:rPr>
          <w:rFonts w:ascii="Times New Roman" w:eastAsia="Times New Roman"/>
          <w:sz w:val="24"/>
          <w:szCs w:val="24"/>
          <w:vertAlign w:val="subscript"/>
        </w:rPr>
        <w:t>2</w:t>
      </w:r>
      <w:r w:rsidRPr="008E5804">
        <w:rPr>
          <w:rFonts w:ascii="Times New Roman" w:eastAsia="Times New Roman"/>
          <w:sz w:val="24"/>
          <w:szCs w:val="24"/>
        </w:rPr>
        <w:t xml:space="preserve"> distribution, detection of heterogeneity suggests that the instruments can predict variation in both exposures. As multivariable MR requires more than one trait, SNP-exposure effect heterogeneity is necessary to obtain valid estimates. </w:t>
      </w:r>
    </w:p>
    <w:p w14:paraId="166BDE12" w14:textId="77777777" w:rsidR="009A24E4" w:rsidRPr="008E5804" w:rsidRDefault="009A24E4" w:rsidP="33425B97">
      <w:pPr>
        <w:pStyle w:val="ListParagraph"/>
        <w:spacing w:line="276" w:lineRule="auto"/>
        <w:ind w:left="284"/>
        <w:jc w:val="both"/>
        <w:rPr>
          <w:rFonts w:ascii="Times New Roman" w:eastAsia="Times New Roman"/>
          <w:sz w:val="24"/>
          <w:szCs w:val="24"/>
        </w:rPr>
      </w:pPr>
    </w:p>
    <w:p w14:paraId="6CB6BCFA" w14:textId="7FB8ABA5" w:rsidR="00F2487E" w:rsidRPr="000A65A0" w:rsidRDefault="70F0B72A" w:rsidP="00F2487E">
      <w:pPr>
        <w:pStyle w:val="ListParagraph"/>
        <w:numPr>
          <w:ilvl w:val="0"/>
          <w:numId w:val="5"/>
        </w:numPr>
        <w:spacing w:line="276" w:lineRule="auto"/>
        <w:ind w:left="284" w:hanging="284"/>
        <w:jc w:val="both"/>
        <w:rPr>
          <w:rFonts w:ascii="Times New Roman"/>
          <w:b/>
          <w:sz w:val="24"/>
          <w:szCs w:val="24"/>
        </w:rPr>
      </w:pPr>
      <w:r w:rsidRPr="000A65A0">
        <w:rPr>
          <w:rFonts w:ascii="Times New Roman" w:eastAsia="Times New Roman"/>
          <w:b/>
          <w:sz w:val="24"/>
          <w:szCs w:val="24"/>
        </w:rPr>
        <w:t>The legend and labels of the figures could be improved.</w:t>
      </w:r>
    </w:p>
    <w:p w14:paraId="6A9DE20F" w14:textId="2DA0FFF8" w:rsidR="00F2487E" w:rsidRPr="008E5804" w:rsidRDefault="00F2487E" w:rsidP="00F2487E">
      <w:pPr>
        <w:pStyle w:val="ListParagraph"/>
        <w:spacing w:line="276" w:lineRule="auto"/>
        <w:ind w:left="284"/>
        <w:jc w:val="both"/>
        <w:rPr>
          <w:rFonts w:ascii="Times New Roman"/>
          <w:sz w:val="24"/>
          <w:szCs w:val="24"/>
        </w:rPr>
      </w:pPr>
      <w:r w:rsidRPr="008E5804">
        <w:rPr>
          <w:rFonts w:ascii="Times New Roman"/>
          <w:b/>
          <w:sz w:val="24"/>
          <w:szCs w:val="24"/>
        </w:rPr>
        <w:t>Answer)</w:t>
      </w:r>
      <w:r w:rsidRPr="008E5804">
        <w:rPr>
          <w:rFonts w:ascii="Times New Roman"/>
          <w:sz w:val="24"/>
          <w:szCs w:val="24"/>
        </w:rPr>
        <w:t xml:space="preserve"> Revised.</w:t>
      </w:r>
    </w:p>
    <w:p w14:paraId="33415ADA" w14:textId="77777777" w:rsidR="00F2487E" w:rsidRPr="008E5804" w:rsidRDefault="00F2487E" w:rsidP="33425B97">
      <w:pPr>
        <w:spacing w:line="276" w:lineRule="auto"/>
        <w:jc w:val="both"/>
        <w:rPr>
          <w:rFonts w:ascii="Times New Roman" w:eastAsia="Times New Roman"/>
          <w:sz w:val="24"/>
          <w:szCs w:val="24"/>
        </w:rPr>
        <w:sectPr w:rsidR="00F2487E" w:rsidRPr="008E5804" w:rsidSect="003E632B">
          <w:pgSz w:w="11906" w:h="16838"/>
          <w:pgMar w:top="1701" w:right="1440" w:bottom="1440" w:left="1440" w:header="851" w:footer="992" w:gutter="0"/>
          <w:cols w:space="425"/>
          <w:docGrid w:linePitch="360"/>
        </w:sectPr>
      </w:pPr>
    </w:p>
    <w:p w14:paraId="6E67942E" w14:textId="5D17DEB7" w:rsidR="00DC6916" w:rsidRPr="008E5804" w:rsidRDefault="33425B97" w:rsidP="33425B97">
      <w:pPr>
        <w:spacing w:line="276" w:lineRule="auto"/>
        <w:jc w:val="both"/>
        <w:rPr>
          <w:rFonts w:ascii="Times New Roman" w:eastAsia="Times New Roman"/>
          <w:b/>
          <w:bCs/>
          <w:sz w:val="24"/>
          <w:szCs w:val="24"/>
        </w:rPr>
      </w:pPr>
      <w:r w:rsidRPr="008E5804">
        <w:rPr>
          <w:rFonts w:ascii="Times New Roman" w:eastAsia="Times New Roman"/>
          <w:b/>
          <w:bCs/>
          <w:sz w:val="24"/>
          <w:szCs w:val="24"/>
        </w:rPr>
        <w:lastRenderedPageBreak/>
        <w:t>Reviewer #2</w:t>
      </w:r>
    </w:p>
    <w:p w14:paraId="16AC94AF" w14:textId="0FCCAB73" w:rsidR="00DC6916" w:rsidRPr="008E5804" w:rsidRDefault="00DC6916" w:rsidP="33425B97">
      <w:pPr>
        <w:spacing w:line="276" w:lineRule="auto"/>
        <w:jc w:val="both"/>
        <w:rPr>
          <w:rFonts w:ascii="Times New Roman" w:eastAsia="Times New Roman"/>
          <w:sz w:val="24"/>
          <w:szCs w:val="24"/>
        </w:rPr>
      </w:pPr>
    </w:p>
    <w:p w14:paraId="666F1FFD" w14:textId="433313CF"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 xml:space="preserve">1. The authors selected a P-value threshold of </w:t>
      </w:r>
      <w:commentRangeStart w:id="587"/>
      <w:r w:rsidRPr="000A65A0">
        <w:rPr>
          <w:rFonts w:ascii="Times New Roman" w:eastAsia="Times New Roman"/>
          <w:b/>
          <w:sz w:val="24"/>
          <w:szCs w:val="24"/>
        </w:rPr>
        <w:t xml:space="preserve">5x10-8 for selecting SNPs </w:t>
      </w:r>
      <w:commentRangeEnd w:id="587"/>
      <w:r w:rsidR="00D659BC" w:rsidRPr="000A65A0">
        <w:rPr>
          <w:rStyle w:val="CommentReference"/>
          <w:b/>
        </w:rPr>
        <w:commentReference w:id="587"/>
      </w:r>
      <w:r w:rsidRPr="000A65A0">
        <w:rPr>
          <w:rFonts w:ascii="Times New Roman" w:eastAsia="Times New Roman"/>
          <w:b/>
          <w:sz w:val="24"/>
          <w:szCs w:val="24"/>
        </w:rPr>
        <w:t>exhibiting horizontal pleiotropy in associations with secondary traits and outcomes, which may be too conservative especially given GWAS with smaller sample sizes.</w:t>
      </w:r>
    </w:p>
    <w:p w14:paraId="3CBF4F19" w14:textId="7A338AC4" w:rsidR="33425B97" w:rsidRPr="008E5804" w:rsidRDefault="33425B97" w:rsidP="33425B97">
      <w:pPr>
        <w:jc w:val="both"/>
        <w:rPr>
          <w:rFonts w:ascii="Times New Roman" w:eastAsia="Times New Roman"/>
          <w:sz w:val="23"/>
          <w:szCs w:val="23"/>
        </w:rPr>
      </w:pPr>
      <w:r w:rsidRPr="008E5804">
        <w:rPr>
          <w:rFonts w:ascii="Times New Roman" w:eastAsia="Times New Roman"/>
          <w:b/>
          <w:bCs/>
          <w:sz w:val="24"/>
          <w:szCs w:val="24"/>
        </w:rPr>
        <w:t xml:space="preserve">Answer) </w:t>
      </w:r>
      <w:r w:rsidR="00666166">
        <w:rPr>
          <w:rFonts w:ascii="Times New Roman" w:eastAsia="Times New Roman"/>
          <w:bCs/>
          <w:sz w:val="24"/>
          <w:szCs w:val="24"/>
        </w:rPr>
        <w:t xml:space="preserve">Thanks for your comment. </w:t>
      </w:r>
      <w:del w:id="588" w:author="Gibran Hemani" w:date="2019-04-28T23:19:00Z">
        <w:r w:rsidRPr="008E5804" w:rsidDel="009F3F20">
          <w:rPr>
            <w:rFonts w:ascii="Times New Roman" w:eastAsia="Times New Roman"/>
            <w:sz w:val="24"/>
            <w:szCs w:val="24"/>
          </w:rPr>
          <w:delText xml:space="preserve">We used a conservative threshold </w:delText>
        </w:r>
        <w:r w:rsidRPr="008E5804" w:rsidDel="009F3F20">
          <w:rPr>
            <w:rFonts w:ascii="Times New Roman" w:eastAsia="Times New Roman"/>
            <w:color w:val="333132"/>
            <w:sz w:val="24"/>
            <w:szCs w:val="24"/>
          </w:rPr>
          <w:delText xml:space="preserve">because we assumed </w:delText>
        </w:r>
        <w:r w:rsidRPr="008E5804" w:rsidDel="009F3F20">
          <w:rPr>
            <w:rFonts w:ascii="Times New Roman" w:eastAsia="Times New Roman"/>
            <w:sz w:val="23"/>
            <w:szCs w:val="23"/>
          </w:rPr>
          <w:delText xml:space="preserve">that each trait is </w:delText>
        </w:r>
        <w:r w:rsidR="00781D08" w:rsidRPr="008E5804" w:rsidDel="009F3F20">
          <w:rPr>
            <w:rFonts w:ascii="Times New Roman" w:eastAsia="Times New Roman"/>
            <w:sz w:val="23"/>
            <w:szCs w:val="23"/>
          </w:rPr>
          <w:delText>independent,</w:delText>
        </w:r>
        <w:r w:rsidRPr="008E5804" w:rsidDel="009F3F20">
          <w:rPr>
            <w:rFonts w:ascii="Times New Roman" w:eastAsia="Times New Roman"/>
            <w:sz w:val="23"/>
            <w:szCs w:val="23"/>
          </w:rPr>
          <w:delText xml:space="preserve"> </w:delText>
        </w:r>
        <w:r w:rsidR="00F2487E" w:rsidRPr="008E5804" w:rsidDel="009F3F20">
          <w:rPr>
            <w:rFonts w:ascii="Times New Roman" w:eastAsia="Times New Roman"/>
            <w:sz w:val="23"/>
            <w:szCs w:val="23"/>
          </w:rPr>
          <w:delText xml:space="preserve">and the number of </w:delText>
        </w:r>
        <w:r w:rsidRPr="008E5804" w:rsidDel="009F3F20">
          <w:rPr>
            <w:rFonts w:ascii="Times New Roman" w:eastAsia="Times New Roman"/>
            <w:sz w:val="23"/>
            <w:szCs w:val="23"/>
          </w:rPr>
          <w:delText>association test</w:delText>
        </w:r>
        <w:r w:rsidR="00F2487E" w:rsidRPr="008E5804" w:rsidDel="009F3F20">
          <w:rPr>
            <w:rFonts w:ascii="Times New Roman" w:eastAsia="Times New Roman"/>
            <w:sz w:val="23"/>
            <w:szCs w:val="23"/>
          </w:rPr>
          <w:delText xml:space="preserve"> of all possible traits</w:delText>
        </w:r>
        <w:r w:rsidRPr="008E5804" w:rsidDel="009F3F20">
          <w:rPr>
            <w:rFonts w:ascii="Times New Roman" w:eastAsia="Times New Roman"/>
            <w:sz w:val="23"/>
            <w:szCs w:val="23"/>
          </w:rPr>
          <w:delText xml:space="preserve"> </w:delText>
        </w:r>
        <w:r w:rsidR="00F2487E" w:rsidRPr="008E5804" w:rsidDel="009F3F20">
          <w:rPr>
            <w:rFonts w:ascii="Times New Roman" w:eastAsia="Times New Roman"/>
            <w:sz w:val="23"/>
            <w:szCs w:val="23"/>
          </w:rPr>
          <w:delText>is more than</w:delText>
        </w:r>
        <w:r w:rsidRPr="008E5804" w:rsidDel="009F3F20">
          <w:rPr>
            <w:rFonts w:ascii="Times New Roman" w:eastAsia="Times New Roman"/>
            <w:sz w:val="23"/>
            <w:szCs w:val="23"/>
          </w:rPr>
          <w:delText xml:space="preserve"> 500,000</w:delText>
        </w:r>
        <w:r w:rsidR="00F2487E" w:rsidRPr="008E5804" w:rsidDel="009F3F20">
          <w:rPr>
            <w:rFonts w:ascii="Times New Roman" w:eastAsia="Times New Roman"/>
            <w:sz w:val="23"/>
            <w:szCs w:val="23"/>
          </w:rPr>
          <w:delText xml:space="preserve">. </w:delText>
        </w:r>
      </w:del>
      <w:r w:rsidR="00F2487E" w:rsidRPr="008E5804">
        <w:rPr>
          <w:rFonts w:ascii="Times New Roman" w:eastAsia="Times New Roman"/>
          <w:sz w:val="23"/>
          <w:szCs w:val="23"/>
        </w:rPr>
        <w:t>The use of conservative threshold</w:t>
      </w:r>
      <w:r w:rsidRPr="008E5804">
        <w:rPr>
          <w:rFonts w:ascii="Times New Roman" w:eastAsia="Times New Roman"/>
          <w:sz w:val="23"/>
          <w:szCs w:val="23"/>
        </w:rPr>
        <w:t xml:space="preserve"> helps to </w:t>
      </w:r>
      <w:r w:rsidRPr="008E5804">
        <w:rPr>
          <w:rFonts w:ascii="Times New Roman" w:eastAsia="Times New Roman"/>
          <w:sz w:val="24"/>
          <w:szCs w:val="24"/>
        </w:rPr>
        <w:t xml:space="preserve">reduce the number of false-positive associations arising from the vast number of statistical tests performed. </w:t>
      </w:r>
      <w:ins w:id="589" w:author="Gibran Hemani" w:date="2019-04-28T23:14:00Z">
        <w:r w:rsidR="00D37995">
          <w:rPr>
            <w:rFonts w:ascii="Times New Roman" w:eastAsia="Times New Roman"/>
            <w:sz w:val="24"/>
            <w:szCs w:val="24"/>
          </w:rPr>
          <w:t xml:space="preserve">It also simplifies subsequent steps, because we need </w:t>
        </w:r>
      </w:ins>
      <w:ins w:id="590" w:author="Gibran Hemani" w:date="2019-04-28T23:18:00Z">
        <w:r w:rsidR="009F3F20">
          <w:rPr>
            <w:rFonts w:ascii="Times New Roman" w:eastAsia="Times New Roman"/>
            <w:sz w:val="24"/>
            <w:szCs w:val="24"/>
          </w:rPr>
          <w:t>to select instruments for candidate traits, which are canonically chosen at GWAS significance level</w:t>
        </w:r>
      </w:ins>
      <w:ins w:id="591" w:author="Gibran Hemani" w:date="2019-04-28T23:20:00Z">
        <w:r w:rsidR="009F3F20">
          <w:rPr>
            <w:rFonts w:ascii="Times New Roman" w:eastAsia="Times New Roman"/>
            <w:sz w:val="24"/>
            <w:szCs w:val="24"/>
          </w:rPr>
          <w:t xml:space="preserve"> and ideally the outlier SNPs will </w:t>
        </w:r>
      </w:ins>
      <w:ins w:id="592" w:author="Gibran Hemani" w:date="2019-04-28T23:21:00Z">
        <w:r w:rsidR="009F3F20">
          <w:rPr>
            <w:rFonts w:ascii="Times New Roman" w:eastAsia="Times New Roman"/>
            <w:sz w:val="24"/>
            <w:szCs w:val="24"/>
          </w:rPr>
          <w:t xml:space="preserve">have the same level of evidence. </w:t>
        </w:r>
      </w:ins>
      <w:ins w:id="593" w:author="Gibran Hemani" w:date="2019-04-28T23:22:00Z">
        <w:r w:rsidR="009F3F20">
          <w:rPr>
            <w:rFonts w:ascii="Times New Roman" w:eastAsia="Times New Roman"/>
            <w:sz w:val="24"/>
            <w:szCs w:val="24"/>
          </w:rPr>
          <w:t>Nevertheless, t</w:t>
        </w:r>
      </w:ins>
      <w:ins w:id="594" w:author="Gibran Hemani" w:date="2019-04-28T23:21:00Z">
        <w:r w:rsidR="009F3F20">
          <w:rPr>
            <w:rFonts w:ascii="Times New Roman" w:eastAsia="Times New Roman"/>
            <w:sz w:val="24"/>
            <w:szCs w:val="24"/>
          </w:rPr>
          <w:t>he so</w:t>
        </w:r>
      </w:ins>
      <w:ins w:id="595" w:author="Gibran Hemani" w:date="2019-04-28T23:22:00Z">
        <w:r w:rsidR="009F3F20">
          <w:rPr>
            <w:rFonts w:ascii="Times New Roman" w:eastAsia="Times New Roman"/>
            <w:sz w:val="24"/>
            <w:szCs w:val="24"/>
          </w:rPr>
          <w:t>ftware allows the user to select their own thresholds.</w:t>
        </w:r>
      </w:ins>
    </w:p>
    <w:p w14:paraId="316CF8DE" w14:textId="79AE5904" w:rsidR="33425B97" w:rsidRPr="008E5804" w:rsidRDefault="33425B97" w:rsidP="33425B97">
      <w:pPr>
        <w:spacing w:line="276" w:lineRule="auto"/>
        <w:jc w:val="both"/>
        <w:rPr>
          <w:rFonts w:ascii="Times New Roman" w:eastAsia="Times New Roman"/>
          <w:b/>
          <w:bCs/>
          <w:sz w:val="24"/>
          <w:szCs w:val="24"/>
        </w:rPr>
      </w:pPr>
    </w:p>
    <w:p w14:paraId="502B2B50" w14:textId="48C0E192"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2. It would be useful if the authors could add the number of genetic instruments in the Results for the four practical examples that they use.</w:t>
      </w:r>
    </w:p>
    <w:p w14:paraId="2A9A8C09" w14:textId="56321840" w:rsidR="00F2487E" w:rsidRPr="008E5804" w:rsidRDefault="00F2487E" w:rsidP="33425B97">
      <w:pPr>
        <w:spacing w:line="276" w:lineRule="auto"/>
        <w:jc w:val="both"/>
        <w:rPr>
          <w:rFonts w:ascii="Times New Roman" w:eastAsia="Times New Roman"/>
          <w:sz w:val="24"/>
          <w:szCs w:val="24"/>
        </w:rPr>
      </w:pPr>
      <w:r w:rsidRPr="008E5804">
        <w:rPr>
          <w:rFonts w:ascii="Times New Roman" w:eastAsia="Times New Roman"/>
          <w:sz w:val="24"/>
          <w:szCs w:val="24"/>
        </w:rPr>
        <w:t xml:space="preserve">Answer) We provided the number of genetic instruments used in the analysis in the Table 1 and 2. </w:t>
      </w:r>
    </w:p>
    <w:p w14:paraId="0B127445" w14:textId="59351B94" w:rsidR="00F2487E" w:rsidRPr="008E5804" w:rsidRDefault="00F2487E" w:rsidP="33425B97">
      <w:pPr>
        <w:spacing w:line="276" w:lineRule="auto"/>
        <w:jc w:val="both"/>
        <w:rPr>
          <w:rFonts w:ascii="Times New Roman" w:eastAsia="Times New Roman"/>
          <w:sz w:val="24"/>
          <w:szCs w:val="24"/>
        </w:rPr>
      </w:pPr>
      <w:r w:rsidRPr="008E5804">
        <w:rPr>
          <w:rFonts w:ascii="Times New Roman" w:eastAsia="Times New Roman"/>
          <w:sz w:val="24"/>
          <w:szCs w:val="24"/>
        </w:rPr>
        <w:br w:type="page"/>
      </w:r>
    </w:p>
    <w:p w14:paraId="6A6E9DA1" w14:textId="13A3E6EB" w:rsidR="00DC6916" w:rsidRPr="008E5804" w:rsidRDefault="33425B97" w:rsidP="33425B97">
      <w:pPr>
        <w:spacing w:line="276" w:lineRule="auto"/>
        <w:jc w:val="both"/>
        <w:rPr>
          <w:rFonts w:ascii="Times New Roman" w:eastAsia="Times New Roman"/>
          <w:b/>
          <w:bCs/>
          <w:sz w:val="24"/>
          <w:szCs w:val="24"/>
        </w:rPr>
      </w:pPr>
      <w:r w:rsidRPr="008E5804">
        <w:rPr>
          <w:rFonts w:ascii="Times New Roman" w:eastAsia="Times New Roman"/>
          <w:b/>
          <w:bCs/>
          <w:sz w:val="24"/>
          <w:szCs w:val="24"/>
        </w:rPr>
        <w:lastRenderedPageBreak/>
        <w:t>Reviewer #3</w:t>
      </w:r>
    </w:p>
    <w:p w14:paraId="1192FA96" w14:textId="700741BD" w:rsidR="00DC6916" w:rsidRPr="008E5804" w:rsidRDefault="33425B97" w:rsidP="33425B97">
      <w:pPr>
        <w:spacing w:line="276" w:lineRule="auto"/>
        <w:jc w:val="both"/>
        <w:rPr>
          <w:rFonts w:ascii="Times New Roman" w:eastAsia="Times New Roman"/>
          <w:b/>
          <w:bCs/>
          <w:sz w:val="24"/>
          <w:szCs w:val="24"/>
        </w:rPr>
      </w:pPr>
      <w:r w:rsidRPr="008E5804">
        <w:rPr>
          <w:rFonts w:ascii="Times New Roman" w:eastAsia="Times New Roman"/>
          <w:b/>
          <w:bCs/>
          <w:sz w:val="24"/>
          <w:szCs w:val="24"/>
        </w:rPr>
        <w:t>Major comments</w:t>
      </w:r>
    </w:p>
    <w:p w14:paraId="4EA40FED" w14:textId="752A00CB" w:rsidR="00DC6916" w:rsidRDefault="00DC6916" w:rsidP="33425B97">
      <w:pPr>
        <w:spacing w:line="276" w:lineRule="auto"/>
        <w:jc w:val="both"/>
        <w:rPr>
          <w:ins w:id="596" w:author="Gibran Hemani" w:date="2019-07-10T22:20:00Z"/>
          <w:rFonts w:ascii="Times New Roman" w:eastAsia="Times New Roman"/>
          <w:sz w:val="24"/>
          <w:szCs w:val="24"/>
        </w:rPr>
      </w:pPr>
    </w:p>
    <w:p w14:paraId="676D5970" w14:textId="07EB4472" w:rsidR="00722040" w:rsidRDefault="00722040" w:rsidP="33425B97">
      <w:pPr>
        <w:spacing w:line="276" w:lineRule="auto"/>
        <w:jc w:val="both"/>
        <w:rPr>
          <w:ins w:id="597" w:author="Gibran Hemani" w:date="2019-07-10T22:20:00Z"/>
          <w:rFonts w:ascii="Times New Roman" w:eastAsia="Times New Roman"/>
          <w:sz w:val="24"/>
          <w:szCs w:val="24"/>
        </w:rPr>
      </w:pPr>
      <w:ins w:id="598" w:author="Gibran Hemani" w:date="2019-07-10T22:20:00Z">
        <w:r>
          <w:rPr>
            <w:rFonts w:ascii="Times New Roman" w:eastAsia="Times New Roman"/>
            <w:sz w:val="24"/>
            <w:szCs w:val="24"/>
          </w:rPr>
          <w:t>Thank you for your very helpful comments.</w:t>
        </w:r>
      </w:ins>
    </w:p>
    <w:p w14:paraId="36CD8AAD" w14:textId="77777777" w:rsidR="00722040" w:rsidRPr="008E5804" w:rsidRDefault="00722040" w:rsidP="33425B97">
      <w:pPr>
        <w:spacing w:line="276" w:lineRule="auto"/>
        <w:jc w:val="both"/>
        <w:rPr>
          <w:rFonts w:ascii="Times New Roman" w:eastAsia="Times New Roman"/>
          <w:sz w:val="24"/>
          <w:szCs w:val="24"/>
        </w:rPr>
      </w:pPr>
    </w:p>
    <w:p w14:paraId="0703E339" w14:textId="71055D15"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1. METHOD</w:t>
      </w:r>
    </w:p>
    <w:p w14:paraId="3B30B94E" w14:textId="7A4B96CA"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1) To determine the pool of candidate exposures, why use IVW (and excluding the outlier SNP) and not directly multivariable MR with both the hypothesized exposure and the candidate exposure to select candidate exposures "causal" to the outcome conditional on the hypothesized exposure?</w:t>
      </w:r>
    </w:p>
    <w:p w14:paraId="40E4C263" w14:textId="43A59241" w:rsidR="008C7E85" w:rsidRPr="008E5804" w:rsidRDefault="008C7E85" w:rsidP="33425B97">
      <w:pPr>
        <w:spacing w:line="276" w:lineRule="auto"/>
        <w:jc w:val="both"/>
        <w:rPr>
          <w:rFonts w:ascii="Times New Roman" w:eastAsia="Times New Roman"/>
          <w:sz w:val="24"/>
          <w:szCs w:val="24"/>
        </w:rPr>
      </w:pPr>
      <w:r w:rsidRPr="008E5804">
        <w:rPr>
          <w:rFonts w:ascii="Times New Roman" w:eastAsia="Times New Roman"/>
          <w:b/>
          <w:sz w:val="24"/>
          <w:szCs w:val="24"/>
        </w:rPr>
        <w:t xml:space="preserve">Answer) </w:t>
      </w:r>
      <w:r w:rsidR="00EB109A" w:rsidRPr="00BA25BD">
        <w:rPr>
          <w:rFonts w:ascii="Times New Roman" w:eastAsia="Times New Roman"/>
          <w:sz w:val="24"/>
          <w:szCs w:val="24"/>
        </w:rPr>
        <w:t>Multivariable MR estimates the direct effect of each exposure included in the model on the outcome. Therefore</w:t>
      </w:r>
      <w:r w:rsidR="00BA25BD">
        <w:rPr>
          <w:rFonts w:ascii="Times New Roman" w:eastAsia="Times New Roman"/>
          <w:sz w:val="24"/>
          <w:szCs w:val="24"/>
        </w:rPr>
        <w:t>,</w:t>
      </w:r>
      <w:r w:rsidR="00EB109A" w:rsidRPr="00BA25BD">
        <w:rPr>
          <w:rFonts w:ascii="Times New Roman" w:eastAsia="Times New Roman"/>
          <w:sz w:val="24"/>
          <w:szCs w:val="24"/>
        </w:rPr>
        <w:t xml:space="preserve"> if any of the effect on the exposure of interest is mediated by other exposures included this mediated effect will not appear as part of the direct effect.</w:t>
      </w:r>
      <w:r w:rsidR="00EB109A" w:rsidRPr="00EB109A">
        <w:rPr>
          <w:rFonts w:ascii="Times New Roman" w:eastAsia="Times New Roman"/>
          <w:b/>
          <w:sz w:val="24"/>
          <w:szCs w:val="24"/>
        </w:rPr>
        <w:t xml:space="preserve"> </w:t>
      </w:r>
      <w:r w:rsidR="00BA25BD" w:rsidRPr="00BA25BD">
        <w:rPr>
          <w:rFonts w:ascii="Times New Roman" w:eastAsia="Times New Roman"/>
          <w:sz w:val="24"/>
          <w:szCs w:val="24"/>
        </w:rPr>
        <w:t>MR TRYX however is a univariable MR and estimates the total effect of the exposure of interest on the outcome, this will include any effect that is mediated through other potential exposures (including those that are affected by pleiotropic SNPs). MR TRYX removes the effect of pleiotropy in the conventional MR estimates whilst still estimating the total effect of the exposure on the outcome.</w:t>
      </w:r>
      <w:r w:rsidR="00BA25BD">
        <w:rPr>
          <w:rFonts w:ascii="Times New Roman" w:eastAsia="Times New Roman"/>
          <w:sz w:val="24"/>
          <w:szCs w:val="24"/>
        </w:rPr>
        <w:t xml:space="preserve"> We</w:t>
      </w:r>
      <w:r w:rsidR="00BA25BD" w:rsidRPr="00BA25BD">
        <w:rPr>
          <w:rFonts w:ascii="Times New Roman" w:eastAsia="Times New Roman"/>
          <w:sz w:val="24"/>
          <w:szCs w:val="24"/>
        </w:rPr>
        <w:t xml:space="preserve"> </w:t>
      </w:r>
      <w:r w:rsidR="004B48E2" w:rsidRPr="008E5804">
        <w:rPr>
          <w:rFonts w:ascii="Times New Roman" w:eastAsia="Times New Roman"/>
          <w:sz w:val="24"/>
          <w:szCs w:val="24"/>
        </w:rPr>
        <w:t xml:space="preserve">used IVW to estimates the total effect of the exposure of interest on the outcome. </w:t>
      </w:r>
    </w:p>
    <w:p w14:paraId="1B11CF9F" w14:textId="77777777" w:rsidR="00BE1B3C" w:rsidRPr="008E5804" w:rsidRDefault="00BE1B3C" w:rsidP="33425B97">
      <w:pPr>
        <w:spacing w:line="276" w:lineRule="auto"/>
        <w:jc w:val="both"/>
        <w:rPr>
          <w:rFonts w:ascii="Times New Roman" w:eastAsia="Times New Roman"/>
          <w:sz w:val="24"/>
          <w:szCs w:val="24"/>
        </w:rPr>
      </w:pPr>
    </w:p>
    <w:p w14:paraId="5741B6A2" w14:textId="458BBE4F"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2) LASSO provides the best estimator in terms of MSE, therefore in terms of prediction, thus it introduced a bias to decrease the variance. However, the aim in MR is to have the best estimator in terms of unbiased causal estimate, not in terms of prediction. How does the LASSO selection step influence the bias in the causal estimate?</w:t>
      </w:r>
    </w:p>
    <w:p w14:paraId="7E2120E5" w14:textId="58C3F4EC" w:rsidR="00A30455" w:rsidRPr="008E5804" w:rsidRDefault="004B48E2" w:rsidP="33425B97">
      <w:pPr>
        <w:spacing w:line="276" w:lineRule="auto"/>
        <w:jc w:val="both"/>
        <w:rPr>
          <w:rFonts w:ascii="Times New Roman" w:eastAsia="Times New Roman"/>
          <w:sz w:val="24"/>
          <w:szCs w:val="24"/>
        </w:rPr>
      </w:pPr>
      <w:r w:rsidRPr="008E5804">
        <w:rPr>
          <w:rFonts w:ascii="Times New Roman" w:eastAsia="Times New Roman"/>
          <w:b/>
          <w:sz w:val="24"/>
          <w:szCs w:val="24"/>
        </w:rPr>
        <w:t xml:space="preserve">Answer) </w:t>
      </w:r>
      <w:r w:rsidR="00A30455" w:rsidRPr="008E5804">
        <w:rPr>
          <w:rFonts w:ascii="Times New Roman" w:eastAsia="Times New Roman"/>
          <w:sz w:val="24"/>
          <w:szCs w:val="24"/>
        </w:rPr>
        <w:t>As we described above (</w:t>
      </w:r>
      <w:r w:rsidR="00781D08">
        <w:rPr>
          <w:rFonts w:ascii="Times New Roman" w:eastAsia="Times New Roman"/>
          <w:sz w:val="24"/>
          <w:szCs w:val="24"/>
        </w:rPr>
        <w:t>#Reviewer 3; Q1-</w:t>
      </w:r>
      <w:r w:rsidR="00A30455" w:rsidRPr="008E5804">
        <w:rPr>
          <w:rFonts w:ascii="Times New Roman" w:eastAsia="Times New Roman"/>
          <w:sz w:val="24"/>
          <w:szCs w:val="24"/>
        </w:rPr>
        <w:t>1), MR-TRYX calculate the total effect of the original exposure on the outcome. We suggested the adjustment method to correct the bias due to pleiotropy using MVMR. For MVMR analysis, we applied LASSO step to reduce the number of overlapped variables. Under the sufficient condition for identification that less than 50% of variables are redundant, the LASSO selection may select the valid traits</w:t>
      </w:r>
      <w:r w:rsidR="00C700D8" w:rsidRPr="008E5804">
        <w:rPr>
          <w:rFonts w:ascii="Times New Roman" w:eastAsia="Times New Roman"/>
          <w:sz w:val="24"/>
          <w:szCs w:val="24"/>
        </w:rPr>
        <w:t xml:space="preserve">. </w:t>
      </w:r>
      <w:r w:rsidR="000632F0" w:rsidRPr="008E5804">
        <w:rPr>
          <w:rFonts w:ascii="Times New Roman" w:eastAsia="Times New Roman"/>
          <w:sz w:val="24"/>
          <w:szCs w:val="24"/>
        </w:rPr>
        <w:t>However, this step could influence the power of MVMR, which affects the validity of adjusted estimates. We described this potential limitation in the Discussion</w:t>
      </w:r>
      <w:r w:rsidR="00BA25BD">
        <w:rPr>
          <w:rFonts w:ascii="Times New Roman" w:eastAsia="Times New Roman"/>
          <w:sz w:val="24"/>
          <w:szCs w:val="24"/>
        </w:rPr>
        <w:t xml:space="preserve">. Additionally, we provided additional simulations to show the validity of the LASSO step (Please see #Reviewer 3; Q2-4). </w:t>
      </w:r>
      <w:ins w:id="599" w:author="Gibran Hemani" w:date="2019-07-10T22:23:00Z">
        <w:r w:rsidR="00F26F88">
          <w:rPr>
            <w:rFonts w:ascii="Times New Roman" w:eastAsia="Times New Roman"/>
            <w:sz w:val="24"/>
            <w:szCs w:val="24"/>
          </w:rPr>
          <w:t xml:space="preserve">Ultimately the LASSO step is being used </w:t>
        </w:r>
      </w:ins>
      <w:ins w:id="600" w:author="Gibran Hemani" w:date="2019-07-10T22:24:00Z">
        <w:r w:rsidR="00F26F88">
          <w:rPr>
            <w:rFonts w:ascii="Times New Roman" w:eastAsia="Times New Roman"/>
            <w:sz w:val="24"/>
            <w:szCs w:val="24"/>
          </w:rPr>
          <w:t>to remove redundant variables, and we estimate the candidate trait paths separately.</w:t>
        </w:r>
      </w:ins>
      <w:r w:rsidR="000632F0" w:rsidRPr="008E5804">
        <w:rPr>
          <w:rFonts w:ascii="Times New Roman" w:eastAsia="Times New Roman"/>
          <w:sz w:val="24"/>
          <w:szCs w:val="24"/>
        </w:rPr>
        <w:t xml:space="preserve">  </w:t>
      </w:r>
    </w:p>
    <w:p w14:paraId="71728733" w14:textId="77777777" w:rsidR="00BE1B3C" w:rsidRPr="008E5804" w:rsidRDefault="00BE1B3C" w:rsidP="33425B97">
      <w:pPr>
        <w:spacing w:line="276" w:lineRule="auto"/>
        <w:jc w:val="both"/>
        <w:rPr>
          <w:rFonts w:ascii="Times New Roman" w:eastAsia="Times New Roman"/>
          <w:sz w:val="24"/>
          <w:szCs w:val="24"/>
        </w:rPr>
      </w:pPr>
    </w:p>
    <w:p w14:paraId="5F061735" w14:textId="7966843E" w:rsidR="009A24E4"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 xml:space="preserve">3) I believe LASSO is very sensitive and the selection procedure is not very stable. For instance, I wouldn't be surprise to see the set of selected candidate exposures be affected </w:t>
      </w:r>
      <w:r w:rsidRPr="000A65A0">
        <w:rPr>
          <w:rFonts w:ascii="Times New Roman" w:eastAsia="Times New Roman"/>
          <w:b/>
          <w:sz w:val="24"/>
          <w:szCs w:val="24"/>
        </w:rPr>
        <w:lastRenderedPageBreak/>
        <w:t xml:space="preserve">by the clumping procedure. How stable is the LASSO selection procedure in MR-TRYX? Does the LASSO procedure </w:t>
      </w:r>
      <w:proofErr w:type="spellStart"/>
      <w:r w:rsidRPr="000A65A0">
        <w:rPr>
          <w:rFonts w:ascii="Times New Roman" w:eastAsia="Times New Roman"/>
          <w:b/>
          <w:sz w:val="24"/>
          <w:szCs w:val="24"/>
        </w:rPr>
        <w:t>favor</w:t>
      </w:r>
      <w:proofErr w:type="spellEnd"/>
      <w:r w:rsidRPr="000A65A0">
        <w:rPr>
          <w:rFonts w:ascii="Times New Roman" w:eastAsia="Times New Roman"/>
          <w:b/>
          <w:sz w:val="24"/>
          <w:szCs w:val="24"/>
        </w:rPr>
        <w:t xml:space="preserve"> some candidature exposures, such as exposures with many instruments? For instance, in example 1 of the real data, Height has been selected as a candidate exposure for CHD, wouldn't body mass index/weight/hip circumference be more relevant? Was BMI part of the original pool of candidate traits? If so, was Height selected by LASSO because Height has more instruments and hence provides a better predicted outcome (from the MSE standpoint) even if it is not the "causal" exposure?</w:t>
      </w:r>
    </w:p>
    <w:p w14:paraId="3EA712FF" w14:textId="3AA36039" w:rsidR="00D142B9" w:rsidRDefault="00D974AA" w:rsidP="33425B97">
      <w:pPr>
        <w:spacing w:line="276" w:lineRule="auto"/>
        <w:jc w:val="both"/>
        <w:rPr>
          <w:ins w:id="601" w:author="Gibran Hemani" w:date="2019-07-11T10:34:00Z"/>
          <w:rFonts w:ascii="Times New Roman" w:eastAsia="Times New Roman"/>
          <w:sz w:val="24"/>
          <w:szCs w:val="24"/>
        </w:rPr>
      </w:pPr>
      <w:r w:rsidRPr="008E5804">
        <w:rPr>
          <w:rFonts w:ascii="Times New Roman" w:eastAsia="Times New Roman"/>
          <w:b/>
          <w:sz w:val="24"/>
          <w:szCs w:val="24"/>
        </w:rPr>
        <w:t>Answer)</w:t>
      </w:r>
      <w:r w:rsidRPr="008E5804">
        <w:rPr>
          <w:rFonts w:ascii="Times New Roman" w:eastAsia="Times New Roman"/>
          <w:sz w:val="24"/>
          <w:szCs w:val="24"/>
        </w:rPr>
        <w:t xml:space="preserve"> </w:t>
      </w:r>
      <w:ins w:id="602" w:author="Gibran Hemani" w:date="2019-07-11T10:33:00Z">
        <w:r w:rsidR="00D142B9">
          <w:rPr>
            <w:rFonts w:ascii="Times New Roman" w:eastAsia="Times New Roman"/>
            <w:sz w:val="24"/>
            <w:szCs w:val="24"/>
          </w:rPr>
          <w:t xml:space="preserve">We are aware that there were issues with the original LARS implementation of LASSO but the stability of </w:t>
        </w:r>
      </w:ins>
      <w:ins w:id="603" w:author="Gibran Hemani" w:date="2019-07-11T10:34:00Z">
        <w:r w:rsidR="00D142B9">
          <w:rPr>
            <w:rFonts w:ascii="Times New Roman" w:eastAsia="Times New Roman"/>
            <w:sz w:val="24"/>
            <w:szCs w:val="24"/>
          </w:rPr>
          <w:t xml:space="preserve">the </w:t>
        </w:r>
        <w:proofErr w:type="spellStart"/>
        <w:r w:rsidR="00D142B9">
          <w:rPr>
            <w:rFonts w:ascii="Times New Roman" w:eastAsia="Times New Roman"/>
            <w:sz w:val="24"/>
            <w:szCs w:val="24"/>
          </w:rPr>
          <w:t>glmnet</w:t>
        </w:r>
        <w:proofErr w:type="spellEnd"/>
        <w:r w:rsidR="00D142B9">
          <w:rPr>
            <w:rFonts w:ascii="Times New Roman" w:eastAsia="Times New Roman"/>
            <w:sz w:val="24"/>
            <w:szCs w:val="24"/>
          </w:rPr>
          <w:t xml:space="preserve"> implementation is good – in our simulations and empirical analyses we do not find instability issu</w:t>
        </w:r>
        <w:bookmarkStart w:id="604" w:name="_GoBack"/>
        <w:bookmarkEnd w:id="604"/>
        <w:r w:rsidR="00D142B9">
          <w:rPr>
            <w:rFonts w:ascii="Times New Roman" w:eastAsia="Times New Roman"/>
            <w:sz w:val="24"/>
            <w:szCs w:val="24"/>
          </w:rPr>
          <w:t xml:space="preserve">es. </w:t>
        </w:r>
      </w:ins>
    </w:p>
    <w:p w14:paraId="49B5324E" w14:textId="3A007576" w:rsidR="009F4916" w:rsidRDefault="002C21EE" w:rsidP="33425B97">
      <w:pPr>
        <w:spacing w:line="276" w:lineRule="auto"/>
        <w:jc w:val="both"/>
        <w:rPr>
          <w:rFonts w:ascii="Times New Roman" w:eastAsia="Times New Roman"/>
          <w:b/>
          <w:sz w:val="24"/>
          <w:szCs w:val="24"/>
        </w:rPr>
      </w:pPr>
      <w:del w:id="605" w:author="Gibran Hemani" w:date="2019-07-10T22:25:00Z">
        <w:r w:rsidRPr="008E5804" w:rsidDel="00F26F88">
          <w:rPr>
            <w:rFonts w:ascii="Times New Roman" w:eastAsia="Times New Roman"/>
            <w:sz w:val="24"/>
            <w:szCs w:val="24"/>
          </w:rPr>
          <w:delText xml:space="preserve">The identification of candidate traits is not influenced by </w:delText>
        </w:r>
        <w:r w:rsidR="004C1DE4" w:rsidDel="00F26F88">
          <w:rPr>
            <w:rFonts w:ascii="Times New Roman" w:eastAsia="Times New Roman"/>
            <w:sz w:val="24"/>
            <w:szCs w:val="24"/>
          </w:rPr>
          <w:delText xml:space="preserve">the </w:delText>
        </w:r>
        <w:r w:rsidRPr="008E5804" w:rsidDel="00F26F88">
          <w:rPr>
            <w:rFonts w:ascii="Times New Roman" w:eastAsia="Times New Roman"/>
            <w:sz w:val="24"/>
            <w:szCs w:val="24"/>
          </w:rPr>
          <w:delText>selection procedure</w:delText>
        </w:r>
        <w:r w:rsidR="004C1DE4" w:rsidDel="00F26F88">
          <w:rPr>
            <w:rFonts w:ascii="Times New Roman" w:eastAsia="Times New Roman"/>
            <w:sz w:val="24"/>
            <w:szCs w:val="24"/>
          </w:rPr>
          <w:delText xml:space="preserve"> of LASSO</w:delText>
        </w:r>
        <w:r w:rsidRPr="008E5804" w:rsidDel="00F26F88">
          <w:rPr>
            <w:rFonts w:ascii="Times New Roman" w:eastAsia="Times New Roman"/>
            <w:sz w:val="24"/>
            <w:szCs w:val="24"/>
          </w:rPr>
          <w:delText xml:space="preserve"> as </w:delText>
        </w:r>
        <w:r w:rsidR="004C1DE4" w:rsidDel="00F26F88">
          <w:rPr>
            <w:rFonts w:ascii="Times New Roman" w:eastAsia="Times New Roman"/>
            <w:sz w:val="24"/>
            <w:szCs w:val="24"/>
          </w:rPr>
          <w:delText xml:space="preserve">the LASSO step </w:delText>
        </w:r>
        <w:r w:rsidRPr="008E5804" w:rsidDel="00F26F88">
          <w:rPr>
            <w:rFonts w:ascii="Times New Roman" w:eastAsia="Times New Roman"/>
            <w:sz w:val="24"/>
            <w:szCs w:val="24"/>
          </w:rPr>
          <w:delText>is applied after</w:delText>
        </w:r>
        <w:r w:rsidR="004C1DE4" w:rsidDel="00F26F88">
          <w:rPr>
            <w:rFonts w:ascii="Times New Roman" w:eastAsia="Times New Roman"/>
            <w:sz w:val="24"/>
            <w:szCs w:val="24"/>
          </w:rPr>
          <w:delText>wards</w:delText>
        </w:r>
        <w:r w:rsidRPr="008E5804" w:rsidDel="00F26F88">
          <w:rPr>
            <w:rFonts w:ascii="Times New Roman" w:eastAsia="Times New Roman"/>
            <w:sz w:val="24"/>
            <w:szCs w:val="24"/>
          </w:rPr>
          <w:delText xml:space="preserve">. This step however can influence adjusted estimates. </w:delText>
        </w:r>
      </w:del>
      <w:r w:rsidR="00272FCA">
        <w:rPr>
          <w:rFonts w:ascii="Times New Roman" w:eastAsia="Times New Roman"/>
          <w:sz w:val="24"/>
          <w:szCs w:val="24"/>
        </w:rPr>
        <w:t xml:space="preserve">We simulated </w:t>
      </w:r>
      <w:r w:rsidR="00B9545B">
        <w:rPr>
          <w:rFonts w:ascii="Times New Roman" w:eastAsia="Times New Roman"/>
          <w:sz w:val="24"/>
          <w:szCs w:val="24"/>
        </w:rPr>
        <w:t>whether the number of instruments for the candidate tr</w:t>
      </w:r>
      <w:r w:rsidR="004C1DE4">
        <w:rPr>
          <w:rFonts w:ascii="Times New Roman" w:eastAsia="Times New Roman"/>
          <w:sz w:val="24"/>
          <w:szCs w:val="24"/>
        </w:rPr>
        <w:t xml:space="preserve">ait affect the </w:t>
      </w:r>
      <w:r w:rsidR="007C582E">
        <w:rPr>
          <w:rFonts w:ascii="Times New Roman" w:eastAsia="Times New Roman"/>
          <w:sz w:val="24"/>
          <w:szCs w:val="24"/>
        </w:rPr>
        <w:t xml:space="preserve">ability of LASSO to </w:t>
      </w:r>
      <w:ins w:id="606" w:author="Gibran Hemani" w:date="2019-07-10T22:25:00Z">
        <w:r w:rsidR="00F26F88">
          <w:rPr>
            <w:rFonts w:ascii="Times New Roman" w:eastAsia="Times New Roman"/>
            <w:sz w:val="24"/>
            <w:szCs w:val="24"/>
          </w:rPr>
          <w:t xml:space="preserve">appropriately </w:t>
        </w:r>
      </w:ins>
      <w:r w:rsidR="007C582E">
        <w:rPr>
          <w:rFonts w:ascii="Times New Roman" w:eastAsia="Times New Roman"/>
          <w:sz w:val="24"/>
          <w:szCs w:val="24"/>
        </w:rPr>
        <w:t>select candidate traits</w:t>
      </w:r>
      <w:r w:rsidR="00B9545B">
        <w:rPr>
          <w:rFonts w:ascii="Times New Roman" w:eastAsia="Times New Roman"/>
          <w:sz w:val="24"/>
          <w:szCs w:val="24"/>
        </w:rPr>
        <w:t xml:space="preserve">. </w:t>
      </w:r>
    </w:p>
    <w:p w14:paraId="6B1B7E1B" w14:textId="39F7D2A7" w:rsidR="00F21BCA" w:rsidRDefault="009F4916" w:rsidP="33425B97">
      <w:pPr>
        <w:spacing w:line="276" w:lineRule="auto"/>
        <w:jc w:val="both"/>
        <w:rPr>
          <w:rFonts w:ascii="Times New Roman" w:eastAsia="Times New Roman"/>
          <w:sz w:val="24"/>
          <w:szCs w:val="24"/>
        </w:rPr>
      </w:pPr>
      <w:r>
        <w:rPr>
          <w:rFonts w:ascii="Times New Roman" w:eastAsia="Times New Roman"/>
          <w:b/>
          <w:sz w:val="24"/>
          <w:szCs w:val="24"/>
        </w:rPr>
        <w:t xml:space="preserve">[Additional simulation 1] </w:t>
      </w:r>
      <w:r w:rsidR="00B9545B">
        <w:rPr>
          <w:rFonts w:ascii="Times New Roman" w:eastAsia="Times New Roman"/>
          <w:sz w:val="24"/>
          <w:szCs w:val="24"/>
        </w:rPr>
        <w:t>In this additional simulation, we generated traits X1 and X2 which are instrumented by 100 SNPs and 20 SNPs, respectively.</w:t>
      </w:r>
      <w:r w:rsidR="001234F3">
        <w:rPr>
          <w:rFonts w:ascii="Times New Roman" w:eastAsia="Times New Roman"/>
          <w:sz w:val="24"/>
          <w:szCs w:val="24"/>
        </w:rPr>
        <w:t xml:space="preserve"> We set that 10 of them are pleiotropic and associated with both of X1 and X2.</w:t>
      </w:r>
      <w:r w:rsidR="00B9545B">
        <w:rPr>
          <w:rFonts w:ascii="Times New Roman" w:eastAsia="Times New Roman"/>
          <w:sz w:val="24"/>
          <w:szCs w:val="24"/>
        </w:rPr>
        <w:t xml:space="preserve"> </w:t>
      </w:r>
      <w:r w:rsidR="00F21BCA">
        <w:rPr>
          <w:rFonts w:ascii="Times New Roman" w:eastAsia="Times New Roman"/>
          <w:sz w:val="24"/>
          <w:szCs w:val="24"/>
        </w:rPr>
        <w:t>Four scenarios are considered:</w:t>
      </w:r>
    </w:p>
    <w:p w14:paraId="16DF6C7F" w14:textId="17C4F3B5" w:rsidR="00F21BCA" w:rsidRDefault="00F21BCA" w:rsidP="00F21BCA">
      <w:pPr>
        <w:pStyle w:val="ListParagraph"/>
        <w:numPr>
          <w:ilvl w:val="0"/>
          <w:numId w:val="6"/>
        </w:numPr>
        <w:spacing w:line="276" w:lineRule="auto"/>
        <w:jc w:val="both"/>
        <w:rPr>
          <w:rFonts w:ascii="Times New Roman" w:eastAsia="Times New Roman"/>
          <w:sz w:val="24"/>
          <w:szCs w:val="24"/>
        </w:rPr>
      </w:pPr>
      <w:r>
        <w:rPr>
          <w:rFonts w:ascii="Times New Roman" w:eastAsia="Times New Roman"/>
          <w:sz w:val="24"/>
          <w:szCs w:val="24"/>
        </w:rPr>
        <w:t>X1 has an effect on Y (β=</w:t>
      </w:r>
      <w:r w:rsidR="00CF5801">
        <w:rPr>
          <w:rFonts w:ascii="Times New Roman" w:eastAsia="Times New Roman"/>
          <w:sz w:val="24"/>
          <w:szCs w:val="24"/>
        </w:rPr>
        <w:t>0.3</w:t>
      </w:r>
      <w:r>
        <w:rPr>
          <w:rFonts w:ascii="Times New Roman" w:eastAsia="Times New Roman"/>
          <w:sz w:val="24"/>
          <w:szCs w:val="24"/>
        </w:rPr>
        <w:t>), where X2 has no effect on Y (</w:t>
      </w:r>
      <w:r w:rsidR="007F670B">
        <w:rPr>
          <w:rFonts w:ascii="Times New Roman" w:eastAsia="Times New Roman"/>
          <w:sz w:val="24"/>
          <w:szCs w:val="24"/>
        </w:rPr>
        <w:t>β=0.0)</w:t>
      </w:r>
    </w:p>
    <w:p w14:paraId="58FA985B" w14:textId="3DCF7E40" w:rsidR="007F670B" w:rsidRDefault="007F670B" w:rsidP="00F21BCA">
      <w:pPr>
        <w:pStyle w:val="ListParagraph"/>
        <w:numPr>
          <w:ilvl w:val="0"/>
          <w:numId w:val="6"/>
        </w:numPr>
        <w:spacing w:line="276" w:lineRule="auto"/>
        <w:jc w:val="both"/>
        <w:rPr>
          <w:rFonts w:ascii="Times New Roman" w:eastAsia="Times New Roman"/>
          <w:sz w:val="24"/>
          <w:szCs w:val="24"/>
        </w:rPr>
      </w:pPr>
      <w:r>
        <w:rPr>
          <w:rFonts w:ascii="Times New Roman" w:eastAsia="Times New Roman"/>
          <w:sz w:val="24"/>
          <w:szCs w:val="24"/>
        </w:rPr>
        <w:t>X1 has no effect on Y (β=0.0), where X2 has an effect on Y (β=</w:t>
      </w:r>
      <w:r w:rsidR="008A572A">
        <w:rPr>
          <w:rFonts w:ascii="Times New Roman" w:eastAsia="Times New Roman"/>
          <w:sz w:val="24"/>
          <w:szCs w:val="24"/>
        </w:rPr>
        <w:t>0.3</w:t>
      </w:r>
      <w:r>
        <w:rPr>
          <w:rFonts w:ascii="Times New Roman" w:eastAsia="Times New Roman"/>
          <w:sz w:val="24"/>
          <w:szCs w:val="24"/>
        </w:rPr>
        <w:t>)</w:t>
      </w:r>
    </w:p>
    <w:p w14:paraId="0FA8FB51" w14:textId="5111B6DD" w:rsidR="007F670B" w:rsidRDefault="007F670B" w:rsidP="00F21BCA">
      <w:pPr>
        <w:pStyle w:val="ListParagraph"/>
        <w:numPr>
          <w:ilvl w:val="0"/>
          <w:numId w:val="6"/>
        </w:numPr>
        <w:spacing w:line="276" w:lineRule="auto"/>
        <w:jc w:val="both"/>
        <w:rPr>
          <w:rFonts w:ascii="Times New Roman" w:eastAsia="Times New Roman"/>
          <w:sz w:val="24"/>
          <w:szCs w:val="24"/>
        </w:rPr>
      </w:pPr>
      <w:r>
        <w:rPr>
          <w:rFonts w:ascii="Times New Roman" w:eastAsia="Times New Roman"/>
          <w:sz w:val="24"/>
          <w:szCs w:val="24"/>
        </w:rPr>
        <w:t xml:space="preserve">Both of X1 and X2 have effects on </w:t>
      </w:r>
      <w:r w:rsidRPr="007F670B">
        <w:rPr>
          <w:rFonts w:ascii="Times New Roman" w:eastAsia="Times New Roman"/>
          <w:sz w:val="24"/>
          <w:szCs w:val="24"/>
        </w:rPr>
        <w:t>Y (β</w:t>
      </w:r>
      <w:r>
        <w:rPr>
          <w:rFonts w:ascii="Times New Roman" w:eastAsia="Times New Roman"/>
          <w:sz w:val="24"/>
          <w:szCs w:val="24"/>
        </w:rPr>
        <w:t>=</w:t>
      </w:r>
      <w:r w:rsidR="008A572A">
        <w:rPr>
          <w:rFonts w:ascii="Times New Roman" w:eastAsia="Times New Roman"/>
          <w:sz w:val="24"/>
          <w:szCs w:val="24"/>
        </w:rPr>
        <w:t>0.3</w:t>
      </w:r>
      <w:r>
        <w:rPr>
          <w:rFonts w:ascii="Times New Roman" w:eastAsia="Times New Roman"/>
          <w:sz w:val="24"/>
          <w:szCs w:val="24"/>
        </w:rPr>
        <w:t>)</w:t>
      </w:r>
    </w:p>
    <w:p w14:paraId="7CB59D8A" w14:textId="32BD02D1" w:rsidR="007F670B" w:rsidRPr="00F21BCA" w:rsidRDefault="007F670B" w:rsidP="00F21BCA">
      <w:pPr>
        <w:pStyle w:val="ListParagraph"/>
        <w:numPr>
          <w:ilvl w:val="0"/>
          <w:numId w:val="6"/>
        </w:numPr>
        <w:spacing w:line="276" w:lineRule="auto"/>
        <w:jc w:val="both"/>
        <w:rPr>
          <w:rFonts w:ascii="Times New Roman" w:eastAsia="Times New Roman"/>
          <w:sz w:val="24"/>
          <w:szCs w:val="24"/>
        </w:rPr>
      </w:pPr>
      <w:r>
        <w:rPr>
          <w:rFonts w:ascii="Times New Roman" w:eastAsia="Times New Roman"/>
          <w:sz w:val="24"/>
          <w:szCs w:val="24"/>
        </w:rPr>
        <w:t>Neither of X1 and X2 have effects on Y (</w:t>
      </w:r>
      <w:r w:rsidRPr="007F670B">
        <w:rPr>
          <w:rFonts w:ascii="Times New Roman" w:eastAsia="Times New Roman"/>
          <w:sz w:val="24"/>
          <w:szCs w:val="24"/>
        </w:rPr>
        <w:t>β</w:t>
      </w:r>
      <w:r>
        <w:rPr>
          <w:rFonts w:ascii="Times New Roman" w:eastAsia="Times New Roman"/>
          <w:sz w:val="24"/>
          <w:szCs w:val="24"/>
        </w:rPr>
        <w:t>=0.0)</w:t>
      </w:r>
    </w:p>
    <w:p w14:paraId="6CEC4385" w14:textId="4C361F27" w:rsidR="00D974AA" w:rsidRPr="00B9545B" w:rsidRDefault="00C55A3D" w:rsidP="00985EEA">
      <w:pPr>
        <w:spacing w:line="276" w:lineRule="auto"/>
        <w:jc w:val="both"/>
        <w:rPr>
          <w:rFonts w:ascii="Times New Roman" w:eastAsia="Times New Roman"/>
          <w:i/>
          <w:sz w:val="24"/>
          <w:szCs w:val="24"/>
        </w:rPr>
      </w:pPr>
      <w:r>
        <w:rPr>
          <w:rFonts w:ascii="Times New Roman" w:eastAsia="Times New Roman"/>
          <w:sz w:val="24"/>
          <w:szCs w:val="24"/>
        </w:rPr>
        <w:t xml:space="preserve">In each scenario, </w:t>
      </w:r>
      <w:r w:rsidR="00B9545B">
        <w:rPr>
          <w:rFonts w:ascii="Times New Roman" w:eastAsia="Times New Roman"/>
          <w:sz w:val="24"/>
          <w:szCs w:val="24"/>
        </w:rPr>
        <w:t xml:space="preserve">we performed </w:t>
      </w:r>
      <w:r w:rsidR="008A572A">
        <w:rPr>
          <w:rFonts w:ascii="Times New Roman" w:eastAsia="Times New Roman"/>
          <w:sz w:val="24"/>
          <w:szCs w:val="24"/>
        </w:rPr>
        <w:t xml:space="preserve">the LASSO regression to see if the LASSO </w:t>
      </w:r>
      <w:r w:rsidR="00672921">
        <w:rPr>
          <w:rFonts w:ascii="Times New Roman" w:eastAsia="Times New Roman"/>
          <w:sz w:val="24"/>
          <w:szCs w:val="24"/>
        </w:rPr>
        <w:t>selects</w:t>
      </w:r>
      <w:r w:rsidR="008A572A">
        <w:rPr>
          <w:rFonts w:ascii="Times New Roman" w:eastAsia="Times New Roman"/>
          <w:sz w:val="24"/>
          <w:szCs w:val="24"/>
        </w:rPr>
        <w:t xml:space="preserve"> the traits </w:t>
      </w:r>
      <w:r w:rsidR="00672921">
        <w:rPr>
          <w:rFonts w:ascii="Times New Roman" w:eastAsia="Times New Roman"/>
          <w:sz w:val="24"/>
          <w:szCs w:val="24"/>
        </w:rPr>
        <w:t>in a manner that is determined by which trait is causal, rather than which trait has more instruments</w:t>
      </w:r>
      <w:r w:rsidR="00B9545B">
        <w:rPr>
          <w:rFonts w:ascii="Times New Roman" w:eastAsia="Times New Roman"/>
          <w:sz w:val="24"/>
          <w:szCs w:val="24"/>
        </w:rPr>
        <w:t>.</w:t>
      </w:r>
      <w:r>
        <w:rPr>
          <w:rFonts w:ascii="Times New Roman" w:eastAsia="Times New Roman"/>
          <w:sz w:val="24"/>
          <w:szCs w:val="24"/>
        </w:rPr>
        <w:t xml:space="preserve"> </w:t>
      </w:r>
      <w:r w:rsidR="00653791" w:rsidRPr="00653791">
        <w:rPr>
          <w:rFonts w:ascii="Times New Roman" w:eastAsia="Times New Roman"/>
          <w:sz w:val="24"/>
          <w:szCs w:val="24"/>
        </w:rPr>
        <w:t xml:space="preserve">The simulation was replicated 1000 times in each </w:t>
      </w:r>
      <w:r w:rsidR="00653791">
        <w:rPr>
          <w:rFonts w:ascii="Times New Roman" w:eastAsia="Times New Roman"/>
          <w:sz w:val="24"/>
          <w:szCs w:val="24"/>
        </w:rPr>
        <w:t xml:space="preserve">scenario. </w:t>
      </w:r>
      <w:r>
        <w:rPr>
          <w:rFonts w:ascii="Times New Roman" w:eastAsia="Times New Roman"/>
          <w:sz w:val="24"/>
          <w:szCs w:val="24"/>
        </w:rPr>
        <w:t xml:space="preserve">The results showed that the LASSO step worked well </w:t>
      </w:r>
      <w:r w:rsidR="00653791">
        <w:rPr>
          <w:rFonts w:ascii="Times New Roman" w:eastAsia="Times New Roman"/>
          <w:sz w:val="24"/>
          <w:szCs w:val="24"/>
        </w:rPr>
        <w:t>across the scenario</w:t>
      </w:r>
      <w:r w:rsidR="00E44D95">
        <w:rPr>
          <w:rFonts w:ascii="Times New Roman" w:eastAsia="Times New Roman"/>
          <w:sz w:val="24"/>
          <w:szCs w:val="24"/>
        </w:rPr>
        <w:t>s</w:t>
      </w:r>
      <w:r>
        <w:rPr>
          <w:rFonts w:ascii="Times New Roman" w:eastAsia="Times New Roman"/>
          <w:sz w:val="24"/>
          <w:szCs w:val="24"/>
        </w:rPr>
        <w:t>. The LASSO</w:t>
      </w:r>
      <w:r w:rsidR="00E154B8">
        <w:rPr>
          <w:rFonts w:ascii="Times New Roman" w:eastAsia="Times New Roman"/>
          <w:sz w:val="24"/>
          <w:szCs w:val="24"/>
        </w:rPr>
        <w:t xml:space="preserve"> kept</w:t>
      </w:r>
      <w:r>
        <w:rPr>
          <w:rFonts w:ascii="Times New Roman" w:eastAsia="Times New Roman"/>
          <w:sz w:val="24"/>
          <w:szCs w:val="24"/>
        </w:rPr>
        <w:t xml:space="preserve"> </w:t>
      </w:r>
      <w:r w:rsidR="00E154B8">
        <w:rPr>
          <w:rFonts w:ascii="Times New Roman" w:eastAsia="Times New Roman"/>
          <w:sz w:val="24"/>
          <w:szCs w:val="24"/>
        </w:rPr>
        <w:t xml:space="preserve">both X1 and X2 </w:t>
      </w:r>
      <w:r w:rsidR="00931EF3">
        <w:rPr>
          <w:rFonts w:ascii="Times New Roman" w:eastAsia="Times New Roman"/>
          <w:sz w:val="24"/>
          <w:szCs w:val="24"/>
        </w:rPr>
        <w:t>when</w:t>
      </w:r>
      <w:r>
        <w:rPr>
          <w:rFonts w:ascii="Times New Roman" w:eastAsia="Times New Roman"/>
          <w:sz w:val="24"/>
          <w:szCs w:val="24"/>
        </w:rPr>
        <w:t xml:space="preserve"> </w:t>
      </w:r>
      <w:r w:rsidR="00E154B8">
        <w:rPr>
          <w:rFonts w:ascii="Times New Roman" w:eastAsia="Times New Roman"/>
          <w:sz w:val="24"/>
          <w:szCs w:val="24"/>
        </w:rPr>
        <w:t xml:space="preserve">both </w:t>
      </w:r>
      <w:r w:rsidR="00667C8D">
        <w:rPr>
          <w:rFonts w:ascii="Times New Roman" w:eastAsia="Times New Roman"/>
          <w:sz w:val="24"/>
          <w:szCs w:val="24"/>
        </w:rPr>
        <w:t>traits</w:t>
      </w:r>
      <w:r w:rsidR="00E154B8">
        <w:rPr>
          <w:rFonts w:ascii="Times New Roman" w:eastAsia="Times New Roman"/>
          <w:sz w:val="24"/>
          <w:szCs w:val="24"/>
        </w:rPr>
        <w:t xml:space="preserve"> have effects on the outcome Y</w:t>
      </w:r>
      <w:r w:rsidR="00667C8D">
        <w:rPr>
          <w:rFonts w:ascii="Times New Roman" w:eastAsia="Times New Roman"/>
          <w:sz w:val="24"/>
          <w:szCs w:val="24"/>
        </w:rPr>
        <w:t xml:space="preserve"> with a probability of 1.000 (1000 times per 1000 simulations)</w:t>
      </w:r>
      <w:r w:rsidR="00092AF2">
        <w:rPr>
          <w:rFonts w:ascii="Times New Roman" w:eastAsia="Times New Roman"/>
          <w:sz w:val="24"/>
          <w:szCs w:val="24"/>
        </w:rPr>
        <w:t>, regardless of the number of instruments for the traits</w:t>
      </w:r>
      <w:r w:rsidR="00667C8D">
        <w:rPr>
          <w:rFonts w:ascii="Times New Roman" w:eastAsia="Times New Roman"/>
          <w:sz w:val="24"/>
          <w:szCs w:val="24"/>
        </w:rPr>
        <w:t xml:space="preserve">. </w:t>
      </w:r>
      <w:r w:rsidR="00092AF2">
        <w:rPr>
          <w:rFonts w:ascii="Times New Roman" w:eastAsia="Times New Roman"/>
          <w:sz w:val="24"/>
          <w:szCs w:val="24"/>
        </w:rPr>
        <w:t xml:space="preserve">Whilst, </w:t>
      </w:r>
      <w:r w:rsidR="00667C8D">
        <w:rPr>
          <w:rFonts w:ascii="Times New Roman" w:eastAsia="Times New Roman"/>
          <w:sz w:val="24"/>
          <w:szCs w:val="24"/>
        </w:rPr>
        <w:t xml:space="preserve">the LASSO removed </w:t>
      </w:r>
      <w:r w:rsidR="00E44D95">
        <w:rPr>
          <w:rFonts w:ascii="Times New Roman" w:eastAsia="Times New Roman"/>
          <w:sz w:val="24"/>
          <w:szCs w:val="24"/>
        </w:rPr>
        <w:t>both traits with a probability of 0.693</w:t>
      </w:r>
      <w:r w:rsidR="00092AF2">
        <w:rPr>
          <w:rFonts w:ascii="Times New Roman" w:eastAsia="Times New Roman"/>
          <w:sz w:val="24"/>
          <w:szCs w:val="24"/>
        </w:rPr>
        <w:t xml:space="preserve"> when both of X1 and X2 have no effects on Y</w:t>
      </w:r>
      <w:r w:rsidR="00E44D95">
        <w:rPr>
          <w:rFonts w:ascii="Times New Roman" w:eastAsia="Times New Roman"/>
          <w:sz w:val="24"/>
          <w:szCs w:val="24"/>
        </w:rPr>
        <w:t>.</w:t>
      </w:r>
      <w:r w:rsidR="00092AF2">
        <w:rPr>
          <w:rFonts w:ascii="Times New Roman" w:eastAsia="Times New Roman"/>
          <w:sz w:val="24"/>
          <w:szCs w:val="24"/>
        </w:rPr>
        <w:t xml:space="preserve"> In this scenario, the trait X1 was removed with a probability of 0.775 where the trait X2 was removed with a probability of 0.783. </w:t>
      </w:r>
      <w:r>
        <w:rPr>
          <w:rFonts w:ascii="Times New Roman" w:eastAsia="Times New Roman"/>
          <w:sz w:val="24"/>
          <w:szCs w:val="24"/>
        </w:rPr>
        <w:t xml:space="preserve">In scenario 1, LASSO </w:t>
      </w:r>
      <w:r w:rsidR="00E44D95">
        <w:rPr>
          <w:rFonts w:ascii="Times New Roman" w:eastAsia="Times New Roman"/>
          <w:sz w:val="24"/>
          <w:szCs w:val="24"/>
        </w:rPr>
        <w:t xml:space="preserve">kept the trait X1 100% but failed to </w:t>
      </w:r>
      <w:r>
        <w:rPr>
          <w:rFonts w:ascii="Times New Roman" w:eastAsia="Times New Roman"/>
          <w:sz w:val="24"/>
          <w:szCs w:val="24"/>
        </w:rPr>
        <w:t>remove X2</w:t>
      </w:r>
      <w:r w:rsidR="00092AF2">
        <w:rPr>
          <w:rFonts w:ascii="Times New Roman" w:eastAsia="Times New Roman"/>
          <w:sz w:val="24"/>
          <w:szCs w:val="24"/>
        </w:rPr>
        <w:t xml:space="preserve"> sometimes</w:t>
      </w:r>
      <w:r w:rsidR="00653791">
        <w:rPr>
          <w:rFonts w:ascii="Times New Roman" w:eastAsia="Times New Roman"/>
          <w:sz w:val="24"/>
          <w:szCs w:val="24"/>
        </w:rPr>
        <w:t>,</w:t>
      </w:r>
      <w:r w:rsidR="008A572A">
        <w:rPr>
          <w:rFonts w:ascii="Times New Roman" w:eastAsia="Times New Roman"/>
          <w:sz w:val="24"/>
          <w:szCs w:val="24"/>
        </w:rPr>
        <w:t xml:space="preserve"> </w:t>
      </w:r>
      <w:r w:rsidR="00653791">
        <w:rPr>
          <w:rFonts w:ascii="Times New Roman" w:eastAsia="Times New Roman"/>
          <w:sz w:val="24"/>
          <w:szCs w:val="24"/>
        </w:rPr>
        <w:t>which is instrumented by a small number of variants and has no effect on Y,</w:t>
      </w:r>
      <w:r w:rsidR="00653791" w:rsidRPr="008A572A">
        <w:rPr>
          <w:rFonts w:ascii="Times New Roman" w:eastAsia="Times New Roman"/>
          <w:sz w:val="24"/>
          <w:szCs w:val="24"/>
        </w:rPr>
        <w:t xml:space="preserve"> </w:t>
      </w:r>
      <w:r w:rsidR="008A572A" w:rsidRPr="008A572A">
        <w:rPr>
          <w:rFonts w:ascii="Times New Roman" w:eastAsia="Times New Roman"/>
          <w:sz w:val="24"/>
          <w:szCs w:val="24"/>
        </w:rPr>
        <w:t>with a probability of 0.</w:t>
      </w:r>
      <w:r w:rsidR="008A572A">
        <w:rPr>
          <w:rFonts w:ascii="Times New Roman" w:eastAsia="Times New Roman"/>
          <w:sz w:val="24"/>
          <w:szCs w:val="24"/>
        </w:rPr>
        <w:t>47</w:t>
      </w:r>
      <w:r w:rsidR="00653791">
        <w:rPr>
          <w:rFonts w:ascii="Times New Roman" w:eastAsia="Times New Roman"/>
          <w:sz w:val="24"/>
          <w:szCs w:val="24"/>
        </w:rPr>
        <w:t xml:space="preserve">3. </w:t>
      </w:r>
      <w:r w:rsidR="00E44D95">
        <w:rPr>
          <w:rFonts w:ascii="Times New Roman" w:eastAsia="Times New Roman"/>
          <w:sz w:val="24"/>
          <w:szCs w:val="24"/>
        </w:rPr>
        <w:t xml:space="preserve">In scenario 2, </w:t>
      </w:r>
      <w:r w:rsidR="00092AF2">
        <w:rPr>
          <w:rFonts w:ascii="Times New Roman" w:eastAsia="Times New Roman"/>
          <w:sz w:val="24"/>
          <w:szCs w:val="24"/>
        </w:rPr>
        <w:t>X2 wasn’t removed by the LASSO step but X1 was remained with a probability of 0.467. In conclusion, t</w:t>
      </w:r>
      <w:r w:rsidRPr="008E5804">
        <w:rPr>
          <w:rFonts w:ascii="Times New Roman" w:eastAsia="Times New Roman"/>
          <w:sz w:val="24"/>
          <w:szCs w:val="24"/>
        </w:rPr>
        <w:t xml:space="preserve">he </w:t>
      </w:r>
      <w:r w:rsidR="00092AF2">
        <w:rPr>
          <w:rFonts w:ascii="Times New Roman" w:eastAsia="Times New Roman"/>
          <w:sz w:val="24"/>
          <w:szCs w:val="24"/>
        </w:rPr>
        <w:t xml:space="preserve">results suggested that the </w:t>
      </w:r>
      <w:r w:rsidRPr="008E5804">
        <w:rPr>
          <w:rFonts w:ascii="Times New Roman" w:eastAsia="Times New Roman"/>
          <w:sz w:val="24"/>
          <w:szCs w:val="24"/>
        </w:rPr>
        <w:t xml:space="preserve">LASSO regression </w:t>
      </w:r>
      <w:ins w:id="607" w:author="Gibran Hemani" w:date="2019-07-10T22:29:00Z">
        <w:r w:rsidR="00E95C61">
          <w:rPr>
            <w:rFonts w:ascii="Times New Roman" w:eastAsia="Times New Roman"/>
            <w:sz w:val="24"/>
            <w:szCs w:val="24"/>
          </w:rPr>
          <w:t>is not preferentially selecting traits based on number of instruments, but the number of instruments may influence statistical power.</w:t>
        </w:r>
      </w:ins>
      <w:del w:id="608" w:author="Gibran Hemani" w:date="2019-07-10T22:29:00Z">
        <w:r w:rsidRPr="008E5804" w:rsidDel="00E95C61">
          <w:rPr>
            <w:rFonts w:ascii="Times New Roman" w:eastAsia="Times New Roman"/>
            <w:sz w:val="24"/>
            <w:szCs w:val="24"/>
          </w:rPr>
          <w:delText xml:space="preserve">may </w:delText>
        </w:r>
        <w:r w:rsidR="00092AF2" w:rsidDel="00E95C61">
          <w:rPr>
            <w:rFonts w:ascii="Times New Roman" w:eastAsia="Times New Roman"/>
            <w:sz w:val="24"/>
            <w:szCs w:val="24"/>
          </w:rPr>
          <w:delText xml:space="preserve">not </w:delText>
        </w:r>
        <w:r w:rsidDel="00E95C61">
          <w:rPr>
            <w:rFonts w:ascii="Times New Roman" w:eastAsia="Times New Roman"/>
            <w:sz w:val="24"/>
            <w:szCs w:val="24"/>
          </w:rPr>
          <w:delText xml:space="preserve">favour </w:delText>
        </w:r>
      </w:del>
      <w:del w:id="609" w:author="Gibran Hemani" w:date="2019-07-10T22:28:00Z">
        <w:r w:rsidDel="00F26F88">
          <w:rPr>
            <w:rFonts w:ascii="Times New Roman" w:eastAsia="Times New Roman"/>
            <w:sz w:val="24"/>
            <w:szCs w:val="24"/>
          </w:rPr>
          <w:delText xml:space="preserve">to </w:delText>
        </w:r>
      </w:del>
      <w:del w:id="610" w:author="Gibran Hemani" w:date="2019-07-10T22:29:00Z">
        <w:r w:rsidDel="00E95C61">
          <w:rPr>
            <w:rFonts w:ascii="Times New Roman" w:eastAsia="Times New Roman"/>
            <w:sz w:val="24"/>
            <w:szCs w:val="24"/>
          </w:rPr>
          <w:delText xml:space="preserve">the </w:delText>
        </w:r>
        <w:r w:rsidR="00985EEA" w:rsidRPr="008E5804" w:rsidDel="00E95C61">
          <w:rPr>
            <w:rFonts w:ascii="Times New Roman" w:eastAsia="Times New Roman"/>
            <w:sz w:val="24"/>
            <w:szCs w:val="24"/>
          </w:rPr>
          <w:delText>candidate traits with a larger number of instruments</w:delText>
        </w:r>
        <w:r w:rsidR="00985EEA" w:rsidDel="00E95C61">
          <w:rPr>
            <w:rFonts w:ascii="Times New Roman" w:eastAsia="Times New Roman"/>
            <w:sz w:val="24"/>
            <w:szCs w:val="24"/>
          </w:rPr>
          <w:delText xml:space="preserve"> when a trait is weakly associated with the outcome.</w:delText>
        </w:r>
      </w:del>
      <w:r w:rsidR="001234F3">
        <w:rPr>
          <w:rFonts w:ascii="Times New Roman" w:eastAsia="Times New Roman"/>
          <w:sz w:val="24"/>
          <w:szCs w:val="24"/>
        </w:rPr>
        <w:t xml:space="preserve"> </w:t>
      </w:r>
    </w:p>
    <w:p w14:paraId="7C1701F0" w14:textId="77777777" w:rsidR="009A24E4" w:rsidRPr="008E5804" w:rsidRDefault="009A24E4" w:rsidP="33425B97">
      <w:pPr>
        <w:spacing w:line="276" w:lineRule="auto"/>
        <w:jc w:val="both"/>
        <w:rPr>
          <w:rFonts w:ascii="Times New Roman" w:eastAsia="Times New Roman"/>
          <w:sz w:val="24"/>
          <w:szCs w:val="24"/>
        </w:rPr>
      </w:pPr>
    </w:p>
    <w:p w14:paraId="4ACFB8AC" w14:textId="15257698" w:rsidR="00DC6916" w:rsidRPr="007C582E" w:rsidRDefault="33425B97" w:rsidP="33425B97">
      <w:pPr>
        <w:spacing w:line="276" w:lineRule="auto"/>
        <w:jc w:val="both"/>
        <w:rPr>
          <w:rFonts w:ascii="Times New Roman" w:eastAsia="Times New Roman"/>
          <w:b/>
          <w:sz w:val="24"/>
          <w:szCs w:val="24"/>
        </w:rPr>
      </w:pPr>
      <w:r w:rsidRPr="007C582E">
        <w:rPr>
          <w:rFonts w:ascii="Times New Roman" w:eastAsia="Times New Roman"/>
          <w:b/>
          <w:sz w:val="24"/>
          <w:szCs w:val="24"/>
        </w:rPr>
        <w:t xml:space="preserve">4) On a related note, would there be any benefit in having a step selection procedure where the instruments associated with unselected exposures at step </w:t>
      </w:r>
      <w:proofErr w:type="spellStart"/>
      <w:r w:rsidRPr="007C582E">
        <w:rPr>
          <w:rFonts w:ascii="Times New Roman" w:eastAsia="Times New Roman"/>
          <w:b/>
          <w:sz w:val="24"/>
          <w:szCs w:val="24"/>
        </w:rPr>
        <w:t>i</w:t>
      </w:r>
      <w:proofErr w:type="spellEnd"/>
      <w:r w:rsidRPr="007C582E">
        <w:rPr>
          <w:rFonts w:ascii="Times New Roman" w:eastAsia="Times New Roman"/>
          <w:b/>
          <w:sz w:val="24"/>
          <w:szCs w:val="24"/>
        </w:rPr>
        <w:t xml:space="preserve"> are removed at step i+1.</w:t>
      </w:r>
    </w:p>
    <w:p w14:paraId="59436967" w14:textId="76C2619E" w:rsidR="0046147E" w:rsidRPr="007C582E" w:rsidRDefault="0046147E" w:rsidP="33425B97">
      <w:pPr>
        <w:spacing w:line="276" w:lineRule="auto"/>
        <w:jc w:val="both"/>
        <w:rPr>
          <w:rFonts w:ascii="Times New Roman" w:eastAsia="Times New Roman"/>
          <w:sz w:val="24"/>
          <w:szCs w:val="24"/>
        </w:rPr>
      </w:pPr>
      <w:r w:rsidRPr="008E5804">
        <w:rPr>
          <w:rFonts w:ascii="Times New Roman" w:eastAsia="Times New Roman"/>
          <w:b/>
          <w:sz w:val="24"/>
          <w:szCs w:val="24"/>
        </w:rPr>
        <w:t xml:space="preserve">Answer) </w:t>
      </w:r>
      <w:r w:rsidR="007C582E">
        <w:rPr>
          <w:rFonts w:ascii="Times New Roman" w:eastAsia="Times New Roman"/>
          <w:sz w:val="24"/>
          <w:szCs w:val="24"/>
        </w:rPr>
        <w:t xml:space="preserve">In terms of MVMR, MR-TRYX keeps only the instruments associated with the exposures (or candidate traits) that are involved in the analysis. Unselected candidate traits and </w:t>
      </w:r>
      <w:r w:rsidR="007C582E">
        <w:rPr>
          <w:rFonts w:ascii="Times New Roman" w:eastAsia="Times New Roman"/>
          <w:sz w:val="24"/>
          <w:szCs w:val="24"/>
        </w:rPr>
        <w:lastRenderedPageBreak/>
        <w:t>related instruments are automatically excluded from the analysis.</w:t>
      </w:r>
    </w:p>
    <w:p w14:paraId="7948383A" w14:textId="77777777" w:rsidR="009A24E4" w:rsidRPr="008E5804" w:rsidRDefault="009A24E4" w:rsidP="33425B97">
      <w:pPr>
        <w:spacing w:line="276" w:lineRule="auto"/>
        <w:jc w:val="both"/>
        <w:rPr>
          <w:rFonts w:ascii="Times New Roman" w:eastAsia="Times New Roman"/>
          <w:sz w:val="24"/>
          <w:szCs w:val="24"/>
        </w:rPr>
      </w:pPr>
    </w:p>
    <w:p w14:paraId="1DEC685E" w14:textId="6162328D"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5) To free MR-TRYX of the disadvantage of the outlier detection step, could the whole MR-TRYX framework be applied to all the instruments? Would the results differ much? My intuition would be that the results would be very similar in case the selection of candidate exposure is done using a conditional model on the hypothesized exposure (multivariable MR instead of IVW), is that a reasonable assumption?</w:t>
      </w:r>
      <w:r w:rsidR="003859A0" w:rsidRPr="000A65A0">
        <w:rPr>
          <w:rFonts w:ascii="Times New Roman" w:eastAsia="Times New Roman"/>
          <w:b/>
          <w:sz w:val="24"/>
          <w:szCs w:val="24"/>
        </w:rPr>
        <w:t xml:space="preserve"> </w:t>
      </w:r>
    </w:p>
    <w:p w14:paraId="34C90DDF" w14:textId="16C9B541" w:rsidR="003859A0" w:rsidRPr="008E5804" w:rsidRDefault="003859A0" w:rsidP="009933F7">
      <w:pPr>
        <w:spacing w:line="276" w:lineRule="auto"/>
        <w:jc w:val="both"/>
        <w:rPr>
          <w:rFonts w:ascii="Times New Roman" w:eastAsia="Times New Roman"/>
          <w:sz w:val="24"/>
          <w:szCs w:val="24"/>
        </w:rPr>
      </w:pPr>
      <w:r w:rsidRPr="008E5804">
        <w:rPr>
          <w:rFonts w:ascii="Times New Roman" w:eastAsia="Times New Roman"/>
          <w:b/>
          <w:sz w:val="24"/>
          <w:szCs w:val="24"/>
        </w:rPr>
        <w:t xml:space="preserve">Answer) </w:t>
      </w:r>
      <w:del w:id="611" w:author="Gibran Hemani" w:date="2019-07-10T22:30:00Z">
        <w:r w:rsidRPr="008E5804" w:rsidDel="00E95C61">
          <w:rPr>
            <w:rFonts w:ascii="Times New Roman" w:eastAsia="Times New Roman"/>
            <w:sz w:val="24"/>
            <w:szCs w:val="24"/>
          </w:rPr>
          <w:delText xml:space="preserve">The aim of this paper is to utilise the outliers </w:delText>
        </w:r>
        <w:r w:rsidR="001132E3" w:rsidRPr="008E5804" w:rsidDel="00E95C61">
          <w:rPr>
            <w:rFonts w:ascii="Times New Roman" w:eastAsia="Times New Roman"/>
            <w:sz w:val="24"/>
            <w:szCs w:val="24"/>
          </w:rPr>
          <w:delText>in MR model</w:delText>
        </w:r>
        <w:r w:rsidR="009933F7" w:rsidRPr="008E5804" w:rsidDel="00E95C61">
          <w:rPr>
            <w:rFonts w:ascii="Times New Roman" w:eastAsia="Times New Roman"/>
            <w:sz w:val="24"/>
            <w:szCs w:val="24"/>
          </w:rPr>
          <w:delText xml:space="preserve"> that has been treated as nuisance</w:delText>
        </w:r>
        <w:r w:rsidR="001132E3" w:rsidRPr="008E5804" w:rsidDel="00E95C61">
          <w:rPr>
            <w:rFonts w:ascii="Times New Roman" w:eastAsia="Times New Roman"/>
            <w:sz w:val="24"/>
            <w:szCs w:val="24"/>
          </w:rPr>
          <w:delText xml:space="preserve">. </w:delText>
        </w:r>
        <w:r w:rsidRPr="008E5804" w:rsidDel="00E95C61">
          <w:rPr>
            <w:rFonts w:ascii="Times New Roman" w:eastAsia="Times New Roman"/>
            <w:sz w:val="24"/>
            <w:szCs w:val="24"/>
          </w:rPr>
          <w:delText xml:space="preserve">We suppose </w:delText>
        </w:r>
        <w:r w:rsidR="001132E3" w:rsidRPr="008E5804" w:rsidDel="00E95C61">
          <w:rPr>
            <w:rFonts w:ascii="Times New Roman" w:eastAsia="Times New Roman"/>
            <w:sz w:val="24"/>
            <w:szCs w:val="24"/>
          </w:rPr>
          <w:delText xml:space="preserve">that there would be a reason for the outlier to happen in MR analysis and we took a different approach. </w:delText>
        </w:r>
        <w:r w:rsidR="00D77D83" w:rsidDel="00E95C61">
          <w:rPr>
            <w:rFonts w:ascii="Times New Roman" w:eastAsia="Times New Roman"/>
            <w:sz w:val="24"/>
            <w:szCs w:val="24"/>
          </w:rPr>
          <w:delText xml:space="preserve">In present study, our preference is </w:delText>
        </w:r>
        <w:r w:rsidR="002A4B46" w:rsidDel="00E95C61">
          <w:rPr>
            <w:rFonts w:ascii="Times New Roman" w:eastAsia="Times New Roman"/>
            <w:sz w:val="24"/>
            <w:szCs w:val="24"/>
          </w:rPr>
          <w:delText xml:space="preserve">to provide an insight of pleiotropic effect and </w:delText>
        </w:r>
        <w:r w:rsidR="00D77D83" w:rsidDel="00E95C61">
          <w:rPr>
            <w:rFonts w:ascii="Times New Roman" w:eastAsia="Times New Roman"/>
            <w:sz w:val="24"/>
            <w:szCs w:val="24"/>
          </w:rPr>
          <w:delText xml:space="preserve">to </w:delText>
        </w:r>
        <w:r w:rsidR="002A4B46" w:rsidDel="00E95C61">
          <w:rPr>
            <w:rFonts w:ascii="Times New Roman" w:eastAsia="Times New Roman"/>
            <w:sz w:val="24"/>
            <w:szCs w:val="24"/>
          </w:rPr>
          <w:delText xml:space="preserve">show how </w:delText>
        </w:r>
        <w:r w:rsidR="00D77D83" w:rsidDel="00E95C61">
          <w:rPr>
            <w:rFonts w:ascii="Times New Roman" w:eastAsia="Times New Roman"/>
            <w:sz w:val="24"/>
            <w:szCs w:val="24"/>
          </w:rPr>
          <w:delText xml:space="preserve">to </w:delText>
        </w:r>
        <w:r w:rsidR="009933F7" w:rsidRPr="008E5804" w:rsidDel="00E95C61">
          <w:rPr>
            <w:rFonts w:ascii="Times New Roman" w:eastAsia="Times New Roman"/>
            <w:sz w:val="24"/>
            <w:szCs w:val="24"/>
          </w:rPr>
          <w:delText xml:space="preserve">identify </w:delText>
        </w:r>
        <w:r w:rsidR="002A4B46" w:rsidDel="00E95C61">
          <w:rPr>
            <w:rFonts w:ascii="Times New Roman" w:eastAsia="Times New Roman"/>
            <w:sz w:val="24"/>
            <w:szCs w:val="24"/>
          </w:rPr>
          <w:delText>new</w:delText>
        </w:r>
        <w:r w:rsidR="00D77D83" w:rsidDel="00E95C61">
          <w:rPr>
            <w:rFonts w:ascii="Times New Roman" w:eastAsia="Times New Roman"/>
            <w:sz w:val="24"/>
            <w:szCs w:val="24"/>
          </w:rPr>
          <w:delText xml:space="preserve"> pathway</w:delText>
        </w:r>
        <w:r w:rsidR="002A4B46" w:rsidDel="00E95C61">
          <w:rPr>
            <w:rFonts w:ascii="Times New Roman" w:eastAsia="Times New Roman"/>
            <w:sz w:val="24"/>
            <w:szCs w:val="24"/>
          </w:rPr>
          <w:delText>s</w:delText>
        </w:r>
        <w:r w:rsidR="009933F7" w:rsidRPr="008E5804" w:rsidDel="00E95C61">
          <w:rPr>
            <w:rFonts w:ascii="Times New Roman" w:eastAsia="Times New Roman"/>
            <w:sz w:val="24"/>
            <w:szCs w:val="24"/>
          </w:rPr>
          <w:delText xml:space="preserve"> for disease outcomes</w:delText>
        </w:r>
        <w:r w:rsidR="00D77D83" w:rsidDel="00E95C61">
          <w:rPr>
            <w:rFonts w:ascii="Times New Roman" w:eastAsia="Times New Roman"/>
            <w:sz w:val="24"/>
            <w:szCs w:val="24"/>
          </w:rPr>
          <w:delText xml:space="preserve"> exploiting outliers</w:delText>
        </w:r>
        <w:r w:rsidR="009933F7" w:rsidRPr="008E5804" w:rsidDel="00E95C61">
          <w:rPr>
            <w:rFonts w:ascii="Times New Roman" w:eastAsia="Times New Roman"/>
            <w:sz w:val="24"/>
            <w:szCs w:val="24"/>
          </w:rPr>
          <w:delText>.</w:delText>
        </w:r>
        <w:r w:rsidR="002A4B46" w:rsidDel="00E95C61">
          <w:rPr>
            <w:rFonts w:ascii="Times New Roman" w:eastAsia="Times New Roman"/>
            <w:sz w:val="24"/>
            <w:szCs w:val="24"/>
          </w:rPr>
          <w:delText xml:space="preserve"> </w:delText>
        </w:r>
      </w:del>
      <w:ins w:id="612" w:author="Gibran Hemani" w:date="2019-07-10T22:31:00Z">
        <w:r w:rsidR="00E95C61">
          <w:rPr>
            <w:rFonts w:ascii="Times New Roman" w:eastAsia="Times New Roman"/>
            <w:sz w:val="24"/>
            <w:szCs w:val="24"/>
          </w:rPr>
          <w:t xml:space="preserve">It’s an interesting suggestion, and we did mention it in the Discussion. We have now added it as a scenario in the simulations, and we find that it doesn’t perform as well </w:t>
        </w:r>
      </w:ins>
      <w:ins w:id="613" w:author="Gibran Hemani" w:date="2019-07-10T22:32:00Z">
        <w:r w:rsidR="00E95C61">
          <w:rPr>
            <w:rFonts w:ascii="Times New Roman" w:eastAsia="Times New Roman"/>
            <w:sz w:val="24"/>
            <w:szCs w:val="24"/>
          </w:rPr>
          <w:t xml:space="preserve">overall </w:t>
        </w:r>
      </w:ins>
      <w:ins w:id="614" w:author="Gibran Hemani" w:date="2019-07-10T22:31:00Z">
        <w:r w:rsidR="00E95C61">
          <w:rPr>
            <w:rFonts w:ascii="Times New Roman" w:eastAsia="Times New Roman"/>
            <w:sz w:val="24"/>
            <w:szCs w:val="24"/>
          </w:rPr>
          <w:t xml:space="preserve">as using outliers for adjustment. But it could certainly be useful for </w:t>
        </w:r>
      </w:ins>
      <w:ins w:id="615" w:author="Gibran Hemani" w:date="2019-07-10T22:32:00Z">
        <w:r w:rsidR="00E95C61">
          <w:rPr>
            <w:rFonts w:ascii="Times New Roman" w:eastAsia="Times New Roman"/>
            <w:sz w:val="24"/>
            <w:szCs w:val="24"/>
          </w:rPr>
          <w:t>generating more hypotheses for potential influences on the outcome</w:t>
        </w:r>
      </w:ins>
    </w:p>
    <w:p w14:paraId="7762773E" w14:textId="77777777" w:rsidR="009A24E4" w:rsidRPr="008E5804" w:rsidRDefault="009A24E4" w:rsidP="33425B97">
      <w:pPr>
        <w:spacing w:line="276" w:lineRule="auto"/>
        <w:jc w:val="both"/>
        <w:rPr>
          <w:rFonts w:ascii="Times New Roman" w:eastAsia="Times New Roman"/>
          <w:sz w:val="24"/>
          <w:szCs w:val="24"/>
        </w:rPr>
      </w:pPr>
    </w:p>
    <w:p w14:paraId="116C9560" w14:textId="10BC03BC"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6) Since MR-TRYX is fully dependent on MR-Base, how does MR-Base deal with ancestry? with sample overlap?</w:t>
      </w:r>
    </w:p>
    <w:p w14:paraId="5458E308" w14:textId="1692F46D" w:rsidR="003924D4" w:rsidRPr="008E5804" w:rsidRDefault="00BF31A0" w:rsidP="003924D4">
      <w:pPr>
        <w:spacing w:line="276" w:lineRule="auto"/>
        <w:jc w:val="both"/>
        <w:rPr>
          <w:rFonts w:ascii="Times New Roman" w:eastAsia="Times New Roman"/>
          <w:sz w:val="24"/>
          <w:szCs w:val="24"/>
        </w:rPr>
      </w:pPr>
      <w:r w:rsidRPr="008E5804">
        <w:rPr>
          <w:rFonts w:ascii="Times New Roman" w:eastAsia="Times New Roman"/>
          <w:b/>
          <w:sz w:val="24"/>
          <w:szCs w:val="24"/>
        </w:rPr>
        <w:t xml:space="preserve">Answer) </w:t>
      </w:r>
      <w:r w:rsidR="003924D4" w:rsidRPr="008E5804">
        <w:rPr>
          <w:rFonts w:ascii="Times New Roman" w:eastAsia="Times New Roman"/>
          <w:sz w:val="24"/>
          <w:szCs w:val="24"/>
        </w:rPr>
        <w:t xml:space="preserve">As you pointed out, the association estimates can be biased when candidate traits and outcome studies are conducted in different populations. </w:t>
      </w:r>
      <w:r w:rsidR="0069264E" w:rsidRPr="008E5804">
        <w:rPr>
          <w:rFonts w:ascii="Times New Roman" w:eastAsia="Times New Roman"/>
          <w:sz w:val="24"/>
          <w:szCs w:val="24"/>
        </w:rPr>
        <w:t xml:space="preserve">MR-Base provides meta-data on population characteristics [1], including ancestry, and geographic origin to </w:t>
      </w:r>
      <w:r w:rsidR="00134DE7" w:rsidRPr="008E5804">
        <w:rPr>
          <w:rFonts w:ascii="Times New Roman" w:eastAsia="Times New Roman"/>
          <w:sz w:val="24"/>
          <w:szCs w:val="24"/>
        </w:rPr>
        <w:t>guide</w:t>
      </w:r>
      <w:r w:rsidR="005E79B3" w:rsidRPr="008E5804">
        <w:rPr>
          <w:rFonts w:ascii="Times New Roman" w:eastAsia="Times New Roman"/>
          <w:sz w:val="24"/>
          <w:szCs w:val="24"/>
        </w:rPr>
        <w:t xml:space="preserve"> the user in </w:t>
      </w:r>
      <w:r w:rsidR="00794631" w:rsidRPr="008E5804">
        <w:rPr>
          <w:rFonts w:ascii="Times New Roman" w:eastAsia="Times New Roman"/>
          <w:sz w:val="24"/>
          <w:szCs w:val="24"/>
        </w:rPr>
        <w:t>selecting</w:t>
      </w:r>
      <w:r w:rsidR="005E79B3" w:rsidRPr="008E5804">
        <w:rPr>
          <w:rFonts w:ascii="Times New Roman" w:eastAsia="Times New Roman"/>
          <w:sz w:val="24"/>
          <w:szCs w:val="24"/>
        </w:rPr>
        <w:t xml:space="preserve"> the most appropriate </w:t>
      </w:r>
      <w:r w:rsidR="00794631" w:rsidRPr="008E5804">
        <w:rPr>
          <w:rFonts w:ascii="Times New Roman" w:eastAsia="Times New Roman"/>
          <w:sz w:val="24"/>
          <w:szCs w:val="24"/>
        </w:rPr>
        <w:t xml:space="preserve">design </w:t>
      </w:r>
      <w:r w:rsidR="005E79B3" w:rsidRPr="008E5804">
        <w:rPr>
          <w:rFonts w:ascii="Times New Roman" w:eastAsia="Times New Roman"/>
          <w:sz w:val="24"/>
          <w:szCs w:val="24"/>
        </w:rPr>
        <w:t>for their analysis.</w:t>
      </w:r>
      <w:r w:rsidR="00794631" w:rsidRPr="008E5804">
        <w:rPr>
          <w:rFonts w:ascii="Times New Roman" w:eastAsia="Times New Roman"/>
          <w:sz w:val="24"/>
          <w:szCs w:val="24"/>
        </w:rPr>
        <w:t xml:space="preserve"> So far,</w:t>
      </w:r>
      <w:r w:rsidR="005E79B3" w:rsidRPr="008E5804">
        <w:rPr>
          <w:rFonts w:ascii="Times New Roman" w:eastAsia="Times New Roman"/>
          <w:sz w:val="24"/>
          <w:szCs w:val="24"/>
        </w:rPr>
        <w:t xml:space="preserve"> </w:t>
      </w:r>
      <w:r w:rsidR="00794631" w:rsidRPr="008E5804">
        <w:rPr>
          <w:rFonts w:ascii="Times New Roman" w:eastAsia="Times New Roman"/>
          <w:sz w:val="24"/>
          <w:szCs w:val="24"/>
        </w:rPr>
        <w:t xml:space="preserve">the majority of studies are derived from European population, but we are expanding the </w:t>
      </w:r>
      <w:r w:rsidR="003924D4" w:rsidRPr="008E5804">
        <w:rPr>
          <w:rFonts w:ascii="Times New Roman" w:eastAsia="Times New Roman"/>
          <w:sz w:val="24"/>
          <w:szCs w:val="24"/>
        </w:rPr>
        <w:t xml:space="preserve">scope of MR-Base by collecting summary statistics from various populations. Therefore, it is recommended to ensure that selected candidate traits and the outcome were obtained from the same population. We added this in the Discussion as follows: </w:t>
      </w:r>
    </w:p>
    <w:p w14:paraId="6D87D37F" w14:textId="0791F24C" w:rsidR="0069264E" w:rsidRPr="008E5804" w:rsidRDefault="003924D4" w:rsidP="003924D4">
      <w:pPr>
        <w:spacing w:line="276" w:lineRule="auto"/>
        <w:jc w:val="both"/>
        <w:rPr>
          <w:rFonts w:ascii="Times New Roman" w:eastAsia="Times New Roman"/>
          <w:sz w:val="24"/>
          <w:szCs w:val="24"/>
        </w:rPr>
      </w:pPr>
      <w:r w:rsidRPr="008E5804">
        <w:rPr>
          <w:rFonts w:ascii="Times New Roman" w:eastAsia="Times New Roman"/>
          <w:sz w:val="24"/>
          <w:szCs w:val="24"/>
        </w:rPr>
        <w:t>“</w:t>
      </w:r>
      <w:bookmarkStart w:id="616" w:name="_Hlk3229863"/>
      <w:r w:rsidRPr="008E5804">
        <w:rPr>
          <w:rFonts w:ascii="Times New Roman" w:eastAsia="Times New Roman"/>
          <w:sz w:val="24"/>
          <w:szCs w:val="24"/>
        </w:rPr>
        <w:t xml:space="preserve">Fifth, since MR-TRYX uses the resource from MR-Base, </w:t>
      </w:r>
      <w:r w:rsidR="00A02B8C" w:rsidRPr="008E5804">
        <w:rPr>
          <w:rFonts w:ascii="Times New Roman" w:eastAsia="Times New Roman"/>
          <w:sz w:val="24"/>
          <w:szCs w:val="24"/>
        </w:rPr>
        <w:t>it is recommended that the user ack</w:t>
      </w:r>
      <w:r w:rsidR="000E0D0D" w:rsidRPr="008E5804">
        <w:rPr>
          <w:rFonts w:ascii="Times New Roman" w:eastAsia="Times New Roman"/>
          <w:sz w:val="24"/>
          <w:szCs w:val="24"/>
        </w:rPr>
        <w:t>nowledge the limitation and restriction of MR-Base</w:t>
      </w:r>
      <w:r w:rsidR="00A02B8C" w:rsidRPr="008E5804">
        <w:rPr>
          <w:rFonts w:ascii="Times New Roman" w:eastAsia="Times New Roman"/>
          <w:sz w:val="24"/>
          <w:szCs w:val="24"/>
        </w:rPr>
        <w:t xml:space="preserve"> [1]. </w:t>
      </w:r>
      <w:r w:rsidR="00283E54" w:rsidRPr="008E5804">
        <w:rPr>
          <w:rFonts w:ascii="Times New Roman" w:eastAsia="Times New Roman"/>
          <w:sz w:val="24"/>
          <w:szCs w:val="24"/>
        </w:rPr>
        <w:t>For example, the population should be the same for the exposure (or the candidate traits) and the outcome traits to avoid mis-estimation of the magnitude of the association</w:t>
      </w:r>
      <w:r w:rsidR="00E67C60" w:rsidRPr="008E5804">
        <w:rPr>
          <w:rFonts w:ascii="Times New Roman" w:eastAsia="Times New Roman"/>
          <w:sz w:val="24"/>
          <w:szCs w:val="24"/>
        </w:rPr>
        <w:t>. The users should consider modifying their analyses when the limitation indicated above are avoidable</w:t>
      </w:r>
      <w:bookmarkEnd w:id="616"/>
      <w:r w:rsidR="00E67C60" w:rsidRPr="008E5804">
        <w:rPr>
          <w:rFonts w:ascii="Times New Roman" w:eastAsia="Times New Roman"/>
          <w:sz w:val="24"/>
          <w:szCs w:val="24"/>
        </w:rPr>
        <w:t>.”</w:t>
      </w:r>
    </w:p>
    <w:p w14:paraId="3E1987FF" w14:textId="15BD705E" w:rsidR="0069264E" w:rsidRPr="008E5804" w:rsidRDefault="0069264E" w:rsidP="002F3F49">
      <w:pPr>
        <w:spacing w:line="276" w:lineRule="auto"/>
        <w:jc w:val="both"/>
        <w:rPr>
          <w:rFonts w:ascii="Times New Roman" w:eastAsia="Times New Roman"/>
          <w:sz w:val="24"/>
          <w:szCs w:val="24"/>
        </w:rPr>
      </w:pPr>
    </w:p>
    <w:p w14:paraId="6B083F83" w14:textId="6F248EB3" w:rsidR="00E67C60"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 xml:space="preserve">7) </w:t>
      </w:r>
      <w:commentRangeStart w:id="617"/>
      <w:r w:rsidRPr="000A65A0">
        <w:rPr>
          <w:rFonts w:ascii="Times New Roman" w:eastAsia="Times New Roman"/>
          <w:b/>
          <w:sz w:val="24"/>
          <w:szCs w:val="24"/>
        </w:rPr>
        <w:t>Instead of manually removed redundant traits, especially traits similar to the outcome, would it be a good idea to use genetic correlations using LD score?</w:t>
      </w:r>
      <w:commentRangeEnd w:id="617"/>
      <w:r w:rsidR="00E67C60" w:rsidRPr="000A65A0">
        <w:rPr>
          <w:rStyle w:val="CommentReference"/>
          <w:b/>
        </w:rPr>
        <w:commentReference w:id="617"/>
      </w:r>
    </w:p>
    <w:p w14:paraId="26C005CD" w14:textId="4C3B145B" w:rsidR="00E263B7" w:rsidRPr="008E5804" w:rsidRDefault="00E263B7" w:rsidP="33425B97">
      <w:pPr>
        <w:spacing w:line="276" w:lineRule="auto"/>
        <w:jc w:val="both"/>
        <w:rPr>
          <w:rFonts w:ascii="Times New Roman" w:eastAsia="Times New Roman"/>
          <w:sz w:val="24"/>
          <w:szCs w:val="24"/>
        </w:rPr>
      </w:pPr>
      <w:r w:rsidRPr="008E5804">
        <w:rPr>
          <w:rFonts w:ascii="Times New Roman" w:eastAsia="Times New Roman"/>
          <w:b/>
          <w:sz w:val="24"/>
          <w:szCs w:val="24"/>
        </w:rPr>
        <w:t xml:space="preserve">Answer) </w:t>
      </w:r>
      <w:r w:rsidR="00E67C60" w:rsidRPr="008E5804">
        <w:rPr>
          <w:rFonts w:ascii="Times New Roman" w:eastAsia="Times New Roman"/>
          <w:sz w:val="24"/>
          <w:szCs w:val="24"/>
        </w:rPr>
        <w:t xml:space="preserve">Thanks for your suggestion. MR-TRYX was designed to create a user-friendly environment. User </w:t>
      </w:r>
      <w:r w:rsidR="002A4B46">
        <w:rPr>
          <w:rFonts w:ascii="Times New Roman" w:eastAsia="Times New Roman"/>
          <w:sz w:val="24"/>
          <w:szCs w:val="24"/>
        </w:rPr>
        <w:t>can</w:t>
      </w:r>
      <w:r w:rsidR="00E67C60" w:rsidRPr="008E5804">
        <w:rPr>
          <w:rFonts w:ascii="Times New Roman" w:eastAsia="Times New Roman"/>
          <w:sz w:val="24"/>
          <w:szCs w:val="24"/>
        </w:rPr>
        <w:t xml:space="preserve"> use an automated approach for identifying candidate traits</w:t>
      </w:r>
      <w:r w:rsidR="00EF2E89" w:rsidRPr="008E5804">
        <w:rPr>
          <w:rFonts w:ascii="Times New Roman" w:eastAsia="Times New Roman"/>
          <w:sz w:val="24"/>
          <w:szCs w:val="24"/>
        </w:rPr>
        <w:t>, but</w:t>
      </w:r>
      <w:r w:rsidR="00F12FF7">
        <w:rPr>
          <w:rFonts w:ascii="Times New Roman" w:eastAsia="Times New Roman"/>
          <w:sz w:val="24"/>
          <w:szCs w:val="24"/>
        </w:rPr>
        <w:t xml:space="preserve"> as part of sensitivity analysis,</w:t>
      </w:r>
      <w:r w:rsidR="002A4B46">
        <w:rPr>
          <w:rFonts w:ascii="Times New Roman" w:eastAsia="Times New Roman"/>
          <w:sz w:val="24"/>
          <w:szCs w:val="24"/>
        </w:rPr>
        <w:t xml:space="preserve"> they</w:t>
      </w:r>
      <w:r w:rsidR="00EF2E89" w:rsidRPr="008E5804">
        <w:rPr>
          <w:rFonts w:ascii="Times New Roman" w:eastAsia="Times New Roman"/>
          <w:sz w:val="24"/>
          <w:szCs w:val="24"/>
        </w:rPr>
        <w:t xml:space="preserve"> </w:t>
      </w:r>
      <w:r w:rsidR="002A4B46">
        <w:rPr>
          <w:rFonts w:ascii="Times New Roman" w:eastAsia="Times New Roman"/>
          <w:sz w:val="24"/>
          <w:szCs w:val="24"/>
        </w:rPr>
        <w:t>can</w:t>
      </w:r>
      <w:r w:rsidR="00EF2E89" w:rsidRPr="008E5804">
        <w:rPr>
          <w:rFonts w:ascii="Times New Roman" w:eastAsia="Times New Roman"/>
          <w:sz w:val="24"/>
          <w:szCs w:val="24"/>
        </w:rPr>
        <w:t xml:space="preserve"> </w:t>
      </w:r>
      <w:r w:rsidR="00F12FF7">
        <w:rPr>
          <w:rFonts w:ascii="Times New Roman" w:eastAsia="Times New Roman"/>
          <w:sz w:val="24"/>
          <w:szCs w:val="24"/>
        </w:rPr>
        <w:t>curate</w:t>
      </w:r>
      <w:r w:rsidR="002A4B46">
        <w:rPr>
          <w:rFonts w:ascii="Times New Roman" w:eastAsia="Times New Roman"/>
          <w:sz w:val="24"/>
          <w:szCs w:val="24"/>
        </w:rPr>
        <w:t xml:space="preserve"> </w:t>
      </w:r>
      <w:r w:rsidR="00F12FF7">
        <w:rPr>
          <w:rFonts w:ascii="Times New Roman" w:eastAsia="Times New Roman"/>
          <w:sz w:val="24"/>
          <w:szCs w:val="24"/>
        </w:rPr>
        <w:t xml:space="preserve">the </w:t>
      </w:r>
      <w:r w:rsidR="002A4B46">
        <w:rPr>
          <w:rFonts w:ascii="Times New Roman" w:eastAsia="Times New Roman"/>
          <w:sz w:val="24"/>
          <w:szCs w:val="24"/>
        </w:rPr>
        <w:t>pool of</w:t>
      </w:r>
      <w:r w:rsidR="00EF2E89" w:rsidRPr="008E5804">
        <w:rPr>
          <w:rFonts w:ascii="Times New Roman" w:eastAsia="Times New Roman"/>
          <w:sz w:val="24"/>
          <w:szCs w:val="24"/>
        </w:rPr>
        <w:t xml:space="preserve"> candidate traits</w:t>
      </w:r>
      <w:r w:rsidR="00F12FF7">
        <w:rPr>
          <w:rFonts w:ascii="Times New Roman" w:eastAsia="Times New Roman"/>
          <w:sz w:val="24"/>
          <w:szCs w:val="24"/>
        </w:rPr>
        <w:t xml:space="preserve"> manually </w:t>
      </w:r>
      <w:r w:rsidR="00EF2E89" w:rsidRPr="008E5804">
        <w:rPr>
          <w:rFonts w:ascii="Times New Roman" w:eastAsia="Times New Roman"/>
          <w:sz w:val="24"/>
          <w:szCs w:val="24"/>
        </w:rPr>
        <w:t xml:space="preserve">according to their study </w:t>
      </w:r>
      <w:r w:rsidR="00F12FF7">
        <w:rPr>
          <w:rFonts w:ascii="Times New Roman" w:eastAsia="Times New Roman"/>
          <w:sz w:val="24"/>
          <w:szCs w:val="24"/>
        </w:rPr>
        <w:t>hypothesis</w:t>
      </w:r>
      <w:r w:rsidR="00EF2E89" w:rsidRPr="008E5804">
        <w:rPr>
          <w:rFonts w:ascii="Times New Roman" w:eastAsia="Times New Roman"/>
          <w:sz w:val="24"/>
          <w:szCs w:val="24"/>
        </w:rPr>
        <w:t xml:space="preserve">. </w:t>
      </w:r>
      <w:ins w:id="618" w:author="Gibran Hemani" w:date="2019-07-10T22:33:00Z">
        <w:r w:rsidR="00E95C61">
          <w:rPr>
            <w:rFonts w:ascii="Times New Roman" w:eastAsia="Times New Roman"/>
            <w:sz w:val="24"/>
            <w:szCs w:val="24"/>
          </w:rPr>
          <w:t xml:space="preserve">Automatically detecting redundant traits is ongoing work, </w:t>
        </w:r>
      </w:ins>
      <w:ins w:id="619" w:author="Gibran Hemani" w:date="2019-07-10T22:34:00Z">
        <w:r w:rsidR="00E95C61">
          <w:rPr>
            <w:rFonts w:ascii="Times New Roman" w:eastAsia="Times New Roman"/>
            <w:sz w:val="24"/>
            <w:szCs w:val="24"/>
          </w:rPr>
          <w:t>we attempted to do this in many ways (data not shown) including using LD score regression, clustering by PCA, annotating to ontologies and then pruning ontological trees, and other approaches. None of them work sufficiently well to be used automatically, and so we think it’s most prudent t</w:t>
        </w:r>
      </w:ins>
      <w:ins w:id="620" w:author="Gibran Hemani" w:date="2019-07-10T22:35:00Z">
        <w:r w:rsidR="00E95C61">
          <w:rPr>
            <w:rFonts w:ascii="Times New Roman" w:eastAsia="Times New Roman"/>
            <w:sz w:val="24"/>
            <w:szCs w:val="24"/>
          </w:rPr>
          <w:t>o do this manually at this stage.</w:t>
        </w:r>
      </w:ins>
      <w:del w:id="621" w:author="Gibran Hemani" w:date="2019-07-10T22:34:00Z">
        <w:r w:rsidR="00F12FF7" w:rsidDel="00E95C61">
          <w:rPr>
            <w:rFonts w:ascii="Times New Roman" w:eastAsia="Times New Roman"/>
            <w:sz w:val="24"/>
            <w:szCs w:val="24"/>
          </w:rPr>
          <w:delText xml:space="preserve">We have tried to employ LD score to select the traits, but there was a practical difficulty in </w:delText>
        </w:r>
        <w:r w:rsidR="00F12FF7" w:rsidRPr="00F12FF7" w:rsidDel="00E95C61">
          <w:rPr>
            <w:rFonts w:ascii="Times New Roman" w:eastAsia="Times New Roman"/>
            <w:sz w:val="24"/>
            <w:szCs w:val="24"/>
          </w:rPr>
          <w:delText>configuration of the package</w:delText>
        </w:r>
        <w:r w:rsidR="00F12FF7" w:rsidDel="00E95C61">
          <w:rPr>
            <w:rFonts w:ascii="Times New Roman" w:eastAsia="Times New Roman"/>
            <w:sz w:val="24"/>
            <w:szCs w:val="24"/>
          </w:rPr>
          <w:delText>.</w:delText>
        </w:r>
      </w:del>
    </w:p>
    <w:p w14:paraId="7BB6B207" w14:textId="77777777" w:rsidR="00DC6916" w:rsidRPr="008E5804" w:rsidRDefault="00DC6916" w:rsidP="33425B97">
      <w:pPr>
        <w:spacing w:line="276" w:lineRule="auto"/>
        <w:jc w:val="both"/>
        <w:rPr>
          <w:rFonts w:ascii="Times New Roman" w:eastAsia="Times New Roman"/>
          <w:sz w:val="24"/>
          <w:szCs w:val="24"/>
        </w:rPr>
      </w:pPr>
    </w:p>
    <w:p w14:paraId="2AD8BDDD" w14:textId="27A87947"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2. SIMULATIONS</w:t>
      </w:r>
    </w:p>
    <w:p w14:paraId="57F8A2EC" w14:textId="49498936" w:rsidR="00DC6916" w:rsidRPr="000A65A0" w:rsidRDefault="33425B97" w:rsidP="33425B97">
      <w:pPr>
        <w:spacing w:line="276" w:lineRule="auto"/>
        <w:jc w:val="both"/>
        <w:rPr>
          <w:rFonts w:ascii="Times New Roman" w:eastAsia="Times New Roman"/>
          <w:b/>
          <w:color w:val="000000" w:themeColor="text1"/>
          <w:sz w:val="24"/>
          <w:szCs w:val="24"/>
        </w:rPr>
      </w:pPr>
      <w:r w:rsidRPr="000A65A0">
        <w:rPr>
          <w:rFonts w:ascii="Times New Roman" w:eastAsia="Times New Roman"/>
          <w:b/>
          <w:color w:val="000000" w:themeColor="text1"/>
          <w:sz w:val="24"/>
          <w:szCs w:val="24"/>
        </w:rPr>
        <w:t>1) I feel like the simulation design could be extended to span a larger range of scenarios.</w:t>
      </w:r>
    </w:p>
    <w:p w14:paraId="79424BA7" w14:textId="335A8563" w:rsidR="0042195B" w:rsidDel="00E95C61" w:rsidRDefault="00075B33" w:rsidP="0042195B">
      <w:pPr>
        <w:spacing w:line="276" w:lineRule="auto"/>
        <w:jc w:val="both"/>
        <w:rPr>
          <w:del w:id="622" w:author="Gibran Hemani" w:date="2019-07-10T22:36:00Z"/>
          <w:rFonts w:ascii="Times New Roman" w:eastAsia="Times New Roman"/>
          <w:sz w:val="24"/>
          <w:szCs w:val="24"/>
        </w:rPr>
      </w:pPr>
      <w:r w:rsidRPr="008E5804">
        <w:rPr>
          <w:rFonts w:ascii="Times New Roman" w:eastAsia="Times New Roman"/>
          <w:sz w:val="24"/>
          <w:szCs w:val="24"/>
        </w:rPr>
        <w:t xml:space="preserve">Answer) </w:t>
      </w:r>
      <w:r w:rsidR="00AD46F4">
        <w:rPr>
          <w:rFonts w:ascii="Times New Roman" w:eastAsia="Times New Roman"/>
          <w:sz w:val="24"/>
          <w:szCs w:val="24"/>
        </w:rPr>
        <w:t xml:space="preserve">Thanks for </w:t>
      </w:r>
      <w:r w:rsidR="00625F84">
        <w:rPr>
          <w:rFonts w:ascii="Times New Roman" w:eastAsia="Times New Roman"/>
          <w:sz w:val="24"/>
          <w:szCs w:val="24"/>
        </w:rPr>
        <w:t>the</w:t>
      </w:r>
      <w:r w:rsidR="00AD46F4">
        <w:rPr>
          <w:rFonts w:ascii="Times New Roman" w:eastAsia="Times New Roman"/>
          <w:sz w:val="24"/>
          <w:szCs w:val="24"/>
        </w:rPr>
        <w:t xml:space="preserve"> sugg</w:t>
      </w:r>
      <w:r w:rsidR="0042195B">
        <w:rPr>
          <w:rFonts w:ascii="Times New Roman" w:eastAsia="Times New Roman"/>
          <w:sz w:val="24"/>
          <w:szCs w:val="24"/>
        </w:rPr>
        <w:t xml:space="preserve">estion. </w:t>
      </w:r>
      <w:ins w:id="623" w:author="Gibran Hemani" w:date="2019-07-10T22:35:00Z">
        <w:r w:rsidR="00E95C61">
          <w:rPr>
            <w:rFonts w:ascii="Times New Roman" w:eastAsia="Times New Roman"/>
            <w:sz w:val="24"/>
            <w:szCs w:val="24"/>
          </w:rPr>
          <w:t xml:space="preserve">We have now substantially expanded the simulation scenarios, including more effects, directional and balanced pleiotropy, full and partial mediating traits, and genetically </w:t>
        </w:r>
      </w:ins>
      <w:ins w:id="624" w:author="Gibran Hemani" w:date="2019-07-10T22:36:00Z">
        <w:r w:rsidR="00E95C61">
          <w:rPr>
            <w:rFonts w:ascii="Times New Roman" w:eastAsia="Times New Roman"/>
            <w:sz w:val="24"/>
            <w:szCs w:val="24"/>
          </w:rPr>
          <w:t xml:space="preserve">influenced </w:t>
        </w:r>
      </w:ins>
      <w:ins w:id="625" w:author="Gibran Hemani" w:date="2019-07-10T22:35:00Z">
        <w:r w:rsidR="00E95C61">
          <w:rPr>
            <w:rFonts w:ascii="Times New Roman" w:eastAsia="Times New Roman"/>
            <w:sz w:val="24"/>
            <w:szCs w:val="24"/>
          </w:rPr>
          <w:t>confounders.</w:t>
        </w:r>
      </w:ins>
      <w:del w:id="626" w:author="Gibran Hemani" w:date="2019-07-10T22:36:00Z">
        <w:r w:rsidR="0042195B" w:rsidDel="00E95C61">
          <w:rPr>
            <w:rFonts w:ascii="Times New Roman" w:eastAsia="Times New Roman"/>
            <w:sz w:val="24"/>
            <w:szCs w:val="24"/>
          </w:rPr>
          <w:delText>The simulations in this study were designed</w:delText>
        </w:r>
        <w:r w:rsidR="00AD46F4" w:rsidDel="00E95C61">
          <w:rPr>
            <w:rFonts w:ascii="Times New Roman" w:eastAsia="Times New Roman"/>
            <w:sz w:val="24"/>
            <w:szCs w:val="24"/>
          </w:rPr>
          <w:delText xml:space="preserve"> to show the performance of MR-TRYX with respect to adjusting for pleiotropic bias.</w:delText>
        </w:r>
        <w:r w:rsidR="00625F84" w:rsidDel="00E95C61">
          <w:rPr>
            <w:rFonts w:ascii="Times New Roman" w:eastAsia="Times New Roman"/>
            <w:sz w:val="24"/>
            <w:szCs w:val="24"/>
          </w:rPr>
          <w:delText xml:space="preserve"> </w:delText>
        </w:r>
        <w:r w:rsidR="0042195B" w:rsidRPr="0042195B" w:rsidDel="00E95C61">
          <w:rPr>
            <w:rFonts w:ascii="Times New Roman" w:eastAsia="Times New Roman"/>
            <w:sz w:val="24"/>
            <w:szCs w:val="24"/>
          </w:rPr>
          <w:delText xml:space="preserve">We performed simulations to evaluate how </w:delText>
        </w:r>
        <w:r w:rsidR="00625F84" w:rsidRPr="0042195B" w:rsidDel="00E95C61">
          <w:rPr>
            <w:rFonts w:ascii="Times New Roman" w:eastAsia="Times New Roman"/>
            <w:sz w:val="24"/>
            <w:szCs w:val="24"/>
          </w:rPr>
          <w:delText>our new approach of adjusting outlier effects</w:delText>
        </w:r>
        <w:r w:rsidR="00625F84" w:rsidDel="00E95C61">
          <w:rPr>
            <w:rFonts w:ascii="Times New Roman" w:eastAsia="Times New Roman"/>
            <w:sz w:val="24"/>
            <w:szCs w:val="24"/>
          </w:rPr>
          <w:delText xml:space="preserve"> </w:delText>
        </w:r>
        <w:r w:rsidR="0042195B" w:rsidRPr="0042195B" w:rsidDel="00E95C61">
          <w:rPr>
            <w:rFonts w:ascii="Times New Roman" w:eastAsia="Times New Roman"/>
            <w:sz w:val="24"/>
            <w:szCs w:val="24"/>
          </w:rPr>
          <w:delText xml:space="preserve">compares against standard analyses, and against </w:delText>
        </w:r>
        <w:r w:rsidR="00625F84" w:rsidRPr="0042195B" w:rsidDel="00E95C61">
          <w:rPr>
            <w:rFonts w:ascii="Times New Roman" w:eastAsia="Times New Roman"/>
            <w:sz w:val="24"/>
            <w:szCs w:val="24"/>
          </w:rPr>
          <w:delText>outlier removal</w:delText>
        </w:r>
        <w:r w:rsidR="0042195B" w:rsidRPr="0042195B" w:rsidDel="00E95C61">
          <w:rPr>
            <w:rFonts w:ascii="Times New Roman" w:eastAsia="Times New Roman"/>
            <w:sz w:val="24"/>
            <w:szCs w:val="24"/>
          </w:rPr>
          <w:delText>.</w:delText>
        </w:r>
        <w:r w:rsidR="00625F84" w:rsidDel="00E95C61">
          <w:rPr>
            <w:rFonts w:ascii="Times New Roman" w:eastAsia="Times New Roman"/>
            <w:sz w:val="24"/>
            <w:szCs w:val="24"/>
          </w:rPr>
          <w:delText xml:space="preserve"> </w:delText>
        </w:r>
        <w:r w:rsidR="00625F84" w:rsidRPr="00625F84" w:rsidDel="00E95C61">
          <w:rPr>
            <w:rFonts w:ascii="Times New Roman" w:eastAsia="Times New Roman"/>
            <w:sz w:val="24"/>
            <w:szCs w:val="24"/>
          </w:rPr>
          <w:delText>Two scenarios of simulations are performed, the fir</w:delText>
        </w:r>
        <w:r w:rsidR="008F1851" w:rsidDel="00E95C61">
          <w:rPr>
            <w:rFonts w:ascii="Times New Roman" w:eastAsia="Times New Roman"/>
            <w:sz w:val="24"/>
            <w:szCs w:val="24"/>
          </w:rPr>
          <w:delText xml:space="preserve">st using a null causal effect (gy </w:delText>
        </w:r>
        <w:r w:rsidR="00625F84" w:rsidRPr="00625F84" w:rsidDel="00E95C61">
          <w:rPr>
            <w:rFonts w:ascii="Times New Roman" w:eastAsia="Times New Roman"/>
            <w:sz w:val="24"/>
            <w:szCs w:val="24"/>
          </w:rPr>
          <w:delText>=</w:delText>
        </w:r>
        <w:r w:rsidR="008F1851" w:rsidDel="00E95C61">
          <w:rPr>
            <w:rFonts w:ascii="Times New Roman" w:eastAsia="Times New Roman"/>
            <w:sz w:val="24"/>
            <w:szCs w:val="24"/>
          </w:rPr>
          <w:delText xml:space="preserve"> </w:delText>
        </w:r>
        <w:r w:rsidR="00625F84" w:rsidRPr="00625F84" w:rsidDel="00E95C61">
          <w:rPr>
            <w:rFonts w:ascii="Times New Roman" w:eastAsia="Times New Roman"/>
            <w:sz w:val="24"/>
            <w:szCs w:val="24"/>
          </w:rPr>
          <w:delText>0), and the se</w:delText>
        </w:r>
        <w:r w:rsidR="008F1851" w:rsidDel="00E95C61">
          <w:rPr>
            <w:rFonts w:ascii="Times New Roman" w:eastAsia="Times New Roman"/>
            <w:sz w:val="24"/>
            <w:szCs w:val="24"/>
          </w:rPr>
          <w:delText xml:space="preserve">cond a positive causal effect (gy </w:delText>
        </w:r>
        <w:r w:rsidR="00625F84" w:rsidRPr="00625F84" w:rsidDel="00E95C61">
          <w:rPr>
            <w:rFonts w:ascii="Times New Roman" w:eastAsia="Times New Roman"/>
            <w:sz w:val="24"/>
            <w:szCs w:val="24"/>
          </w:rPr>
          <w:delText>=</w:delText>
        </w:r>
        <w:r w:rsidR="008F1851" w:rsidDel="00E95C61">
          <w:rPr>
            <w:rFonts w:ascii="Times New Roman" w:eastAsia="Times New Roman"/>
            <w:sz w:val="24"/>
            <w:szCs w:val="24"/>
          </w:rPr>
          <w:delText xml:space="preserve"> </w:delText>
        </w:r>
        <w:r w:rsidR="00625F84" w:rsidRPr="00625F84" w:rsidDel="00E95C61">
          <w:rPr>
            <w:rFonts w:ascii="Times New Roman" w:eastAsia="Times New Roman"/>
            <w:sz w:val="24"/>
            <w:szCs w:val="24"/>
          </w:rPr>
          <w:delText>0.2). In each set, four methods are c</w:delText>
        </w:r>
        <w:r w:rsidR="00625F84" w:rsidDel="00E95C61">
          <w:rPr>
            <w:rFonts w:ascii="Times New Roman" w:eastAsia="Times New Roman"/>
            <w:sz w:val="24"/>
            <w:szCs w:val="24"/>
          </w:rPr>
          <w:delText xml:space="preserve">onsidered for handling outliers. </w:delText>
        </w:r>
        <w:r w:rsidR="00625F84" w:rsidRPr="00625F84" w:rsidDel="00E95C61">
          <w:rPr>
            <w:rFonts w:ascii="Times New Roman" w:eastAsia="Times New Roman"/>
            <w:sz w:val="24"/>
            <w:szCs w:val="24"/>
          </w:rPr>
          <w:delText>We r</w:delText>
        </w:r>
        <w:r w:rsidR="00625F84" w:rsidDel="00E95C61">
          <w:rPr>
            <w:rFonts w:ascii="Times New Roman" w:eastAsia="Times New Roman"/>
            <w:sz w:val="24"/>
            <w:szCs w:val="24"/>
          </w:rPr>
          <w:delText>a</w:delText>
        </w:r>
        <w:r w:rsidR="00625F84" w:rsidRPr="00625F84" w:rsidDel="00E95C61">
          <w:rPr>
            <w:rFonts w:ascii="Times New Roman" w:eastAsia="Times New Roman"/>
            <w:sz w:val="24"/>
            <w:szCs w:val="24"/>
          </w:rPr>
          <w:delText>n the latter three methods by detecting ou</w:delText>
        </w:r>
        <w:r w:rsidR="00625F84" w:rsidDel="00E95C61">
          <w:rPr>
            <w:rFonts w:ascii="Times New Roman" w:eastAsia="Times New Roman"/>
            <w:sz w:val="24"/>
            <w:szCs w:val="24"/>
          </w:rPr>
          <w:delText>tliers empirically, but also, ra</w:delText>
        </w:r>
        <w:r w:rsidR="00625F84" w:rsidRPr="00625F84" w:rsidDel="00E95C61">
          <w:rPr>
            <w:rFonts w:ascii="Times New Roman" w:eastAsia="Times New Roman"/>
            <w:sz w:val="24"/>
            <w:szCs w:val="24"/>
          </w:rPr>
          <w:delText>n the hypothetical case in which we know the pleiotropic variants a priori for comparison.</w:delText>
        </w:r>
        <w:r w:rsidR="008F1851" w:rsidDel="00E95C61">
          <w:rPr>
            <w:rFonts w:ascii="Times New Roman" w:eastAsia="Times New Roman"/>
            <w:sz w:val="24"/>
            <w:szCs w:val="24"/>
          </w:rPr>
          <w:delText xml:space="preserve"> </w:delText>
        </w:r>
        <w:r w:rsidR="00625F84" w:rsidDel="00E95C61">
          <w:rPr>
            <w:rFonts w:ascii="Times New Roman" w:eastAsia="Times New Roman"/>
            <w:sz w:val="24"/>
            <w:szCs w:val="24"/>
          </w:rPr>
          <w:delText xml:space="preserve">To provide a clear message, we would like to keep </w:delText>
        </w:r>
        <w:r w:rsidR="008F1851" w:rsidDel="00E95C61">
          <w:rPr>
            <w:rFonts w:ascii="Times New Roman" w:eastAsia="Times New Roman"/>
            <w:sz w:val="24"/>
            <w:szCs w:val="24"/>
          </w:rPr>
          <w:delText>our</w:delText>
        </w:r>
        <w:r w:rsidR="00625F84" w:rsidDel="00E95C61">
          <w:rPr>
            <w:rFonts w:ascii="Times New Roman" w:eastAsia="Times New Roman"/>
            <w:sz w:val="24"/>
            <w:szCs w:val="24"/>
          </w:rPr>
          <w:delText xml:space="preserve"> simulation</w:delText>
        </w:r>
        <w:r w:rsidR="008F1851" w:rsidDel="00E95C61">
          <w:rPr>
            <w:rFonts w:ascii="Times New Roman" w:eastAsia="Times New Roman"/>
            <w:sz w:val="24"/>
            <w:szCs w:val="24"/>
          </w:rPr>
          <w:delText xml:space="preserve"> simple</w:delText>
        </w:r>
        <w:r w:rsidR="00625F84" w:rsidDel="00E95C61">
          <w:rPr>
            <w:rFonts w:ascii="Times New Roman" w:eastAsia="Times New Roman"/>
            <w:sz w:val="24"/>
            <w:szCs w:val="24"/>
          </w:rPr>
          <w:delText>.</w:delText>
        </w:r>
      </w:del>
    </w:p>
    <w:p w14:paraId="32BBFD5C" w14:textId="77777777" w:rsidR="00E95C61" w:rsidRDefault="00E95C61" w:rsidP="0042195B">
      <w:pPr>
        <w:spacing w:line="276" w:lineRule="auto"/>
        <w:jc w:val="both"/>
        <w:rPr>
          <w:ins w:id="627" w:author="Gibran Hemani" w:date="2019-07-10T22:36:00Z"/>
          <w:rFonts w:ascii="Times New Roman" w:eastAsia="Times New Roman"/>
          <w:sz w:val="24"/>
          <w:szCs w:val="24"/>
        </w:rPr>
      </w:pPr>
    </w:p>
    <w:p w14:paraId="39E67B65" w14:textId="77777777" w:rsidR="0042195B" w:rsidRDefault="0042195B" w:rsidP="0042195B">
      <w:pPr>
        <w:spacing w:line="276" w:lineRule="auto"/>
        <w:jc w:val="both"/>
        <w:rPr>
          <w:rFonts w:ascii="Times New Roman" w:eastAsia="Times New Roman"/>
          <w:sz w:val="24"/>
          <w:szCs w:val="24"/>
        </w:rPr>
      </w:pPr>
    </w:p>
    <w:p w14:paraId="3C55C0E7" w14:textId="5CCBB3F6" w:rsidR="099E85C2"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 xml:space="preserve">2) Most of the simulation scenarios are at a disadvantage for outlier-based method since the proportion of SNPs with pleiotropic effects is mostly high (6/8 scenarios with at least 30% of pleiotropic SNPs). </w:t>
      </w:r>
    </w:p>
    <w:p w14:paraId="6A7CF5A4" w14:textId="74DE7EE5" w:rsidR="00E95C61" w:rsidRDefault="33425B97" w:rsidP="33425B97">
      <w:pPr>
        <w:spacing w:line="276" w:lineRule="auto"/>
        <w:jc w:val="both"/>
        <w:rPr>
          <w:ins w:id="628" w:author="Gibran Hemani" w:date="2019-07-10T22:38:00Z"/>
          <w:rFonts w:ascii="Times New Roman" w:eastAsia="Times New Roman"/>
          <w:sz w:val="24"/>
          <w:szCs w:val="24"/>
        </w:rPr>
      </w:pPr>
      <w:r w:rsidRPr="008E5804">
        <w:rPr>
          <w:rFonts w:ascii="Times New Roman" w:eastAsia="Times New Roman"/>
          <w:sz w:val="24"/>
          <w:szCs w:val="24"/>
        </w:rPr>
        <w:t>Answer)</w:t>
      </w:r>
      <w:ins w:id="629" w:author="Gibran Hemani" w:date="2019-07-10T22:36:00Z">
        <w:r w:rsidR="00E95C61">
          <w:rPr>
            <w:rFonts w:ascii="Times New Roman" w:eastAsia="Times New Roman"/>
            <w:sz w:val="24"/>
            <w:szCs w:val="24"/>
          </w:rPr>
          <w:t xml:space="preserve"> There is growing evidence that horizontal pleiotropy is likely </w:t>
        </w:r>
      </w:ins>
      <w:ins w:id="630" w:author="Gibran Hemani" w:date="2019-07-10T22:37:00Z">
        <w:r w:rsidR="00E95C61">
          <w:rPr>
            <w:rFonts w:ascii="Times New Roman" w:eastAsia="Times New Roman"/>
            <w:sz w:val="24"/>
            <w:szCs w:val="24"/>
          </w:rPr>
          <w:t xml:space="preserve">the predominant form of pleiotropy, but this remains an unsolved question. We cannot know what is realistic for the simulations, so the objective is to </w:t>
        </w:r>
      </w:ins>
      <w:ins w:id="631" w:author="Gibran Hemani" w:date="2019-07-10T22:38:00Z">
        <w:r w:rsidR="00E95C61">
          <w:rPr>
            <w:rFonts w:ascii="Times New Roman" w:eastAsia="Times New Roman"/>
            <w:sz w:val="24"/>
            <w:szCs w:val="24"/>
          </w:rPr>
          <w:t xml:space="preserve">evaluate what scenarios would give rise to problems for different methods, not which methods would perform the best in the most likely scenarios. </w:t>
        </w:r>
      </w:ins>
      <w:ins w:id="632" w:author="Gibran Hemani" w:date="2019-07-10T22:39:00Z">
        <w:r w:rsidR="00E95C61">
          <w:rPr>
            <w:rFonts w:ascii="Times New Roman" w:eastAsia="Times New Roman"/>
            <w:sz w:val="24"/>
            <w:szCs w:val="24"/>
          </w:rPr>
          <w:t xml:space="preserve">The results are now more balanced in their presentation, making what we feel is an important point that there is no method that performs well across all scenarios (MR-TRYX included), and that </w:t>
        </w:r>
        <w:r w:rsidR="007B56AF">
          <w:rPr>
            <w:rFonts w:ascii="Times New Roman" w:eastAsia="Times New Roman"/>
            <w:sz w:val="24"/>
            <w:szCs w:val="24"/>
          </w:rPr>
          <w:t>many methods that perform well in some scenarios perform very badly in others. The point is to urge caution against advocating t</w:t>
        </w:r>
      </w:ins>
      <w:ins w:id="633" w:author="Gibran Hemani" w:date="2019-07-10T22:40:00Z">
        <w:r w:rsidR="007B56AF">
          <w:rPr>
            <w:rFonts w:ascii="Times New Roman" w:eastAsia="Times New Roman"/>
            <w:sz w:val="24"/>
            <w:szCs w:val="24"/>
          </w:rPr>
          <w:t>he use of a single analytical method and to develop new methods that contribute to a growing toolkit of sensitivity analyses.</w:t>
        </w:r>
      </w:ins>
    </w:p>
    <w:p w14:paraId="6A82D0F5" w14:textId="5794FD1F" w:rsidR="009A24E4" w:rsidDel="007B56AF" w:rsidRDefault="33425B97" w:rsidP="33425B97">
      <w:pPr>
        <w:spacing w:line="276" w:lineRule="auto"/>
        <w:jc w:val="both"/>
        <w:rPr>
          <w:del w:id="634" w:author="Gibran Hemani" w:date="2019-07-10T22:40:00Z"/>
          <w:rFonts w:ascii="Times New Roman" w:eastAsia="Times New Roman"/>
          <w:sz w:val="24"/>
          <w:szCs w:val="24"/>
        </w:rPr>
      </w:pPr>
      <w:del w:id="635" w:author="Gibran Hemani" w:date="2019-07-10T22:40:00Z">
        <w:r w:rsidRPr="008E5804" w:rsidDel="007B56AF">
          <w:rPr>
            <w:rFonts w:ascii="Times New Roman" w:eastAsia="Times New Roman"/>
            <w:sz w:val="24"/>
            <w:szCs w:val="24"/>
          </w:rPr>
          <w:delText xml:space="preserve"> </w:delText>
        </w:r>
        <w:r w:rsidR="0042195B" w:rsidDel="007B56AF">
          <w:rPr>
            <w:rFonts w:ascii="Times New Roman" w:eastAsia="Times New Roman"/>
            <w:sz w:val="24"/>
            <w:szCs w:val="24"/>
          </w:rPr>
          <w:delText xml:space="preserve">In the simulation, we asked if adjustment for that pathway improve the original exposure-outcome hypothesis where </w:delText>
        </w:r>
        <w:r w:rsidR="005A34C7" w:rsidDel="007B56AF">
          <w:rPr>
            <w:rFonts w:ascii="Times New Roman" w:eastAsia="Times New Roman"/>
            <w:sz w:val="24"/>
            <w:szCs w:val="24"/>
          </w:rPr>
          <w:delText>it is possible to</w:delText>
        </w:r>
        <w:r w:rsidR="0042195B" w:rsidDel="007B56AF">
          <w:rPr>
            <w:rFonts w:ascii="Times New Roman" w:eastAsia="Times New Roman"/>
            <w:sz w:val="24"/>
            <w:szCs w:val="24"/>
          </w:rPr>
          <w:delText xml:space="preserve"> identify the pathway through which an outlier SNP has horizontal pleiotropic effect. </w:delText>
        </w:r>
        <w:r w:rsidR="005A34C7" w:rsidDel="007B56AF">
          <w:rPr>
            <w:rFonts w:ascii="Times New Roman" w:eastAsia="Times New Roman"/>
            <w:sz w:val="24"/>
            <w:szCs w:val="24"/>
          </w:rPr>
          <w:delText xml:space="preserve">The graph presents the trend of proportion of estimates that are </w:delText>
        </w:r>
        <w:r w:rsidR="00271CD1" w:rsidDel="007B56AF">
          <w:rPr>
            <w:rFonts w:ascii="Times New Roman" w:eastAsia="Times New Roman"/>
            <w:sz w:val="24"/>
            <w:szCs w:val="24"/>
          </w:rPr>
          <w:delText xml:space="preserve">1) detected at </w:delText>
        </w:r>
        <w:r w:rsidR="00271CD1" w:rsidRPr="00271CD1" w:rsidDel="007B56AF">
          <w:rPr>
            <w:rFonts w:ascii="Times New Roman" w:eastAsia="Times New Roman"/>
            <w:sz w:val="24"/>
            <w:szCs w:val="24"/>
          </w:rPr>
          <w:delText>conventional threshold of statistical significance</w:delText>
        </w:r>
        <w:r w:rsidR="00271CD1" w:rsidDel="007B56AF">
          <w:rPr>
            <w:rFonts w:ascii="Times New Roman" w:eastAsia="Times New Roman"/>
            <w:sz w:val="24"/>
            <w:szCs w:val="24"/>
          </w:rPr>
          <w:delText xml:space="preserve"> and 2) that are </w:delText>
        </w:r>
        <w:r w:rsidR="005A34C7" w:rsidDel="007B56AF">
          <w:rPr>
            <w:rFonts w:ascii="Times New Roman" w:eastAsia="Times New Roman"/>
            <w:sz w:val="24"/>
            <w:szCs w:val="24"/>
          </w:rPr>
          <w:delText>substantially different from the simulated effect due to pleiotropic variants. We have revised the figure legend to provide more clear information.</w:delText>
        </w:r>
      </w:del>
    </w:p>
    <w:p w14:paraId="4213CE69" w14:textId="77777777" w:rsidR="00271CD1" w:rsidRPr="008E5804" w:rsidRDefault="00271CD1" w:rsidP="33425B97">
      <w:pPr>
        <w:spacing w:line="276" w:lineRule="auto"/>
        <w:jc w:val="both"/>
        <w:rPr>
          <w:rFonts w:ascii="Times New Roman" w:eastAsia="Times New Roman"/>
          <w:sz w:val="24"/>
          <w:szCs w:val="24"/>
        </w:rPr>
      </w:pPr>
    </w:p>
    <w:p w14:paraId="24799C60" w14:textId="184209F0"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3) I didn't find any mention of the direction of the pleiotropic effects which is of importance for outlier-based methods.</w:t>
      </w:r>
    </w:p>
    <w:p w14:paraId="04A9F52C" w14:textId="0CF5A248" w:rsidR="009F4916" w:rsidRDefault="00C726A1" w:rsidP="33425B97">
      <w:pPr>
        <w:spacing w:line="276" w:lineRule="auto"/>
        <w:jc w:val="both"/>
        <w:rPr>
          <w:rFonts w:ascii="Times New Roman" w:eastAsia="Times New Roman"/>
          <w:sz w:val="24"/>
          <w:szCs w:val="24"/>
        </w:rPr>
      </w:pPr>
      <w:r w:rsidRPr="008E5804">
        <w:rPr>
          <w:rFonts w:ascii="Times New Roman" w:eastAsia="Times New Roman"/>
          <w:sz w:val="24"/>
          <w:szCs w:val="24"/>
        </w:rPr>
        <w:t xml:space="preserve">Answer) </w:t>
      </w:r>
      <w:del w:id="636" w:author="Gibran Hemani" w:date="2019-07-10T22:40:00Z">
        <w:r w:rsidR="00FF6259" w:rsidDel="007B56AF">
          <w:rPr>
            <w:rFonts w:ascii="Times New Roman" w:eastAsia="Times New Roman"/>
            <w:sz w:val="24"/>
            <w:szCs w:val="24"/>
          </w:rPr>
          <w:delText xml:space="preserve">We performed simulation to test if </w:delText>
        </w:r>
        <w:r w:rsidR="00AC1E78" w:rsidDel="007B56AF">
          <w:rPr>
            <w:rFonts w:ascii="Times New Roman" w:eastAsia="Times New Roman"/>
            <w:sz w:val="24"/>
            <w:szCs w:val="24"/>
          </w:rPr>
          <w:delText>the performance of MR-TRYX</w:delText>
        </w:r>
        <w:r w:rsidR="00FF6259" w:rsidDel="007B56AF">
          <w:rPr>
            <w:rFonts w:ascii="Times New Roman" w:eastAsia="Times New Roman"/>
            <w:sz w:val="24"/>
            <w:szCs w:val="24"/>
          </w:rPr>
          <w:delText xml:space="preserve"> is influenced by the direction of pleiotropy. </w:delText>
        </w:r>
      </w:del>
      <w:ins w:id="637" w:author="Gibran Hemani" w:date="2019-07-10T22:40:00Z">
        <w:r w:rsidR="007B56AF">
          <w:rPr>
            <w:rFonts w:ascii="Times New Roman" w:eastAsia="Times New Roman"/>
            <w:sz w:val="24"/>
            <w:szCs w:val="24"/>
          </w:rPr>
          <w:t>We now substantially improved the methods section relating to the simulations, and have also included both balanced and directional m</w:t>
        </w:r>
      </w:ins>
      <w:ins w:id="638" w:author="Gibran Hemani" w:date="2019-07-10T22:41:00Z">
        <w:r w:rsidR="007B56AF">
          <w:rPr>
            <w:rFonts w:ascii="Times New Roman" w:eastAsia="Times New Roman"/>
            <w:sz w:val="24"/>
            <w:szCs w:val="24"/>
          </w:rPr>
          <w:t>odels of horizontal pleiotropy in the simulations</w:t>
        </w:r>
      </w:ins>
    </w:p>
    <w:p w14:paraId="1F1AA7F0" w14:textId="44C663EC" w:rsidR="00D61C19" w:rsidDel="007B56AF" w:rsidRDefault="00D61C19" w:rsidP="33425B97">
      <w:pPr>
        <w:spacing w:line="276" w:lineRule="auto"/>
        <w:jc w:val="both"/>
        <w:rPr>
          <w:del w:id="639" w:author="Gibran Hemani" w:date="2019-07-10T22:41:00Z"/>
          <w:rFonts w:ascii="Times New Roman" w:eastAsia="Times New Roman"/>
          <w:sz w:val="24"/>
          <w:szCs w:val="24"/>
        </w:rPr>
      </w:pPr>
    </w:p>
    <w:p w14:paraId="09F41FAB" w14:textId="25AADACD" w:rsidR="00D61C19" w:rsidDel="007B56AF" w:rsidRDefault="00D61C19" w:rsidP="33425B97">
      <w:pPr>
        <w:spacing w:line="276" w:lineRule="auto"/>
        <w:jc w:val="both"/>
        <w:rPr>
          <w:del w:id="640" w:author="Gibran Hemani" w:date="2019-07-10T22:41:00Z"/>
          <w:rFonts w:ascii="Times New Roman" w:eastAsia="Times New Roman"/>
          <w:sz w:val="24"/>
          <w:szCs w:val="24"/>
        </w:rPr>
      </w:pPr>
      <w:del w:id="641" w:author="Gibran Hemani" w:date="2019-07-10T22:41:00Z">
        <w:r w:rsidDel="007B56AF">
          <w:rPr>
            <w:rFonts w:ascii="Times New Roman" w:eastAsia="Times New Roman"/>
            <w:sz w:val="24"/>
            <w:szCs w:val="24"/>
          </w:rPr>
          <w:delText>Thank you for pointing this out – we realise we haven’t been specific enough in the methods about the parameters used for simulations. That section is now updated with more detailed information about how data was simulated. To answer the question – we are simulating pleiotropic effects under a balanced pleiotropic model, in that the SNPs which have a pleiotropic effect have an influence on the exposure that could be positive or negative, and have an additional influence on the outcome mediated by another trait that could also be positive or negative. So, the SNP-exposure and pleiotropic effects are uncorrelated and could be in either direction.</w:delText>
        </w:r>
      </w:del>
    </w:p>
    <w:p w14:paraId="697B9314" w14:textId="77777777" w:rsidR="00D61C19" w:rsidRDefault="00D61C19" w:rsidP="33425B97">
      <w:pPr>
        <w:spacing w:line="276" w:lineRule="auto"/>
        <w:jc w:val="both"/>
        <w:rPr>
          <w:rFonts w:ascii="Times New Roman" w:eastAsia="Times New Roman"/>
          <w:sz w:val="24"/>
          <w:szCs w:val="24"/>
        </w:rPr>
      </w:pPr>
    </w:p>
    <w:p w14:paraId="775E0289" w14:textId="530F0937" w:rsidR="00A13EC2" w:rsidRDefault="00460816" w:rsidP="33425B97">
      <w:pPr>
        <w:spacing w:line="276" w:lineRule="auto"/>
        <w:jc w:val="both"/>
        <w:rPr>
          <w:rFonts w:ascii="Times New Roman" w:eastAsia="Times New Roman"/>
          <w:sz w:val="24"/>
          <w:szCs w:val="24"/>
        </w:rPr>
      </w:pPr>
      <w:commentRangeStart w:id="642"/>
      <w:r w:rsidRPr="00460816">
        <w:rPr>
          <w:rFonts w:ascii="Times New Roman" w:eastAsia="Times New Roman"/>
          <w:b/>
          <w:sz w:val="24"/>
          <w:szCs w:val="24"/>
        </w:rPr>
        <w:t>[Additional simulation 2]</w:t>
      </w:r>
      <w:commentRangeEnd w:id="642"/>
      <w:r w:rsidR="00214E49">
        <w:rPr>
          <w:rStyle w:val="CommentReference"/>
        </w:rPr>
        <w:commentReference w:id="642"/>
      </w:r>
      <w:r>
        <w:rPr>
          <w:rFonts w:ascii="Times New Roman" w:eastAsia="Times New Roman"/>
          <w:sz w:val="24"/>
          <w:szCs w:val="24"/>
        </w:rPr>
        <w:t xml:space="preserve"> </w:t>
      </w:r>
      <w:r w:rsidR="00AC1E78">
        <w:rPr>
          <w:rFonts w:ascii="Times New Roman" w:eastAsia="Times New Roman"/>
          <w:sz w:val="24"/>
          <w:szCs w:val="24"/>
        </w:rPr>
        <w:t>We generated random phenotype X1 and X2, which have the opposite effects on the outcome Y</w:t>
      </w:r>
      <w:r w:rsidR="00036D08">
        <w:rPr>
          <w:rFonts w:ascii="Times New Roman" w:eastAsia="Times New Roman"/>
          <w:sz w:val="24"/>
          <w:szCs w:val="24"/>
        </w:rPr>
        <w:t xml:space="preserve"> (simulated effect size = -0.3 and 0.3, respectively)</w:t>
      </w:r>
      <w:r w:rsidR="00AC1E78">
        <w:rPr>
          <w:rFonts w:ascii="Times New Roman" w:eastAsia="Times New Roman"/>
          <w:sz w:val="24"/>
          <w:szCs w:val="24"/>
        </w:rPr>
        <w:t>, considering those phenotypes share some variants (</w:t>
      </w:r>
      <w:r w:rsidR="00036D08">
        <w:rPr>
          <w:rFonts w:ascii="Times New Roman" w:eastAsia="Times New Roman"/>
          <w:sz w:val="24"/>
          <w:szCs w:val="24"/>
        </w:rPr>
        <w:t xml:space="preserve">20 variants among </w:t>
      </w:r>
      <w:r w:rsidR="00C02565">
        <w:rPr>
          <w:rFonts w:ascii="Times New Roman" w:eastAsia="Times New Roman"/>
          <w:sz w:val="24"/>
          <w:szCs w:val="24"/>
        </w:rPr>
        <w:t>8</w:t>
      </w:r>
      <w:r w:rsidR="00036D08">
        <w:rPr>
          <w:rFonts w:ascii="Times New Roman" w:eastAsia="Times New Roman"/>
          <w:sz w:val="24"/>
          <w:szCs w:val="24"/>
        </w:rPr>
        <w:t>0 variants; which indicates that 20 variants are pleiotrop</w:t>
      </w:r>
      <w:r w:rsidR="00317C08">
        <w:rPr>
          <w:rFonts w:ascii="Times New Roman" w:eastAsia="Times New Roman"/>
          <w:sz w:val="24"/>
          <w:szCs w:val="24"/>
        </w:rPr>
        <w:t>ic</w:t>
      </w:r>
      <w:r w:rsidR="00AC1E78">
        <w:rPr>
          <w:rFonts w:ascii="Times New Roman" w:eastAsia="Times New Roman"/>
          <w:sz w:val="24"/>
          <w:szCs w:val="24"/>
        </w:rPr>
        <w:t>)</w:t>
      </w:r>
      <w:r w:rsidR="00E96DE9">
        <w:rPr>
          <w:rFonts w:ascii="Times New Roman" w:eastAsia="Times New Roman"/>
          <w:sz w:val="24"/>
          <w:szCs w:val="24"/>
        </w:rPr>
        <w:t xml:space="preserve">. </w:t>
      </w:r>
      <w:r w:rsidR="00FF6259">
        <w:rPr>
          <w:rFonts w:ascii="Times New Roman" w:eastAsia="Times New Roman"/>
          <w:sz w:val="24"/>
          <w:szCs w:val="24"/>
        </w:rPr>
        <w:t xml:space="preserve">We </w:t>
      </w:r>
      <w:r w:rsidR="00E96DE9">
        <w:rPr>
          <w:rFonts w:ascii="Times New Roman" w:eastAsia="Times New Roman"/>
          <w:sz w:val="24"/>
          <w:szCs w:val="24"/>
        </w:rPr>
        <w:t xml:space="preserve">then </w:t>
      </w:r>
      <w:r w:rsidR="00FF6259">
        <w:rPr>
          <w:rFonts w:ascii="Times New Roman" w:eastAsia="Times New Roman"/>
          <w:sz w:val="24"/>
          <w:szCs w:val="24"/>
        </w:rPr>
        <w:t>ran MVMR analysis</w:t>
      </w:r>
      <w:r w:rsidR="0079613F">
        <w:rPr>
          <w:rFonts w:ascii="Times New Roman" w:eastAsia="Times New Roman"/>
          <w:sz w:val="24"/>
          <w:szCs w:val="24"/>
        </w:rPr>
        <w:t xml:space="preserve"> with and without the LASSO regression step</w:t>
      </w:r>
      <w:r w:rsidR="006C4174">
        <w:rPr>
          <w:rFonts w:ascii="Times New Roman" w:eastAsia="Times New Roman"/>
          <w:sz w:val="24"/>
          <w:szCs w:val="24"/>
        </w:rPr>
        <w:t xml:space="preserve"> to see if the direction of pleiotropy influences the performance of LASSO MVMR</w:t>
      </w:r>
      <w:r w:rsidR="0079613F">
        <w:rPr>
          <w:rFonts w:ascii="Times New Roman" w:eastAsia="Times New Roman"/>
          <w:sz w:val="24"/>
          <w:szCs w:val="24"/>
        </w:rPr>
        <w:t xml:space="preserve">. </w:t>
      </w:r>
      <w:r w:rsidR="007E7C3C">
        <w:rPr>
          <w:rFonts w:ascii="Times New Roman" w:eastAsia="Times New Roman"/>
          <w:sz w:val="24"/>
          <w:szCs w:val="24"/>
        </w:rPr>
        <w:t xml:space="preserve">As a result, we found that the method is reasonably robust to the presence of directional pleiotropy. In term of the performance of the LASSO step, </w:t>
      </w:r>
      <w:r w:rsidR="005B2931">
        <w:rPr>
          <w:rFonts w:ascii="Times New Roman" w:eastAsia="Times New Roman"/>
          <w:sz w:val="24"/>
          <w:szCs w:val="24"/>
        </w:rPr>
        <w:t>it didn’t remove neither of X1 and X2</w:t>
      </w:r>
      <w:r w:rsidR="00967279">
        <w:rPr>
          <w:rFonts w:ascii="Times New Roman" w:eastAsia="Times New Roman"/>
          <w:sz w:val="24"/>
          <w:szCs w:val="24"/>
        </w:rPr>
        <w:t>. Also, the result showed that MVMR, which is used in adjustment method, yielded more precise estimates. This simulation suggested that the adjustment step though the LASSO MVMR is valid even though the direction of the pleiotropic effects is different.</w:t>
      </w:r>
    </w:p>
    <w:p w14:paraId="59B9C428" w14:textId="2ED2527C" w:rsidR="00460816" w:rsidRPr="00460816" w:rsidRDefault="00460816" w:rsidP="00460816">
      <w:pPr>
        <w:spacing w:line="276" w:lineRule="auto"/>
        <w:jc w:val="center"/>
        <w:rPr>
          <w:rFonts w:ascii="Times New Roman" w:eastAsia="Times New Roman"/>
          <w:b/>
          <w:spacing w:val="-6"/>
          <w:sz w:val="24"/>
          <w:szCs w:val="24"/>
        </w:rPr>
      </w:pPr>
      <w:r w:rsidRPr="00460816">
        <w:rPr>
          <w:rFonts w:ascii="Times New Roman" w:eastAsia="Times New Roman"/>
          <w:b/>
          <w:spacing w:val="-6"/>
          <w:sz w:val="24"/>
          <w:szCs w:val="24"/>
        </w:rPr>
        <w:t>Table R3-</w:t>
      </w:r>
      <w:r w:rsidR="00C95BDD">
        <w:rPr>
          <w:rFonts w:ascii="Times New Roman" w:eastAsia="Times New Roman"/>
          <w:b/>
          <w:spacing w:val="-6"/>
          <w:sz w:val="24"/>
          <w:szCs w:val="24"/>
        </w:rPr>
        <w:t>2</w:t>
      </w:r>
      <w:r w:rsidRPr="00460816">
        <w:rPr>
          <w:rFonts w:ascii="Times New Roman" w:eastAsia="Times New Roman"/>
          <w:b/>
          <w:spacing w:val="-6"/>
          <w:sz w:val="24"/>
          <w:szCs w:val="24"/>
        </w:rPr>
        <w:t>. The result of the simulation where the direction of pleiotropic effects is opposite.</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410"/>
        <w:gridCol w:w="1398"/>
        <w:gridCol w:w="2761"/>
        <w:gridCol w:w="1457"/>
      </w:tblGrid>
      <w:tr w:rsidR="00A13EC2" w14:paraId="17B6532B" w14:textId="77777777" w:rsidTr="00DC0FD9">
        <w:tc>
          <w:tcPr>
            <w:tcW w:w="3510" w:type="dxa"/>
            <w:tcBorders>
              <w:top w:val="single" w:sz="4" w:space="0" w:color="000000" w:themeColor="text1"/>
              <w:left w:val="nil"/>
              <w:bottom w:val="single" w:sz="4" w:space="0" w:color="auto"/>
            </w:tcBorders>
          </w:tcPr>
          <w:p w14:paraId="24256615" w14:textId="77777777" w:rsidR="00A13EC2" w:rsidRDefault="00A13EC2" w:rsidP="33425B97">
            <w:pPr>
              <w:spacing w:line="276" w:lineRule="auto"/>
              <w:jc w:val="both"/>
              <w:rPr>
                <w:rFonts w:ascii="Times New Roman" w:eastAsia="Times New Roman"/>
                <w:sz w:val="24"/>
                <w:szCs w:val="24"/>
              </w:rPr>
            </w:pPr>
          </w:p>
        </w:tc>
        <w:tc>
          <w:tcPr>
            <w:tcW w:w="1418" w:type="dxa"/>
            <w:tcBorders>
              <w:top w:val="single" w:sz="4" w:space="0" w:color="000000" w:themeColor="text1"/>
              <w:bottom w:val="single" w:sz="4" w:space="0" w:color="auto"/>
            </w:tcBorders>
            <w:vAlign w:val="center"/>
          </w:tcPr>
          <w:p w14:paraId="49CA0334" w14:textId="3C0B9F3F" w:rsidR="00A13EC2" w:rsidRDefault="00A13EC2" w:rsidP="00DC0FD9">
            <w:pPr>
              <w:spacing w:line="276" w:lineRule="auto"/>
              <w:jc w:val="center"/>
              <w:rPr>
                <w:rFonts w:ascii="Times New Roman" w:eastAsia="Times New Roman"/>
                <w:sz w:val="24"/>
                <w:szCs w:val="24"/>
              </w:rPr>
            </w:pPr>
            <w:r>
              <w:rPr>
                <w:rFonts w:ascii="Times New Roman" w:eastAsia="Times New Roman"/>
                <w:sz w:val="24"/>
                <w:szCs w:val="24"/>
              </w:rPr>
              <w:t>NSNPs</w:t>
            </w:r>
          </w:p>
        </w:tc>
        <w:tc>
          <w:tcPr>
            <w:tcW w:w="2835" w:type="dxa"/>
            <w:tcBorders>
              <w:top w:val="single" w:sz="4" w:space="0" w:color="000000" w:themeColor="text1"/>
              <w:bottom w:val="single" w:sz="4" w:space="0" w:color="auto"/>
            </w:tcBorders>
            <w:vAlign w:val="center"/>
          </w:tcPr>
          <w:p w14:paraId="65E9B7FB" w14:textId="4E0CFCEF" w:rsidR="00A13EC2" w:rsidRDefault="00A13EC2" w:rsidP="00DC0FD9">
            <w:pPr>
              <w:spacing w:line="276" w:lineRule="auto"/>
              <w:jc w:val="center"/>
              <w:rPr>
                <w:rFonts w:ascii="Times New Roman" w:eastAsia="Times New Roman"/>
                <w:sz w:val="24"/>
                <w:szCs w:val="24"/>
              </w:rPr>
            </w:pPr>
            <w:r>
              <w:rPr>
                <w:rFonts w:ascii="Times New Roman" w:eastAsia="Times New Roman"/>
                <w:sz w:val="24"/>
                <w:szCs w:val="24"/>
              </w:rPr>
              <w:t>IVW estimate (beta, se)</w:t>
            </w:r>
          </w:p>
        </w:tc>
        <w:tc>
          <w:tcPr>
            <w:tcW w:w="1479" w:type="dxa"/>
            <w:tcBorders>
              <w:top w:val="single" w:sz="4" w:space="0" w:color="000000" w:themeColor="text1"/>
              <w:bottom w:val="single" w:sz="4" w:space="0" w:color="auto"/>
              <w:right w:val="nil"/>
            </w:tcBorders>
            <w:vAlign w:val="center"/>
          </w:tcPr>
          <w:p w14:paraId="52440D12" w14:textId="023889D9" w:rsidR="00A13EC2" w:rsidRDefault="00A13EC2" w:rsidP="00DC0FD9">
            <w:pPr>
              <w:spacing w:line="276" w:lineRule="auto"/>
              <w:jc w:val="center"/>
              <w:rPr>
                <w:rFonts w:ascii="Times New Roman" w:eastAsia="Times New Roman"/>
                <w:sz w:val="24"/>
                <w:szCs w:val="24"/>
              </w:rPr>
            </w:pPr>
            <w:r>
              <w:rPr>
                <w:rFonts w:ascii="Times New Roman" w:eastAsia="Times New Roman"/>
                <w:sz w:val="24"/>
                <w:szCs w:val="24"/>
              </w:rPr>
              <w:t>P value</w:t>
            </w:r>
          </w:p>
        </w:tc>
      </w:tr>
      <w:tr w:rsidR="00A13EC2" w14:paraId="50951C8E" w14:textId="77777777" w:rsidTr="00DC0FD9">
        <w:tc>
          <w:tcPr>
            <w:tcW w:w="3510" w:type="dxa"/>
            <w:tcBorders>
              <w:top w:val="nil"/>
              <w:left w:val="nil"/>
              <w:bottom w:val="nil"/>
            </w:tcBorders>
          </w:tcPr>
          <w:p w14:paraId="38F65E1F" w14:textId="29EFBFB9" w:rsidR="00A13EC2" w:rsidRDefault="00A13EC2" w:rsidP="00A13EC2">
            <w:pPr>
              <w:spacing w:line="276" w:lineRule="auto"/>
              <w:jc w:val="both"/>
              <w:rPr>
                <w:rFonts w:ascii="Times New Roman" w:eastAsia="Times New Roman"/>
                <w:sz w:val="24"/>
                <w:szCs w:val="24"/>
              </w:rPr>
            </w:pPr>
            <w:r>
              <w:rPr>
                <w:rFonts w:ascii="Times New Roman" w:eastAsia="Times New Roman"/>
                <w:sz w:val="24"/>
                <w:szCs w:val="24"/>
              </w:rPr>
              <w:t>MVMR with</w:t>
            </w:r>
            <w:r w:rsidR="00DC0FD9">
              <w:rPr>
                <w:rFonts w:ascii="Times New Roman" w:eastAsia="Times New Roman"/>
                <w:sz w:val="24"/>
                <w:szCs w:val="24"/>
              </w:rPr>
              <w:t xml:space="preserve"> /with</w:t>
            </w:r>
            <w:r>
              <w:rPr>
                <w:rFonts w:ascii="Times New Roman" w:eastAsia="Times New Roman"/>
                <w:sz w:val="24"/>
                <w:szCs w:val="24"/>
              </w:rPr>
              <w:t>out LASSO</w:t>
            </w:r>
          </w:p>
        </w:tc>
        <w:tc>
          <w:tcPr>
            <w:tcW w:w="1418" w:type="dxa"/>
            <w:tcBorders>
              <w:top w:val="nil"/>
              <w:bottom w:val="nil"/>
            </w:tcBorders>
            <w:vAlign w:val="center"/>
          </w:tcPr>
          <w:p w14:paraId="5E85961D" w14:textId="77777777" w:rsidR="00A13EC2" w:rsidRDefault="00A13EC2" w:rsidP="00DC0FD9">
            <w:pPr>
              <w:spacing w:line="276" w:lineRule="auto"/>
              <w:jc w:val="center"/>
              <w:rPr>
                <w:rFonts w:ascii="Times New Roman" w:eastAsia="Times New Roman"/>
                <w:sz w:val="24"/>
                <w:szCs w:val="24"/>
              </w:rPr>
            </w:pPr>
          </w:p>
        </w:tc>
        <w:tc>
          <w:tcPr>
            <w:tcW w:w="2835" w:type="dxa"/>
            <w:tcBorders>
              <w:top w:val="nil"/>
              <w:bottom w:val="nil"/>
            </w:tcBorders>
            <w:vAlign w:val="center"/>
          </w:tcPr>
          <w:p w14:paraId="45DCC1FB" w14:textId="77777777" w:rsidR="00A13EC2" w:rsidRDefault="00A13EC2" w:rsidP="00DC0FD9">
            <w:pPr>
              <w:spacing w:line="276" w:lineRule="auto"/>
              <w:jc w:val="center"/>
              <w:rPr>
                <w:rFonts w:ascii="Times New Roman" w:eastAsia="Times New Roman"/>
                <w:sz w:val="24"/>
                <w:szCs w:val="24"/>
              </w:rPr>
            </w:pPr>
          </w:p>
        </w:tc>
        <w:tc>
          <w:tcPr>
            <w:tcW w:w="1479" w:type="dxa"/>
            <w:tcBorders>
              <w:top w:val="nil"/>
              <w:bottom w:val="nil"/>
              <w:right w:val="nil"/>
            </w:tcBorders>
            <w:vAlign w:val="center"/>
          </w:tcPr>
          <w:p w14:paraId="410AA628" w14:textId="77777777" w:rsidR="00A13EC2" w:rsidRDefault="00A13EC2" w:rsidP="00DC0FD9">
            <w:pPr>
              <w:spacing w:line="276" w:lineRule="auto"/>
              <w:jc w:val="center"/>
              <w:rPr>
                <w:rFonts w:ascii="Times New Roman" w:eastAsia="Times New Roman"/>
                <w:sz w:val="24"/>
                <w:szCs w:val="24"/>
              </w:rPr>
            </w:pPr>
          </w:p>
        </w:tc>
      </w:tr>
      <w:tr w:rsidR="00DC0FD9" w14:paraId="1F56DDBD" w14:textId="77777777" w:rsidTr="00DC0FD9">
        <w:tc>
          <w:tcPr>
            <w:tcW w:w="3510" w:type="dxa"/>
            <w:tcBorders>
              <w:top w:val="nil"/>
              <w:left w:val="nil"/>
              <w:bottom w:val="nil"/>
            </w:tcBorders>
          </w:tcPr>
          <w:p w14:paraId="7B54435D" w14:textId="517B87F6" w:rsidR="00DC0FD9" w:rsidRDefault="00DC0FD9" w:rsidP="00DC0FD9">
            <w:pPr>
              <w:spacing w:line="276" w:lineRule="auto"/>
              <w:jc w:val="both"/>
              <w:rPr>
                <w:rFonts w:ascii="Times New Roman" w:eastAsia="Times New Roman"/>
                <w:sz w:val="24"/>
                <w:szCs w:val="24"/>
              </w:rPr>
            </w:pPr>
            <w:r>
              <w:rPr>
                <w:rFonts w:ascii="Times New Roman" w:eastAsia="Times New Roman"/>
                <w:sz w:val="24"/>
                <w:szCs w:val="24"/>
              </w:rPr>
              <w:t xml:space="preserve">  X1</w:t>
            </w:r>
          </w:p>
        </w:tc>
        <w:tc>
          <w:tcPr>
            <w:tcW w:w="1418" w:type="dxa"/>
            <w:tcBorders>
              <w:top w:val="nil"/>
              <w:bottom w:val="nil"/>
            </w:tcBorders>
            <w:vAlign w:val="center"/>
          </w:tcPr>
          <w:p w14:paraId="6AA94E1A" w14:textId="3EA0B93A" w:rsidR="00DC0FD9" w:rsidRDefault="00DC0FD9" w:rsidP="00DC0FD9">
            <w:pPr>
              <w:spacing w:line="276" w:lineRule="auto"/>
              <w:jc w:val="center"/>
              <w:rPr>
                <w:rFonts w:ascii="Times New Roman" w:eastAsia="Times New Roman"/>
                <w:sz w:val="24"/>
                <w:szCs w:val="24"/>
              </w:rPr>
            </w:pPr>
            <w:r>
              <w:rPr>
                <w:rFonts w:ascii="Times New Roman" w:eastAsia="Times New Roman"/>
                <w:sz w:val="24"/>
                <w:szCs w:val="24"/>
              </w:rPr>
              <w:t>29</w:t>
            </w:r>
          </w:p>
        </w:tc>
        <w:tc>
          <w:tcPr>
            <w:tcW w:w="2835" w:type="dxa"/>
            <w:tcBorders>
              <w:top w:val="nil"/>
              <w:bottom w:val="nil"/>
            </w:tcBorders>
            <w:vAlign w:val="center"/>
          </w:tcPr>
          <w:p w14:paraId="7C263D71" w14:textId="39C08F95" w:rsidR="00DC0FD9" w:rsidRDefault="00DC0FD9" w:rsidP="00DC0FD9">
            <w:pPr>
              <w:spacing w:line="276" w:lineRule="auto"/>
              <w:jc w:val="center"/>
              <w:rPr>
                <w:rFonts w:ascii="Times New Roman" w:eastAsia="Times New Roman"/>
                <w:sz w:val="24"/>
                <w:szCs w:val="24"/>
              </w:rPr>
            </w:pPr>
            <w:r>
              <w:rPr>
                <w:rFonts w:ascii="Times New Roman" w:eastAsia="Times New Roman"/>
                <w:sz w:val="24"/>
                <w:szCs w:val="24"/>
              </w:rPr>
              <w:t>-0.316 (0.013)</w:t>
            </w:r>
          </w:p>
        </w:tc>
        <w:tc>
          <w:tcPr>
            <w:tcW w:w="1479" w:type="dxa"/>
            <w:tcBorders>
              <w:top w:val="nil"/>
              <w:bottom w:val="nil"/>
              <w:right w:val="nil"/>
            </w:tcBorders>
            <w:vAlign w:val="center"/>
          </w:tcPr>
          <w:p w14:paraId="62101DDF" w14:textId="534C0280" w:rsidR="00DC0FD9" w:rsidRDefault="00DC0FD9" w:rsidP="00DC0FD9">
            <w:pPr>
              <w:spacing w:line="276" w:lineRule="auto"/>
              <w:jc w:val="center"/>
              <w:rPr>
                <w:rFonts w:ascii="Times New Roman" w:eastAsia="Times New Roman"/>
                <w:sz w:val="24"/>
                <w:szCs w:val="24"/>
              </w:rPr>
            </w:pPr>
            <w:r>
              <w:rPr>
                <w:rFonts w:ascii="Times New Roman" w:eastAsia="Times New Roman"/>
                <w:sz w:val="24"/>
                <w:szCs w:val="24"/>
              </w:rPr>
              <w:t>2.880e-134</w:t>
            </w:r>
          </w:p>
        </w:tc>
      </w:tr>
      <w:tr w:rsidR="00DC0FD9" w14:paraId="7D9D9CE8" w14:textId="77777777" w:rsidTr="00DC0FD9">
        <w:tc>
          <w:tcPr>
            <w:tcW w:w="3510" w:type="dxa"/>
            <w:tcBorders>
              <w:top w:val="nil"/>
              <w:left w:val="nil"/>
              <w:bottom w:val="single" w:sz="4" w:space="0" w:color="000000" w:themeColor="text1"/>
            </w:tcBorders>
          </w:tcPr>
          <w:p w14:paraId="58C007FD" w14:textId="5118D722" w:rsidR="00DC0FD9" w:rsidRDefault="00DC0FD9" w:rsidP="00DC0FD9">
            <w:pPr>
              <w:spacing w:line="276" w:lineRule="auto"/>
              <w:jc w:val="both"/>
              <w:rPr>
                <w:rFonts w:ascii="Times New Roman" w:eastAsia="Times New Roman"/>
                <w:sz w:val="24"/>
                <w:szCs w:val="24"/>
              </w:rPr>
            </w:pPr>
            <w:r>
              <w:rPr>
                <w:rFonts w:ascii="Times New Roman" w:eastAsia="Times New Roman"/>
                <w:sz w:val="24"/>
                <w:szCs w:val="24"/>
              </w:rPr>
              <w:t xml:space="preserve">  X2</w:t>
            </w:r>
          </w:p>
        </w:tc>
        <w:tc>
          <w:tcPr>
            <w:tcW w:w="1418" w:type="dxa"/>
            <w:tcBorders>
              <w:top w:val="nil"/>
              <w:bottom w:val="single" w:sz="4" w:space="0" w:color="000000" w:themeColor="text1"/>
            </w:tcBorders>
            <w:vAlign w:val="center"/>
          </w:tcPr>
          <w:p w14:paraId="59FF6347" w14:textId="36EEA9CE" w:rsidR="00DC0FD9" w:rsidRDefault="00DC0FD9" w:rsidP="00DC0FD9">
            <w:pPr>
              <w:spacing w:line="276" w:lineRule="auto"/>
              <w:jc w:val="center"/>
              <w:rPr>
                <w:rFonts w:ascii="Times New Roman" w:eastAsia="Times New Roman"/>
                <w:sz w:val="24"/>
                <w:szCs w:val="24"/>
              </w:rPr>
            </w:pPr>
            <w:r>
              <w:rPr>
                <w:rFonts w:ascii="Times New Roman" w:eastAsia="Times New Roman"/>
                <w:sz w:val="24"/>
                <w:szCs w:val="24"/>
              </w:rPr>
              <w:t>32</w:t>
            </w:r>
          </w:p>
        </w:tc>
        <w:tc>
          <w:tcPr>
            <w:tcW w:w="2835" w:type="dxa"/>
            <w:tcBorders>
              <w:top w:val="nil"/>
              <w:bottom w:val="single" w:sz="4" w:space="0" w:color="000000" w:themeColor="text1"/>
            </w:tcBorders>
            <w:vAlign w:val="center"/>
          </w:tcPr>
          <w:p w14:paraId="359089FD" w14:textId="7FA5EABE" w:rsidR="00DC0FD9" w:rsidRDefault="00DC0FD9" w:rsidP="00DC0FD9">
            <w:pPr>
              <w:spacing w:line="276" w:lineRule="auto"/>
              <w:jc w:val="center"/>
              <w:rPr>
                <w:rFonts w:ascii="Times New Roman" w:eastAsia="Times New Roman"/>
                <w:sz w:val="24"/>
                <w:szCs w:val="24"/>
              </w:rPr>
            </w:pPr>
            <w:r>
              <w:rPr>
                <w:rFonts w:ascii="Times New Roman" w:eastAsia="Times New Roman"/>
                <w:sz w:val="24"/>
                <w:szCs w:val="24"/>
              </w:rPr>
              <w:t>0.304 (0.013)</w:t>
            </w:r>
          </w:p>
        </w:tc>
        <w:tc>
          <w:tcPr>
            <w:tcW w:w="1479" w:type="dxa"/>
            <w:tcBorders>
              <w:top w:val="nil"/>
              <w:bottom w:val="single" w:sz="4" w:space="0" w:color="000000" w:themeColor="text1"/>
              <w:right w:val="nil"/>
            </w:tcBorders>
            <w:vAlign w:val="center"/>
          </w:tcPr>
          <w:p w14:paraId="050A77AB" w14:textId="709650FF" w:rsidR="00DC0FD9" w:rsidRDefault="00DC0FD9" w:rsidP="00DC0FD9">
            <w:pPr>
              <w:spacing w:line="276" w:lineRule="auto"/>
              <w:jc w:val="center"/>
              <w:rPr>
                <w:rFonts w:ascii="Times New Roman" w:eastAsia="Times New Roman"/>
                <w:sz w:val="24"/>
                <w:szCs w:val="24"/>
              </w:rPr>
            </w:pPr>
            <w:r>
              <w:rPr>
                <w:rFonts w:ascii="Times New Roman" w:eastAsia="Times New Roman"/>
                <w:sz w:val="24"/>
                <w:szCs w:val="24"/>
              </w:rPr>
              <w:t>1.028e-118</w:t>
            </w:r>
          </w:p>
        </w:tc>
      </w:tr>
    </w:tbl>
    <w:p w14:paraId="37D3E236" w14:textId="77777777" w:rsidR="009A24E4" w:rsidRPr="008E5804" w:rsidRDefault="009A24E4" w:rsidP="33425B97">
      <w:pPr>
        <w:spacing w:line="276" w:lineRule="auto"/>
        <w:jc w:val="both"/>
        <w:rPr>
          <w:rFonts w:ascii="Times New Roman" w:eastAsia="Times New Roman"/>
          <w:sz w:val="24"/>
          <w:szCs w:val="24"/>
        </w:rPr>
      </w:pPr>
    </w:p>
    <w:p w14:paraId="6870E62A" w14:textId="2E36FD5C" w:rsidR="00DC6916" w:rsidRPr="000A65A0" w:rsidRDefault="33425B97" w:rsidP="33425B97">
      <w:pPr>
        <w:spacing w:line="276" w:lineRule="auto"/>
        <w:jc w:val="both"/>
        <w:rPr>
          <w:rFonts w:ascii="Times New Roman" w:eastAsia="Times New Roman"/>
          <w:b/>
          <w:sz w:val="24"/>
          <w:szCs w:val="24"/>
        </w:rPr>
      </w:pPr>
      <w:commentRangeStart w:id="643"/>
      <w:r w:rsidRPr="000A65A0">
        <w:rPr>
          <w:rFonts w:ascii="Times New Roman" w:eastAsia="Times New Roman"/>
          <w:b/>
          <w:sz w:val="24"/>
          <w:szCs w:val="24"/>
        </w:rPr>
        <w:t xml:space="preserve">4) It is not clear how big the pool of potential candidate exposures is and if which part of the MR-TRYX framework is run in the simulations. Is the LASSO step tested? Are the candidate exposures considered as known? If so it </w:t>
      </w:r>
      <w:proofErr w:type="spellStart"/>
      <w:r w:rsidRPr="000A65A0">
        <w:rPr>
          <w:rFonts w:ascii="Times New Roman" w:eastAsia="Times New Roman"/>
          <w:b/>
          <w:sz w:val="24"/>
          <w:szCs w:val="24"/>
        </w:rPr>
        <w:t>favors</w:t>
      </w:r>
      <w:proofErr w:type="spellEnd"/>
      <w:r w:rsidRPr="000A65A0">
        <w:rPr>
          <w:rFonts w:ascii="Times New Roman" w:eastAsia="Times New Roman"/>
          <w:b/>
          <w:sz w:val="24"/>
          <w:szCs w:val="24"/>
        </w:rPr>
        <w:t xml:space="preserve"> MR-TRYX.</w:t>
      </w:r>
      <w:commentRangeEnd w:id="643"/>
      <w:r w:rsidR="00F12FF7">
        <w:rPr>
          <w:rStyle w:val="CommentReference"/>
        </w:rPr>
        <w:commentReference w:id="643"/>
      </w:r>
    </w:p>
    <w:p w14:paraId="5F2D17AD" w14:textId="1451BD6C" w:rsidR="00460816" w:rsidRDefault="00C726A1" w:rsidP="00272FCA">
      <w:pPr>
        <w:spacing w:line="276" w:lineRule="auto"/>
        <w:jc w:val="both"/>
        <w:rPr>
          <w:rFonts w:ascii="Times New Roman" w:eastAsia="Times New Roman"/>
          <w:sz w:val="24"/>
          <w:szCs w:val="24"/>
        </w:rPr>
      </w:pPr>
      <w:r w:rsidRPr="008E5804">
        <w:rPr>
          <w:rFonts w:ascii="Times New Roman" w:eastAsia="Times New Roman"/>
          <w:sz w:val="24"/>
          <w:szCs w:val="24"/>
        </w:rPr>
        <w:t xml:space="preserve">Answer) </w:t>
      </w:r>
      <w:r w:rsidR="001757C5">
        <w:rPr>
          <w:rFonts w:ascii="Times New Roman" w:eastAsia="Times New Roman"/>
          <w:sz w:val="24"/>
          <w:szCs w:val="24"/>
        </w:rPr>
        <w:t xml:space="preserve">We used MR-Base database to </w:t>
      </w:r>
      <w:r w:rsidR="004D2D9B">
        <w:rPr>
          <w:rFonts w:ascii="Times New Roman" w:eastAsia="Times New Roman"/>
          <w:sz w:val="24"/>
          <w:szCs w:val="24"/>
        </w:rPr>
        <w:t xml:space="preserve">search for candidate traits. MR-Base database includes </w:t>
      </w:r>
      <w:r w:rsidR="004D2D9B" w:rsidRPr="00DA16B2">
        <w:rPr>
          <w:rFonts w:ascii="Times New Roman" w:eastAsia="Times New Roman"/>
          <w:sz w:val="24"/>
          <w:szCs w:val="24"/>
        </w:rPr>
        <w:t>342</w:t>
      </w:r>
      <w:r w:rsidR="004D2D9B">
        <w:rPr>
          <w:rFonts w:ascii="Times New Roman" w:eastAsia="Times New Roman"/>
          <w:sz w:val="24"/>
          <w:szCs w:val="24"/>
        </w:rPr>
        <w:t xml:space="preserve"> </w:t>
      </w:r>
      <w:r w:rsidR="004D2D9B" w:rsidRPr="00DA16B2">
        <w:rPr>
          <w:rFonts w:ascii="Times New Roman" w:eastAsia="Times New Roman"/>
          <w:sz w:val="24"/>
          <w:szCs w:val="24"/>
        </w:rPr>
        <w:t>complex traits and diseases obtained from 123 GWAS studies</w:t>
      </w:r>
      <w:r w:rsidR="00272FCA">
        <w:rPr>
          <w:rFonts w:ascii="Times New Roman" w:eastAsia="Times New Roman"/>
          <w:sz w:val="24"/>
          <w:szCs w:val="24"/>
        </w:rPr>
        <w:t xml:space="preserve">, as well as </w:t>
      </w:r>
      <w:r w:rsidR="00272FCA" w:rsidRPr="00DA16B2">
        <w:rPr>
          <w:rFonts w:ascii="Times New Roman" w:eastAsia="Times New Roman"/>
          <w:sz w:val="24"/>
          <w:szCs w:val="24"/>
        </w:rPr>
        <w:t>GWAS results of phenotypes (n=605) from UK Biobank</w:t>
      </w:r>
      <w:r w:rsidR="00272FCA">
        <w:rPr>
          <w:rFonts w:ascii="Times New Roman" w:eastAsia="Times New Roman"/>
          <w:sz w:val="24"/>
          <w:szCs w:val="24"/>
        </w:rPr>
        <w:t xml:space="preserve">. </w:t>
      </w:r>
      <w:r w:rsidR="00DA16B2">
        <w:rPr>
          <w:rFonts w:ascii="Times New Roman" w:eastAsia="Times New Roman"/>
          <w:sz w:val="24"/>
          <w:szCs w:val="24"/>
        </w:rPr>
        <w:t xml:space="preserve">As we described in the answer to </w:t>
      </w:r>
      <w:r w:rsidR="00272FCA">
        <w:rPr>
          <w:rFonts w:ascii="Times New Roman" w:eastAsia="Times New Roman"/>
          <w:sz w:val="24"/>
          <w:szCs w:val="24"/>
        </w:rPr>
        <w:t xml:space="preserve">Q. </w:t>
      </w:r>
      <w:r w:rsidR="00DA16B2">
        <w:rPr>
          <w:rFonts w:ascii="Times New Roman" w:eastAsia="Times New Roman"/>
          <w:sz w:val="24"/>
          <w:szCs w:val="24"/>
        </w:rPr>
        <w:t xml:space="preserve">2-1, the simulations in this study was performed </w:t>
      </w:r>
      <w:r w:rsidR="00DA16B2" w:rsidRPr="0042195B">
        <w:rPr>
          <w:rFonts w:ascii="Times New Roman" w:eastAsia="Times New Roman"/>
          <w:sz w:val="24"/>
          <w:szCs w:val="24"/>
        </w:rPr>
        <w:t xml:space="preserve">to </w:t>
      </w:r>
      <w:r w:rsidR="00DA16B2">
        <w:rPr>
          <w:rFonts w:ascii="Times New Roman" w:eastAsia="Times New Roman"/>
          <w:sz w:val="24"/>
          <w:szCs w:val="24"/>
        </w:rPr>
        <w:t xml:space="preserve">compare </w:t>
      </w:r>
      <w:r w:rsidR="00DA16B2" w:rsidRPr="0042195B">
        <w:rPr>
          <w:rFonts w:ascii="Times New Roman" w:eastAsia="Times New Roman"/>
          <w:sz w:val="24"/>
          <w:szCs w:val="24"/>
        </w:rPr>
        <w:t>adjust</w:t>
      </w:r>
      <w:r w:rsidR="00DA16B2">
        <w:rPr>
          <w:rFonts w:ascii="Times New Roman" w:eastAsia="Times New Roman"/>
          <w:sz w:val="24"/>
          <w:szCs w:val="24"/>
        </w:rPr>
        <w:t xml:space="preserve">ment methods to </w:t>
      </w:r>
      <w:r w:rsidR="00DA16B2" w:rsidRPr="0042195B">
        <w:rPr>
          <w:rFonts w:ascii="Times New Roman" w:eastAsia="Times New Roman"/>
          <w:sz w:val="24"/>
          <w:szCs w:val="24"/>
        </w:rPr>
        <w:t>standard analyses, and outlier removal.</w:t>
      </w:r>
      <w:r w:rsidR="00272FCA">
        <w:rPr>
          <w:rFonts w:ascii="Times New Roman" w:eastAsia="Times New Roman"/>
          <w:sz w:val="24"/>
          <w:szCs w:val="24"/>
        </w:rPr>
        <w:t xml:space="preserve"> The use of LASSO in MR approach has been proved by the previous studies [</w:t>
      </w:r>
      <w:r w:rsidR="009F4916">
        <w:rPr>
          <w:rFonts w:ascii="Times New Roman" w:eastAsia="Times New Roman"/>
          <w:sz w:val="24"/>
          <w:szCs w:val="24"/>
        </w:rPr>
        <w:t>1, 2</w:t>
      </w:r>
      <w:r w:rsidR="00272FCA">
        <w:rPr>
          <w:rFonts w:ascii="Times New Roman" w:eastAsia="Times New Roman"/>
          <w:sz w:val="24"/>
          <w:szCs w:val="24"/>
        </w:rPr>
        <w:t xml:space="preserve">]. We performed additional simulations to evaluate </w:t>
      </w:r>
      <w:r w:rsidR="00460816">
        <w:rPr>
          <w:rFonts w:ascii="Times New Roman" w:eastAsia="Times New Roman"/>
          <w:sz w:val="24"/>
          <w:szCs w:val="24"/>
        </w:rPr>
        <w:t>the validity of the LASSO-MVMR</w:t>
      </w:r>
      <w:r w:rsidR="00272FCA">
        <w:rPr>
          <w:rFonts w:ascii="Times New Roman" w:eastAsia="Times New Roman"/>
          <w:sz w:val="24"/>
          <w:szCs w:val="24"/>
        </w:rPr>
        <w:t>.</w:t>
      </w:r>
      <w:r w:rsidR="009F4916">
        <w:rPr>
          <w:rFonts w:ascii="Times New Roman" w:eastAsia="Times New Roman"/>
          <w:sz w:val="24"/>
          <w:szCs w:val="24"/>
        </w:rPr>
        <w:t xml:space="preserve"> </w:t>
      </w:r>
    </w:p>
    <w:p w14:paraId="5BF67917" w14:textId="11955B03" w:rsidR="00E85FC2" w:rsidRDefault="00460816" w:rsidP="003A6109">
      <w:pPr>
        <w:spacing w:line="276" w:lineRule="auto"/>
        <w:jc w:val="both"/>
        <w:rPr>
          <w:rFonts w:ascii="Times New Roman" w:eastAsia="Times New Roman"/>
          <w:sz w:val="24"/>
          <w:szCs w:val="24"/>
        </w:rPr>
      </w:pPr>
      <w:r w:rsidRPr="00460816">
        <w:rPr>
          <w:rFonts w:ascii="Times New Roman" w:eastAsia="Times New Roman"/>
          <w:b/>
          <w:sz w:val="24"/>
          <w:szCs w:val="24"/>
        </w:rPr>
        <w:t>[Additional simulation 3]</w:t>
      </w:r>
      <w:r>
        <w:rPr>
          <w:rFonts w:ascii="Times New Roman" w:eastAsia="Times New Roman"/>
          <w:sz w:val="24"/>
          <w:szCs w:val="24"/>
        </w:rPr>
        <w:t xml:space="preserve"> </w:t>
      </w:r>
      <w:r w:rsidR="009F4916">
        <w:rPr>
          <w:rFonts w:ascii="Times New Roman" w:eastAsia="Times New Roman"/>
          <w:sz w:val="24"/>
          <w:szCs w:val="24"/>
        </w:rPr>
        <w:t xml:space="preserve">In this additional simulation </w:t>
      </w:r>
      <w:r>
        <w:rPr>
          <w:rFonts w:ascii="Times New Roman" w:eastAsia="Times New Roman"/>
          <w:sz w:val="24"/>
          <w:szCs w:val="24"/>
        </w:rPr>
        <w:t xml:space="preserve">we asked </w:t>
      </w:r>
      <w:r w:rsidR="003A6109">
        <w:rPr>
          <w:rFonts w:ascii="Times New Roman" w:eastAsia="Times New Roman"/>
          <w:sz w:val="24"/>
          <w:szCs w:val="24"/>
        </w:rPr>
        <w:t xml:space="preserve">how accurately the LASSO MVMR predicts outlier effect to avoid the bias from over-adjustment. We generated traits X1 and X2 which are instrumented by 50 SNPs, respectively. </w:t>
      </w:r>
      <w:r w:rsidR="003207F1">
        <w:rPr>
          <w:rFonts w:ascii="Times New Roman" w:eastAsia="Times New Roman"/>
          <w:sz w:val="24"/>
          <w:szCs w:val="24"/>
        </w:rPr>
        <w:t xml:space="preserve">We set that X1 and X2 have a 0.2 influence on the outcome Y. </w:t>
      </w:r>
      <w:r w:rsidR="00E85FC2">
        <w:rPr>
          <w:rFonts w:ascii="Times New Roman" w:eastAsia="Times New Roman"/>
          <w:sz w:val="24"/>
          <w:szCs w:val="24"/>
        </w:rPr>
        <w:t>For each trait, w</w:t>
      </w:r>
      <w:r w:rsidR="003207F1">
        <w:rPr>
          <w:rFonts w:ascii="Times New Roman" w:eastAsia="Times New Roman"/>
          <w:sz w:val="24"/>
          <w:szCs w:val="24"/>
        </w:rPr>
        <w:t xml:space="preserve">e created </w:t>
      </w:r>
      <w:r w:rsidR="00E85FC2">
        <w:rPr>
          <w:rFonts w:ascii="Times New Roman" w:eastAsia="Times New Roman"/>
          <w:sz w:val="24"/>
          <w:szCs w:val="24"/>
        </w:rPr>
        <w:t xml:space="preserve">three extra traits which are the same as the original trait (e.g. X1a, X1b, X1c and X2a, X2b, X1c). </w:t>
      </w:r>
      <w:r w:rsidR="00C94A9C">
        <w:rPr>
          <w:rFonts w:ascii="Times New Roman" w:eastAsia="Times New Roman"/>
          <w:sz w:val="24"/>
          <w:szCs w:val="24"/>
        </w:rPr>
        <w:t>First, w</w:t>
      </w:r>
      <w:r w:rsidR="003A6109">
        <w:rPr>
          <w:rFonts w:ascii="Times New Roman" w:eastAsia="Times New Roman"/>
          <w:sz w:val="24"/>
          <w:szCs w:val="24"/>
        </w:rPr>
        <w:t xml:space="preserve">e </w:t>
      </w:r>
      <w:r w:rsidR="003207F1">
        <w:rPr>
          <w:rFonts w:ascii="Times New Roman" w:eastAsia="Times New Roman"/>
          <w:sz w:val="24"/>
          <w:szCs w:val="24"/>
        </w:rPr>
        <w:t xml:space="preserve">hypothesised </w:t>
      </w:r>
      <w:r w:rsidR="003A6109">
        <w:rPr>
          <w:rFonts w:ascii="Times New Roman" w:eastAsia="Times New Roman"/>
          <w:sz w:val="24"/>
          <w:szCs w:val="24"/>
        </w:rPr>
        <w:t xml:space="preserve">that </w:t>
      </w:r>
      <w:r w:rsidR="00C94A9C">
        <w:rPr>
          <w:rFonts w:ascii="Times New Roman" w:eastAsia="Times New Roman"/>
          <w:sz w:val="24"/>
          <w:szCs w:val="24"/>
        </w:rPr>
        <w:t>there is no pleiotropy (</w:t>
      </w:r>
      <w:r w:rsidR="003207F1">
        <w:rPr>
          <w:rFonts w:ascii="Times New Roman" w:eastAsia="Times New Roman"/>
          <w:sz w:val="24"/>
          <w:szCs w:val="24"/>
        </w:rPr>
        <w:t xml:space="preserve">X1 and X2 are predicted by </w:t>
      </w:r>
      <w:r w:rsidR="00C94A9C">
        <w:rPr>
          <w:rFonts w:ascii="Times New Roman" w:eastAsia="Times New Roman"/>
          <w:sz w:val="24"/>
          <w:szCs w:val="24"/>
        </w:rPr>
        <w:t xml:space="preserve">independent </w:t>
      </w:r>
      <w:r w:rsidR="003207F1">
        <w:rPr>
          <w:rFonts w:ascii="Times New Roman" w:eastAsia="Times New Roman"/>
          <w:sz w:val="24"/>
          <w:szCs w:val="24"/>
        </w:rPr>
        <w:t>50 variants</w:t>
      </w:r>
      <w:r w:rsidR="00C94A9C">
        <w:rPr>
          <w:rFonts w:ascii="Times New Roman" w:eastAsia="Times New Roman"/>
          <w:sz w:val="24"/>
          <w:szCs w:val="24"/>
        </w:rPr>
        <w:t>)</w:t>
      </w:r>
      <w:r w:rsidR="003207F1">
        <w:rPr>
          <w:rFonts w:ascii="Times New Roman" w:eastAsia="Times New Roman"/>
          <w:sz w:val="24"/>
          <w:szCs w:val="24"/>
        </w:rPr>
        <w:t xml:space="preserve"> to test how often LASSO removes extra traits correctly. We then repeated the analyses assuming 20 of the variants have pleiotropic effect (which means that 20 of them are associated with both X1 and X2)</w:t>
      </w:r>
      <w:r w:rsidR="003A6109">
        <w:rPr>
          <w:rFonts w:ascii="Times New Roman" w:eastAsia="Times New Roman"/>
          <w:sz w:val="24"/>
          <w:szCs w:val="24"/>
        </w:rPr>
        <w:t>.</w:t>
      </w:r>
      <w:r w:rsidR="00E85FC2">
        <w:rPr>
          <w:rFonts w:ascii="Times New Roman" w:eastAsia="Times New Roman"/>
          <w:sz w:val="24"/>
          <w:szCs w:val="24"/>
        </w:rPr>
        <w:t xml:space="preserve"> </w:t>
      </w:r>
      <w:r w:rsidR="003A6109">
        <w:rPr>
          <w:rFonts w:ascii="Times New Roman" w:eastAsia="Times New Roman"/>
          <w:sz w:val="24"/>
          <w:szCs w:val="24"/>
        </w:rPr>
        <w:t xml:space="preserve">In each scenario, we performed normal MVMR and LASSO MVMR. </w:t>
      </w:r>
      <w:r w:rsidR="009E0D03">
        <w:rPr>
          <w:rFonts w:ascii="Times New Roman" w:eastAsia="Times New Roman"/>
          <w:sz w:val="24"/>
          <w:szCs w:val="24"/>
        </w:rPr>
        <w:t xml:space="preserve">The results showed that </w:t>
      </w:r>
      <w:r w:rsidR="00C94A9C">
        <w:rPr>
          <w:rFonts w:ascii="Times New Roman" w:eastAsia="Times New Roman"/>
          <w:sz w:val="24"/>
          <w:szCs w:val="24"/>
        </w:rPr>
        <w:t xml:space="preserve">the LASSO removed redundant traits </w:t>
      </w:r>
      <w:r w:rsidR="003639EF">
        <w:rPr>
          <w:rFonts w:ascii="Times New Roman" w:eastAsia="Times New Roman"/>
          <w:sz w:val="24"/>
          <w:szCs w:val="24"/>
        </w:rPr>
        <w:t>X1a, X2a, X2b as well as X1 and X2</w:t>
      </w:r>
      <w:r w:rsidR="00C94A9C">
        <w:rPr>
          <w:rFonts w:ascii="Times New Roman" w:eastAsia="Times New Roman"/>
          <w:sz w:val="24"/>
          <w:szCs w:val="24"/>
        </w:rPr>
        <w:t xml:space="preserve">. </w:t>
      </w:r>
      <w:r w:rsidR="00C7126F">
        <w:rPr>
          <w:rFonts w:ascii="Times New Roman" w:eastAsia="Times New Roman"/>
          <w:sz w:val="24"/>
          <w:szCs w:val="24"/>
        </w:rPr>
        <w:t xml:space="preserve">Here we have X1b and X1c but not X1, but it is still valid as the LASSO captured X1 through its proxies. </w:t>
      </w:r>
      <w:r w:rsidR="003639EF">
        <w:rPr>
          <w:rFonts w:ascii="Times New Roman" w:eastAsia="Times New Roman"/>
          <w:sz w:val="24"/>
          <w:szCs w:val="24"/>
        </w:rPr>
        <w:t xml:space="preserve">This would not cause the problem since the purpose of LASSO MVMR is to estimate how much of outlier effect (pleiotropic pathways) we should consider. </w:t>
      </w:r>
      <w:r w:rsidR="00C7126F">
        <w:rPr>
          <w:rFonts w:ascii="Times New Roman" w:eastAsia="Times New Roman"/>
          <w:sz w:val="24"/>
          <w:szCs w:val="24"/>
        </w:rPr>
        <w:t>In the LASSO MVMR, X1b and X1c have effects of 0.164 and 0.036, then the adjustment method will correct for both X1b and X1c (0.164+0.036 = 0.2)</w:t>
      </w:r>
      <w:r w:rsidR="003639EF">
        <w:rPr>
          <w:rFonts w:ascii="Times New Roman" w:eastAsia="Times New Roman"/>
          <w:sz w:val="24"/>
          <w:szCs w:val="24"/>
        </w:rPr>
        <w:t xml:space="preserve">, which is the same as the effect of X1 on Y. Therefore, it can be suggested that the LASSO MVMR corrects for effect of candidate traits appropriately. As MR-TRYX </w:t>
      </w:r>
      <w:r w:rsidR="00C95BDD">
        <w:rPr>
          <w:rFonts w:ascii="Times New Roman" w:eastAsia="Times New Roman"/>
          <w:sz w:val="24"/>
          <w:szCs w:val="24"/>
        </w:rPr>
        <w:t>repeats</w:t>
      </w:r>
      <w:r w:rsidR="003639EF">
        <w:rPr>
          <w:rFonts w:ascii="Times New Roman" w:eastAsia="Times New Roman"/>
          <w:sz w:val="24"/>
          <w:szCs w:val="24"/>
        </w:rPr>
        <w:t xml:space="preserve"> this step 1000 times, the LASSO MVMR</w:t>
      </w:r>
      <w:r w:rsidR="00C95BDD">
        <w:rPr>
          <w:rFonts w:ascii="Times New Roman" w:eastAsia="Times New Roman"/>
          <w:sz w:val="24"/>
          <w:szCs w:val="24"/>
        </w:rPr>
        <w:t xml:space="preserve"> in MR-TRYX</w:t>
      </w:r>
      <w:r w:rsidR="003639EF">
        <w:rPr>
          <w:rFonts w:ascii="Times New Roman" w:eastAsia="Times New Roman"/>
          <w:sz w:val="24"/>
          <w:szCs w:val="24"/>
        </w:rPr>
        <w:t xml:space="preserve"> would perform better than MVMR </w:t>
      </w:r>
      <w:r w:rsidR="00C95BDD">
        <w:rPr>
          <w:rFonts w:ascii="Times New Roman" w:eastAsia="Times New Roman"/>
          <w:sz w:val="24"/>
          <w:szCs w:val="24"/>
        </w:rPr>
        <w:t>on its own.</w:t>
      </w:r>
    </w:p>
    <w:p w14:paraId="03597FC4" w14:textId="3F4E551A" w:rsidR="00C95BDD" w:rsidRPr="00460816" w:rsidRDefault="00C95BDD" w:rsidP="00C95BDD">
      <w:pPr>
        <w:spacing w:line="276" w:lineRule="auto"/>
        <w:rPr>
          <w:rFonts w:ascii="Times New Roman" w:eastAsia="Times New Roman"/>
          <w:b/>
          <w:spacing w:val="-6"/>
          <w:sz w:val="24"/>
          <w:szCs w:val="24"/>
        </w:rPr>
      </w:pPr>
      <w:r w:rsidRPr="00460816">
        <w:rPr>
          <w:rFonts w:ascii="Times New Roman" w:eastAsia="Times New Roman"/>
          <w:b/>
          <w:spacing w:val="-6"/>
          <w:sz w:val="24"/>
          <w:szCs w:val="24"/>
        </w:rPr>
        <w:t>Table R3-1. The result of the simulation</w:t>
      </w:r>
      <w:r>
        <w:rPr>
          <w:rFonts w:ascii="Times New Roman" w:eastAsia="Times New Roman"/>
          <w:b/>
          <w:spacing w:val="-6"/>
          <w:sz w:val="24"/>
          <w:szCs w:val="24"/>
        </w:rPr>
        <w:t>.</w:t>
      </w:r>
    </w:p>
    <w:tbl>
      <w:tblPr>
        <w:tblStyle w:val="TableGrid"/>
        <w:tblW w:w="9401" w:type="dxa"/>
        <w:tblBorders>
          <w:insideH w:val="none" w:sz="0" w:space="0" w:color="auto"/>
          <w:insideV w:val="none" w:sz="0" w:space="0" w:color="auto"/>
        </w:tblBorders>
        <w:tblLayout w:type="fixed"/>
        <w:tblLook w:val="04A0" w:firstRow="1" w:lastRow="0" w:firstColumn="1" w:lastColumn="0" w:noHBand="0" w:noVBand="1"/>
      </w:tblPr>
      <w:tblGrid>
        <w:gridCol w:w="1061"/>
        <w:gridCol w:w="956"/>
        <w:gridCol w:w="1640"/>
        <w:gridCol w:w="1095"/>
        <w:gridCol w:w="956"/>
        <w:gridCol w:w="956"/>
        <w:gridCol w:w="1810"/>
        <w:gridCol w:w="927"/>
      </w:tblGrid>
      <w:tr w:rsidR="00C95BDD" w14:paraId="1413DE2A" w14:textId="3D0849A4" w:rsidTr="00C95BDD">
        <w:trPr>
          <w:trHeight w:val="303"/>
        </w:trPr>
        <w:tc>
          <w:tcPr>
            <w:tcW w:w="1061" w:type="dxa"/>
            <w:tcBorders>
              <w:top w:val="single" w:sz="4" w:space="0" w:color="000000" w:themeColor="text1"/>
              <w:left w:val="nil"/>
              <w:bottom w:val="single" w:sz="4" w:space="0" w:color="auto"/>
            </w:tcBorders>
            <w:shd w:val="clear" w:color="auto" w:fill="E7E6E6" w:themeFill="background2"/>
          </w:tcPr>
          <w:p w14:paraId="2E73F928" w14:textId="77777777" w:rsidR="00C95BDD" w:rsidRPr="00C95BDD" w:rsidRDefault="00C95BDD" w:rsidP="009E0D03">
            <w:pPr>
              <w:spacing w:line="276" w:lineRule="auto"/>
              <w:jc w:val="both"/>
              <w:rPr>
                <w:rFonts w:ascii="Times New Roman" w:eastAsia="Times New Roman"/>
              </w:rPr>
            </w:pPr>
          </w:p>
        </w:tc>
        <w:tc>
          <w:tcPr>
            <w:tcW w:w="3691" w:type="dxa"/>
            <w:gridSpan w:val="3"/>
            <w:tcBorders>
              <w:top w:val="single" w:sz="4" w:space="0" w:color="000000" w:themeColor="text1"/>
              <w:bottom w:val="single" w:sz="4" w:space="0" w:color="auto"/>
            </w:tcBorders>
            <w:shd w:val="clear" w:color="auto" w:fill="E7E6E6" w:themeFill="background2"/>
            <w:vAlign w:val="center"/>
          </w:tcPr>
          <w:p w14:paraId="677F274F" w14:textId="5DC6B8D3" w:rsidR="00C95BDD" w:rsidRPr="00C95BDD" w:rsidRDefault="00C95BDD" w:rsidP="009E0D03">
            <w:pPr>
              <w:spacing w:line="276" w:lineRule="auto"/>
              <w:jc w:val="center"/>
              <w:rPr>
                <w:rFonts w:ascii="Times New Roman" w:eastAsia="Times New Roman"/>
              </w:rPr>
            </w:pPr>
            <w:r w:rsidRPr="00C95BDD">
              <w:rPr>
                <w:rFonts w:ascii="Times New Roman" w:eastAsia="Times New Roman"/>
              </w:rPr>
              <w:t>No pleiotropy</w:t>
            </w:r>
          </w:p>
        </w:tc>
        <w:tc>
          <w:tcPr>
            <w:tcW w:w="956" w:type="dxa"/>
            <w:tcBorders>
              <w:top w:val="single" w:sz="4" w:space="0" w:color="000000" w:themeColor="text1"/>
              <w:bottom w:val="single" w:sz="4" w:space="0" w:color="auto"/>
            </w:tcBorders>
            <w:shd w:val="clear" w:color="auto" w:fill="E7E6E6" w:themeFill="background2"/>
          </w:tcPr>
          <w:p w14:paraId="2B338259" w14:textId="77777777" w:rsidR="00C95BDD" w:rsidRPr="00C95BDD" w:rsidRDefault="00C95BDD" w:rsidP="009E0D03">
            <w:pPr>
              <w:spacing w:line="276" w:lineRule="auto"/>
              <w:jc w:val="center"/>
              <w:rPr>
                <w:rFonts w:ascii="Times New Roman" w:eastAsia="Times New Roman"/>
              </w:rPr>
            </w:pPr>
          </w:p>
        </w:tc>
        <w:tc>
          <w:tcPr>
            <w:tcW w:w="3693" w:type="dxa"/>
            <w:gridSpan w:val="3"/>
            <w:tcBorders>
              <w:top w:val="single" w:sz="4" w:space="0" w:color="000000" w:themeColor="text1"/>
              <w:bottom w:val="single" w:sz="4" w:space="0" w:color="auto"/>
              <w:right w:val="nil"/>
            </w:tcBorders>
            <w:shd w:val="clear" w:color="auto" w:fill="E7E6E6" w:themeFill="background2"/>
          </w:tcPr>
          <w:p w14:paraId="01FDE4B6" w14:textId="3F368FB2" w:rsidR="00C95BDD" w:rsidRPr="00C95BDD" w:rsidRDefault="00C95BDD" w:rsidP="009E0D03">
            <w:pPr>
              <w:spacing w:line="276" w:lineRule="auto"/>
              <w:jc w:val="center"/>
              <w:rPr>
                <w:rFonts w:ascii="Times New Roman" w:eastAsia="Times New Roman"/>
              </w:rPr>
            </w:pPr>
            <w:r w:rsidRPr="00C95BDD">
              <w:rPr>
                <w:rFonts w:ascii="Times New Roman" w:eastAsia="Times New Roman"/>
              </w:rPr>
              <w:t>Pleiotropy</w:t>
            </w:r>
          </w:p>
        </w:tc>
      </w:tr>
      <w:tr w:rsidR="00C95BDD" w14:paraId="5684885F" w14:textId="043BBC37" w:rsidTr="00C95BDD">
        <w:trPr>
          <w:trHeight w:val="274"/>
        </w:trPr>
        <w:tc>
          <w:tcPr>
            <w:tcW w:w="1061" w:type="dxa"/>
            <w:tcBorders>
              <w:top w:val="single" w:sz="4" w:space="0" w:color="auto"/>
              <w:left w:val="nil"/>
              <w:bottom w:val="single" w:sz="4" w:space="0" w:color="auto"/>
            </w:tcBorders>
            <w:shd w:val="clear" w:color="auto" w:fill="E7E6E6" w:themeFill="background2"/>
          </w:tcPr>
          <w:p w14:paraId="0BC581BF" w14:textId="0A6DF2B7" w:rsidR="00C95BDD" w:rsidRPr="00C95BDD" w:rsidRDefault="00C95BDD" w:rsidP="00C95BDD">
            <w:pPr>
              <w:spacing w:line="276" w:lineRule="auto"/>
              <w:jc w:val="both"/>
              <w:rPr>
                <w:rFonts w:ascii="Times New Roman" w:eastAsia="Times New Roman"/>
              </w:rPr>
            </w:pPr>
          </w:p>
        </w:tc>
        <w:tc>
          <w:tcPr>
            <w:tcW w:w="956" w:type="dxa"/>
            <w:tcBorders>
              <w:top w:val="single" w:sz="4" w:space="0" w:color="auto"/>
              <w:bottom w:val="single" w:sz="4" w:space="0" w:color="auto"/>
            </w:tcBorders>
            <w:shd w:val="clear" w:color="auto" w:fill="E7E6E6" w:themeFill="background2"/>
            <w:vAlign w:val="center"/>
          </w:tcPr>
          <w:p w14:paraId="330F2BF8" w14:textId="3EA6DF4A" w:rsidR="00C95BDD" w:rsidRPr="00C95BDD" w:rsidRDefault="00C95BDD" w:rsidP="00C95BDD">
            <w:pPr>
              <w:spacing w:line="276" w:lineRule="auto"/>
              <w:jc w:val="center"/>
              <w:rPr>
                <w:rFonts w:ascii="Times New Roman" w:eastAsia="Times New Roman"/>
              </w:rPr>
            </w:pPr>
            <w:r w:rsidRPr="00C95BDD">
              <w:rPr>
                <w:rFonts w:ascii="Times New Roman" w:eastAsia="Times New Roman"/>
              </w:rPr>
              <w:t>NSNPs</w:t>
            </w:r>
          </w:p>
        </w:tc>
        <w:tc>
          <w:tcPr>
            <w:tcW w:w="1640" w:type="dxa"/>
            <w:tcBorders>
              <w:top w:val="single" w:sz="4" w:space="0" w:color="auto"/>
              <w:bottom w:val="single" w:sz="4" w:space="0" w:color="auto"/>
            </w:tcBorders>
            <w:shd w:val="clear" w:color="auto" w:fill="E7E6E6" w:themeFill="background2"/>
            <w:vAlign w:val="center"/>
          </w:tcPr>
          <w:p w14:paraId="681689AE" w14:textId="22D0E0B1" w:rsidR="00C95BDD" w:rsidRPr="00C95BDD" w:rsidRDefault="00C95BDD" w:rsidP="00C95BDD">
            <w:pPr>
              <w:spacing w:line="276" w:lineRule="auto"/>
              <w:jc w:val="center"/>
              <w:rPr>
                <w:rFonts w:ascii="Times New Roman" w:eastAsia="Times New Roman"/>
              </w:rPr>
            </w:pPr>
            <w:r w:rsidRPr="00C95BDD">
              <w:rPr>
                <w:rFonts w:ascii="Times New Roman" w:eastAsia="Times New Roman"/>
              </w:rPr>
              <w:t>IVW estimate (beta, se)</w:t>
            </w:r>
          </w:p>
        </w:tc>
        <w:tc>
          <w:tcPr>
            <w:tcW w:w="1095" w:type="dxa"/>
            <w:tcBorders>
              <w:top w:val="single" w:sz="4" w:space="0" w:color="auto"/>
              <w:bottom w:val="single" w:sz="4" w:space="0" w:color="auto"/>
              <w:right w:val="nil"/>
            </w:tcBorders>
            <w:shd w:val="clear" w:color="auto" w:fill="E7E6E6" w:themeFill="background2"/>
            <w:vAlign w:val="center"/>
          </w:tcPr>
          <w:p w14:paraId="43ACC814" w14:textId="4248B2BA" w:rsidR="00C95BDD" w:rsidRPr="00C95BDD" w:rsidRDefault="00C95BDD" w:rsidP="00C95BDD">
            <w:pPr>
              <w:spacing w:line="276" w:lineRule="auto"/>
              <w:jc w:val="center"/>
              <w:rPr>
                <w:rFonts w:ascii="Times New Roman" w:eastAsia="Times New Roman"/>
              </w:rPr>
            </w:pPr>
            <w:r w:rsidRPr="00C95BDD">
              <w:rPr>
                <w:rFonts w:ascii="Times New Roman" w:eastAsia="Times New Roman"/>
              </w:rPr>
              <w:t>P value</w:t>
            </w:r>
          </w:p>
        </w:tc>
        <w:tc>
          <w:tcPr>
            <w:tcW w:w="956" w:type="dxa"/>
            <w:tcBorders>
              <w:top w:val="single" w:sz="4" w:space="0" w:color="auto"/>
              <w:bottom w:val="single" w:sz="4" w:space="0" w:color="auto"/>
            </w:tcBorders>
            <w:shd w:val="clear" w:color="auto" w:fill="E7E6E6" w:themeFill="background2"/>
          </w:tcPr>
          <w:p w14:paraId="42A6FF42" w14:textId="77777777" w:rsidR="00C95BDD" w:rsidRPr="00C95BDD" w:rsidRDefault="00C95BDD" w:rsidP="00C95BDD">
            <w:pPr>
              <w:spacing w:line="276" w:lineRule="auto"/>
              <w:jc w:val="center"/>
              <w:rPr>
                <w:rFonts w:ascii="Times New Roman" w:eastAsia="Times New Roman"/>
              </w:rPr>
            </w:pPr>
          </w:p>
        </w:tc>
        <w:tc>
          <w:tcPr>
            <w:tcW w:w="956" w:type="dxa"/>
            <w:tcBorders>
              <w:top w:val="single" w:sz="4" w:space="0" w:color="auto"/>
              <w:bottom w:val="single" w:sz="4" w:space="0" w:color="auto"/>
              <w:right w:val="nil"/>
            </w:tcBorders>
            <w:shd w:val="clear" w:color="auto" w:fill="E7E6E6" w:themeFill="background2"/>
            <w:vAlign w:val="center"/>
          </w:tcPr>
          <w:p w14:paraId="5657622A" w14:textId="721C4C46" w:rsidR="00C95BDD" w:rsidRPr="00C95BDD" w:rsidRDefault="00C95BDD" w:rsidP="00C95BDD">
            <w:pPr>
              <w:spacing w:line="276" w:lineRule="auto"/>
              <w:jc w:val="center"/>
              <w:rPr>
                <w:rFonts w:ascii="Times New Roman" w:eastAsia="Times New Roman"/>
              </w:rPr>
            </w:pPr>
            <w:r w:rsidRPr="00C95BDD">
              <w:rPr>
                <w:rFonts w:ascii="Times New Roman" w:eastAsia="Times New Roman"/>
              </w:rPr>
              <w:t>NSNPs</w:t>
            </w:r>
          </w:p>
        </w:tc>
        <w:tc>
          <w:tcPr>
            <w:tcW w:w="1810" w:type="dxa"/>
            <w:tcBorders>
              <w:top w:val="single" w:sz="4" w:space="0" w:color="auto"/>
              <w:bottom w:val="single" w:sz="4" w:space="0" w:color="auto"/>
              <w:right w:val="nil"/>
            </w:tcBorders>
            <w:shd w:val="clear" w:color="auto" w:fill="E7E6E6" w:themeFill="background2"/>
            <w:vAlign w:val="center"/>
          </w:tcPr>
          <w:p w14:paraId="698DB456" w14:textId="307EE7C4" w:rsidR="00C95BDD" w:rsidRPr="00C95BDD" w:rsidRDefault="00C95BDD" w:rsidP="00C95BDD">
            <w:pPr>
              <w:spacing w:line="276" w:lineRule="auto"/>
              <w:jc w:val="center"/>
              <w:rPr>
                <w:rFonts w:ascii="Times New Roman" w:eastAsia="Times New Roman"/>
              </w:rPr>
            </w:pPr>
            <w:r w:rsidRPr="00C95BDD">
              <w:rPr>
                <w:rFonts w:ascii="Times New Roman" w:eastAsia="Times New Roman"/>
              </w:rPr>
              <w:t>IVW estimate (beta, se)</w:t>
            </w:r>
          </w:p>
        </w:tc>
        <w:tc>
          <w:tcPr>
            <w:tcW w:w="927" w:type="dxa"/>
            <w:tcBorders>
              <w:top w:val="single" w:sz="4" w:space="0" w:color="auto"/>
              <w:bottom w:val="single" w:sz="4" w:space="0" w:color="auto"/>
              <w:right w:val="nil"/>
            </w:tcBorders>
            <w:shd w:val="clear" w:color="auto" w:fill="E7E6E6" w:themeFill="background2"/>
            <w:vAlign w:val="center"/>
          </w:tcPr>
          <w:p w14:paraId="02B02FE7" w14:textId="0F8E2399" w:rsidR="00C95BDD" w:rsidRPr="00C95BDD" w:rsidRDefault="00C95BDD" w:rsidP="00C95BDD">
            <w:pPr>
              <w:spacing w:line="276" w:lineRule="auto"/>
              <w:jc w:val="center"/>
              <w:rPr>
                <w:rFonts w:ascii="Times New Roman" w:eastAsia="Times New Roman"/>
              </w:rPr>
            </w:pPr>
            <w:r w:rsidRPr="00C95BDD">
              <w:rPr>
                <w:rFonts w:ascii="Times New Roman" w:eastAsia="Times New Roman"/>
              </w:rPr>
              <w:t>P value</w:t>
            </w:r>
          </w:p>
        </w:tc>
      </w:tr>
      <w:tr w:rsidR="00C95BDD" w14:paraId="30BEB17D" w14:textId="3C2A5194" w:rsidTr="00C95BDD">
        <w:trPr>
          <w:trHeight w:val="274"/>
        </w:trPr>
        <w:tc>
          <w:tcPr>
            <w:tcW w:w="9401" w:type="dxa"/>
            <w:gridSpan w:val="8"/>
            <w:tcBorders>
              <w:top w:val="single" w:sz="4" w:space="0" w:color="auto"/>
              <w:left w:val="nil"/>
              <w:bottom w:val="nil"/>
              <w:right w:val="nil"/>
            </w:tcBorders>
            <w:shd w:val="clear" w:color="auto" w:fill="E7E6E6" w:themeFill="background2"/>
            <w:vAlign w:val="center"/>
          </w:tcPr>
          <w:p w14:paraId="3E886CD8" w14:textId="0019E346" w:rsidR="00C95BDD" w:rsidRPr="00C95BDD" w:rsidRDefault="00C95BDD" w:rsidP="00C95BDD">
            <w:pPr>
              <w:spacing w:line="276" w:lineRule="auto"/>
              <w:rPr>
                <w:rFonts w:ascii="Times New Roman" w:eastAsia="Times New Roman"/>
              </w:rPr>
            </w:pPr>
            <w:r w:rsidRPr="00C95BDD">
              <w:rPr>
                <w:rFonts w:ascii="Times New Roman" w:eastAsia="Times New Roman"/>
              </w:rPr>
              <w:t>MVMR</w:t>
            </w:r>
          </w:p>
        </w:tc>
      </w:tr>
      <w:tr w:rsidR="00C95BDD" w14:paraId="4E217FA7" w14:textId="12C46866" w:rsidTr="00C95BDD">
        <w:trPr>
          <w:trHeight w:val="274"/>
        </w:trPr>
        <w:tc>
          <w:tcPr>
            <w:tcW w:w="1061" w:type="dxa"/>
            <w:tcBorders>
              <w:top w:val="nil"/>
              <w:left w:val="nil"/>
              <w:bottom w:val="nil"/>
            </w:tcBorders>
          </w:tcPr>
          <w:p w14:paraId="1EABDE21" w14:textId="1BEBE27F" w:rsidR="00C95BDD" w:rsidRPr="00C95BDD" w:rsidRDefault="00C95BDD" w:rsidP="00C95BDD">
            <w:pPr>
              <w:spacing w:line="276" w:lineRule="auto"/>
              <w:jc w:val="both"/>
              <w:rPr>
                <w:rFonts w:ascii="Times New Roman" w:eastAsia="Times New Roman"/>
              </w:rPr>
            </w:pPr>
            <w:r w:rsidRPr="00C95BDD">
              <w:rPr>
                <w:rFonts w:ascii="Times New Roman"/>
              </w:rPr>
              <w:t xml:space="preserve">  X1</w:t>
            </w:r>
          </w:p>
        </w:tc>
        <w:tc>
          <w:tcPr>
            <w:tcW w:w="956" w:type="dxa"/>
            <w:tcBorders>
              <w:top w:val="nil"/>
              <w:bottom w:val="nil"/>
            </w:tcBorders>
          </w:tcPr>
          <w:p w14:paraId="42756A09" w14:textId="72FD5AAE" w:rsidR="00C95BDD" w:rsidRPr="00C95BDD" w:rsidRDefault="00C95BDD" w:rsidP="00C95BDD">
            <w:pPr>
              <w:spacing w:line="276" w:lineRule="auto"/>
              <w:jc w:val="center"/>
              <w:rPr>
                <w:rFonts w:ascii="Times New Roman" w:eastAsia="Times New Roman"/>
              </w:rPr>
            </w:pPr>
            <w:r w:rsidRPr="00C95BDD">
              <w:rPr>
                <w:rFonts w:ascii="Times New Roman"/>
              </w:rPr>
              <w:t>31</w:t>
            </w:r>
          </w:p>
        </w:tc>
        <w:tc>
          <w:tcPr>
            <w:tcW w:w="1640" w:type="dxa"/>
            <w:tcBorders>
              <w:top w:val="nil"/>
              <w:bottom w:val="nil"/>
            </w:tcBorders>
          </w:tcPr>
          <w:p w14:paraId="2D71B124" w14:textId="7DB08663" w:rsidR="00C95BDD" w:rsidRPr="00C95BDD" w:rsidRDefault="00C95BDD" w:rsidP="00C95BDD">
            <w:pPr>
              <w:spacing w:line="276" w:lineRule="auto"/>
              <w:jc w:val="center"/>
              <w:rPr>
                <w:rFonts w:ascii="Times New Roman" w:eastAsia="Times New Roman"/>
              </w:rPr>
            </w:pPr>
            <w:r w:rsidRPr="00C95BDD">
              <w:rPr>
                <w:rFonts w:ascii="Times New Roman"/>
              </w:rPr>
              <w:t>-0.076 (0.326)</w:t>
            </w:r>
          </w:p>
        </w:tc>
        <w:tc>
          <w:tcPr>
            <w:tcW w:w="1095" w:type="dxa"/>
            <w:tcBorders>
              <w:top w:val="nil"/>
              <w:bottom w:val="nil"/>
              <w:right w:val="nil"/>
            </w:tcBorders>
          </w:tcPr>
          <w:p w14:paraId="7DA56BB2" w14:textId="13195055" w:rsidR="00C95BDD" w:rsidRPr="00C95BDD" w:rsidRDefault="00C95BDD" w:rsidP="00C95BDD">
            <w:pPr>
              <w:spacing w:line="276" w:lineRule="auto"/>
              <w:jc w:val="center"/>
              <w:rPr>
                <w:rFonts w:ascii="Times New Roman" w:eastAsia="Times New Roman"/>
              </w:rPr>
            </w:pPr>
            <w:r w:rsidRPr="00C95BDD">
              <w:rPr>
                <w:rFonts w:ascii="Times New Roman"/>
              </w:rPr>
              <w:t>0.815</w:t>
            </w:r>
          </w:p>
        </w:tc>
        <w:tc>
          <w:tcPr>
            <w:tcW w:w="956" w:type="dxa"/>
            <w:tcBorders>
              <w:top w:val="nil"/>
              <w:bottom w:val="nil"/>
            </w:tcBorders>
          </w:tcPr>
          <w:p w14:paraId="61749845" w14:textId="77777777" w:rsidR="00C95BDD" w:rsidRPr="00C95BDD" w:rsidRDefault="00C95BDD" w:rsidP="00C95BDD">
            <w:pPr>
              <w:spacing w:line="276" w:lineRule="auto"/>
              <w:jc w:val="center"/>
              <w:rPr>
                <w:rFonts w:ascii="Times New Roman"/>
                <w:color w:val="000000"/>
              </w:rPr>
            </w:pPr>
          </w:p>
        </w:tc>
        <w:tc>
          <w:tcPr>
            <w:tcW w:w="956" w:type="dxa"/>
            <w:tcBorders>
              <w:top w:val="nil"/>
              <w:bottom w:val="nil"/>
              <w:right w:val="nil"/>
            </w:tcBorders>
            <w:vAlign w:val="bottom"/>
          </w:tcPr>
          <w:p w14:paraId="03D95016" w14:textId="4D556E48" w:rsidR="00C95BDD" w:rsidRPr="00C95BDD" w:rsidRDefault="00C95BDD" w:rsidP="00C95BDD">
            <w:pPr>
              <w:spacing w:line="276" w:lineRule="auto"/>
              <w:jc w:val="center"/>
              <w:rPr>
                <w:rFonts w:ascii="Times New Roman"/>
              </w:rPr>
            </w:pPr>
            <w:r w:rsidRPr="00C95BDD">
              <w:rPr>
                <w:rFonts w:ascii="Times New Roman"/>
                <w:color w:val="000000"/>
              </w:rPr>
              <w:t>36</w:t>
            </w:r>
          </w:p>
        </w:tc>
        <w:tc>
          <w:tcPr>
            <w:tcW w:w="1810" w:type="dxa"/>
            <w:tcBorders>
              <w:top w:val="nil"/>
              <w:bottom w:val="nil"/>
              <w:right w:val="nil"/>
            </w:tcBorders>
            <w:vAlign w:val="bottom"/>
          </w:tcPr>
          <w:p w14:paraId="6C62CE80" w14:textId="3927B5F0" w:rsidR="00C95BDD" w:rsidRPr="00C95BDD" w:rsidRDefault="00C95BDD" w:rsidP="00C95BDD">
            <w:pPr>
              <w:spacing w:line="276" w:lineRule="auto"/>
              <w:jc w:val="center"/>
              <w:rPr>
                <w:rFonts w:ascii="Times New Roman"/>
              </w:rPr>
            </w:pPr>
            <w:r w:rsidRPr="00C95BDD">
              <w:rPr>
                <w:rFonts w:ascii="Times New Roman"/>
                <w:color w:val="000000"/>
              </w:rPr>
              <w:t>0.529 (0.397)</w:t>
            </w:r>
          </w:p>
        </w:tc>
        <w:tc>
          <w:tcPr>
            <w:tcW w:w="927" w:type="dxa"/>
            <w:tcBorders>
              <w:top w:val="nil"/>
              <w:bottom w:val="nil"/>
              <w:right w:val="nil"/>
            </w:tcBorders>
            <w:vAlign w:val="bottom"/>
          </w:tcPr>
          <w:p w14:paraId="13E5C0F0" w14:textId="437B8164" w:rsidR="00C95BDD" w:rsidRPr="00C95BDD" w:rsidRDefault="00C95BDD" w:rsidP="00C95BDD">
            <w:pPr>
              <w:spacing w:line="276" w:lineRule="auto"/>
              <w:jc w:val="center"/>
              <w:rPr>
                <w:rFonts w:ascii="Times New Roman"/>
              </w:rPr>
            </w:pPr>
            <w:r w:rsidRPr="00C95BDD">
              <w:rPr>
                <w:rFonts w:ascii="Times New Roman"/>
                <w:color w:val="000000"/>
              </w:rPr>
              <w:t>0.183</w:t>
            </w:r>
          </w:p>
        </w:tc>
      </w:tr>
      <w:tr w:rsidR="00C95BDD" w14:paraId="0778936F" w14:textId="70276D48" w:rsidTr="00C95BDD">
        <w:trPr>
          <w:trHeight w:val="289"/>
        </w:trPr>
        <w:tc>
          <w:tcPr>
            <w:tcW w:w="1061" w:type="dxa"/>
            <w:tcBorders>
              <w:top w:val="nil"/>
              <w:left w:val="nil"/>
              <w:bottom w:val="nil"/>
            </w:tcBorders>
          </w:tcPr>
          <w:p w14:paraId="762B0A66" w14:textId="65820C6C" w:rsidR="00C95BDD" w:rsidRPr="00C95BDD" w:rsidRDefault="00C95BDD" w:rsidP="00C95BDD">
            <w:pPr>
              <w:spacing w:line="276" w:lineRule="auto"/>
              <w:jc w:val="both"/>
              <w:rPr>
                <w:rFonts w:ascii="Times New Roman" w:eastAsia="Times New Roman"/>
              </w:rPr>
            </w:pPr>
            <w:r w:rsidRPr="00C95BDD">
              <w:rPr>
                <w:rFonts w:ascii="Times New Roman"/>
              </w:rPr>
              <w:t xml:space="preserve">  X2</w:t>
            </w:r>
          </w:p>
        </w:tc>
        <w:tc>
          <w:tcPr>
            <w:tcW w:w="956" w:type="dxa"/>
            <w:tcBorders>
              <w:top w:val="nil"/>
              <w:bottom w:val="nil"/>
            </w:tcBorders>
          </w:tcPr>
          <w:p w14:paraId="6C3AD800" w14:textId="6F5A6675" w:rsidR="00C95BDD" w:rsidRPr="00C95BDD" w:rsidRDefault="00C95BDD" w:rsidP="00C95BDD">
            <w:pPr>
              <w:spacing w:line="276" w:lineRule="auto"/>
              <w:jc w:val="center"/>
              <w:rPr>
                <w:rFonts w:ascii="Times New Roman" w:eastAsia="Times New Roman"/>
              </w:rPr>
            </w:pPr>
            <w:r w:rsidRPr="00C95BDD">
              <w:rPr>
                <w:rFonts w:ascii="Times New Roman"/>
              </w:rPr>
              <w:t>31</w:t>
            </w:r>
          </w:p>
        </w:tc>
        <w:tc>
          <w:tcPr>
            <w:tcW w:w="1640" w:type="dxa"/>
            <w:tcBorders>
              <w:top w:val="nil"/>
              <w:bottom w:val="nil"/>
            </w:tcBorders>
          </w:tcPr>
          <w:p w14:paraId="287D5609" w14:textId="1B77573F" w:rsidR="00C95BDD" w:rsidRPr="00C95BDD" w:rsidRDefault="00C95BDD" w:rsidP="00C95BDD">
            <w:pPr>
              <w:spacing w:line="276" w:lineRule="auto"/>
              <w:jc w:val="center"/>
              <w:rPr>
                <w:rFonts w:ascii="Times New Roman" w:eastAsia="Times New Roman"/>
              </w:rPr>
            </w:pPr>
            <w:r w:rsidRPr="00C95BDD">
              <w:rPr>
                <w:rFonts w:ascii="Times New Roman"/>
              </w:rPr>
              <w:t>-0.07 (0.332)</w:t>
            </w:r>
          </w:p>
        </w:tc>
        <w:tc>
          <w:tcPr>
            <w:tcW w:w="1095" w:type="dxa"/>
            <w:tcBorders>
              <w:top w:val="nil"/>
              <w:bottom w:val="nil"/>
              <w:right w:val="nil"/>
            </w:tcBorders>
          </w:tcPr>
          <w:p w14:paraId="6B5A6F9C" w14:textId="5346439B" w:rsidR="00C95BDD" w:rsidRPr="00C95BDD" w:rsidRDefault="00C95BDD" w:rsidP="00C95BDD">
            <w:pPr>
              <w:spacing w:line="276" w:lineRule="auto"/>
              <w:jc w:val="center"/>
              <w:rPr>
                <w:rFonts w:ascii="Times New Roman" w:eastAsia="Times New Roman"/>
              </w:rPr>
            </w:pPr>
            <w:r w:rsidRPr="00C95BDD">
              <w:rPr>
                <w:rFonts w:ascii="Times New Roman"/>
              </w:rPr>
              <w:t>0.833</w:t>
            </w:r>
          </w:p>
        </w:tc>
        <w:tc>
          <w:tcPr>
            <w:tcW w:w="956" w:type="dxa"/>
            <w:tcBorders>
              <w:top w:val="nil"/>
              <w:bottom w:val="nil"/>
            </w:tcBorders>
          </w:tcPr>
          <w:p w14:paraId="6800359A" w14:textId="77777777" w:rsidR="00C95BDD" w:rsidRPr="00C95BDD" w:rsidRDefault="00C95BDD" w:rsidP="00C95BDD">
            <w:pPr>
              <w:spacing w:line="276" w:lineRule="auto"/>
              <w:jc w:val="center"/>
              <w:rPr>
                <w:rFonts w:ascii="Times New Roman"/>
                <w:color w:val="000000"/>
              </w:rPr>
            </w:pPr>
          </w:p>
        </w:tc>
        <w:tc>
          <w:tcPr>
            <w:tcW w:w="956" w:type="dxa"/>
            <w:tcBorders>
              <w:top w:val="nil"/>
              <w:bottom w:val="nil"/>
              <w:right w:val="nil"/>
            </w:tcBorders>
            <w:vAlign w:val="bottom"/>
          </w:tcPr>
          <w:p w14:paraId="77EAE412" w14:textId="51028048" w:rsidR="00C95BDD" w:rsidRPr="00C95BDD" w:rsidRDefault="00C95BDD" w:rsidP="00C95BDD">
            <w:pPr>
              <w:spacing w:line="276" w:lineRule="auto"/>
              <w:jc w:val="center"/>
              <w:rPr>
                <w:rFonts w:ascii="Times New Roman"/>
              </w:rPr>
            </w:pPr>
            <w:r w:rsidRPr="00C95BDD">
              <w:rPr>
                <w:rFonts w:ascii="Times New Roman"/>
                <w:color w:val="000000"/>
              </w:rPr>
              <w:t>25</w:t>
            </w:r>
          </w:p>
        </w:tc>
        <w:tc>
          <w:tcPr>
            <w:tcW w:w="1810" w:type="dxa"/>
            <w:tcBorders>
              <w:top w:val="nil"/>
              <w:bottom w:val="nil"/>
              <w:right w:val="nil"/>
            </w:tcBorders>
            <w:vAlign w:val="bottom"/>
          </w:tcPr>
          <w:p w14:paraId="796A89BD" w14:textId="741FC4EC" w:rsidR="00C95BDD" w:rsidRPr="00C95BDD" w:rsidRDefault="00C95BDD" w:rsidP="00C95BDD">
            <w:pPr>
              <w:spacing w:line="276" w:lineRule="auto"/>
              <w:jc w:val="center"/>
              <w:rPr>
                <w:rFonts w:ascii="Times New Roman"/>
              </w:rPr>
            </w:pPr>
            <w:r w:rsidRPr="00C95BDD">
              <w:rPr>
                <w:rFonts w:ascii="Times New Roman"/>
                <w:color w:val="000000"/>
              </w:rPr>
              <w:t>0.166 (0.363)</w:t>
            </w:r>
          </w:p>
        </w:tc>
        <w:tc>
          <w:tcPr>
            <w:tcW w:w="927" w:type="dxa"/>
            <w:tcBorders>
              <w:top w:val="nil"/>
              <w:bottom w:val="nil"/>
              <w:right w:val="nil"/>
            </w:tcBorders>
            <w:vAlign w:val="bottom"/>
          </w:tcPr>
          <w:p w14:paraId="339868E8" w14:textId="01D28BA6" w:rsidR="00C95BDD" w:rsidRPr="00C95BDD" w:rsidRDefault="00C95BDD" w:rsidP="00C95BDD">
            <w:pPr>
              <w:spacing w:line="276" w:lineRule="auto"/>
              <w:jc w:val="center"/>
              <w:rPr>
                <w:rFonts w:ascii="Times New Roman"/>
              </w:rPr>
            </w:pPr>
            <w:r w:rsidRPr="00C95BDD">
              <w:rPr>
                <w:rFonts w:ascii="Times New Roman"/>
                <w:color w:val="000000"/>
              </w:rPr>
              <w:t>0.647</w:t>
            </w:r>
          </w:p>
        </w:tc>
      </w:tr>
      <w:tr w:rsidR="00C95BDD" w14:paraId="1E4C8EF9" w14:textId="78FD4898" w:rsidTr="00C95BDD">
        <w:trPr>
          <w:trHeight w:val="274"/>
        </w:trPr>
        <w:tc>
          <w:tcPr>
            <w:tcW w:w="1061" w:type="dxa"/>
            <w:tcBorders>
              <w:top w:val="nil"/>
              <w:left w:val="nil"/>
              <w:bottom w:val="nil"/>
            </w:tcBorders>
          </w:tcPr>
          <w:p w14:paraId="60F94BE1" w14:textId="3A507C9F" w:rsidR="00C95BDD" w:rsidRPr="00C95BDD" w:rsidRDefault="00C95BDD" w:rsidP="00C95BDD">
            <w:pPr>
              <w:spacing w:line="276" w:lineRule="auto"/>
              <w:jc w:val="both"/>
              <w:rPr>
                <w:rFonts w:ascii="Times New Roman" w:eastAsia="Times New Roman"/>
              </w:rPr>
            </w:pPr>
            <w:r w:rsidRPr="00C95BDD">
              <w:rPr>
                <w:rFonts w:ascii="Times New Roman"/>
              </w:rPr>
              <w:lastRenderedPageBreak/>
              <w:t xml:space="preserve">  X1a</w:t>
            </w:r>
          </w:p>
        </w:tc>
        <w:tc>
          <w:tcPr>
            <w:tcW w:w="956" w:type="dxa"/>
            <w:tcBorders>
              <w:top w:val="nil"/>
              <w:bottom w:val="nil"/>
            </w:tcBorders>
          </w:tcPr>
          <w:p w14:paraId="56E0E867" w14:textId="73AB2B48" w:rsidR="00C95BDD" w:rsidRPr="00C95BDD" w:rsidRDefault="00C95BDD" w:rsidP="00C95BDD">
            <w:pPr>
              <w:spacing w:line="276" w:lineRule="auto"/>
              <w:jc w:val="center"/>
              <w:rPr>
                <w:rFonts w:ascii="Times New Roman" w:eastAsia="Times New Roman"/>
              </w:rPr>
            </w:pPr>
            <w:r w:rsidRPr="00C95BDD">
              <w:rPr>
                <w:rFonts w:ascii="Times New Roman"/>
              </w:rPr>
              <w:t>29</w:t>
            </w:r>
          </w:p>
        </w:tc>
        <w:tc>
          <w:tcPr>
            <w:tcW w:w="1640" w:type="dxa"/>
            <w:tcBorders>
              <w:top w:val="nil"/>
              <w:bottom w:val="nil"/>
            </w:tcBorders>
          </w:tcPr>
          <w:p w14:paraId="0D40A651" w14:textId="14D233EC" w:rsidR="00C95BDD" w:rsidRPr="00C95BDD" w:rsidRDefault="00C95BDD" w:rsidP="00C95BDD">
            <w:pPr>
              <w:spacing w:line="276" w:lineRule="auto"/>
              <w:jc w:val="center"/>
              <w:rPr>
                <w:rFonts w:ascii="Times New Roman" w:eastAsia="Times New Roman"/>
              </w:rPr>
            </w:pPr>
            <w:r w:rsidRPr="00C95BDD">
              <w:rPr>
                <w:rFonts w:ascii="Times New Roman"/>
              </w:rPr>
              <w:t>-0.133 (0.197)</w:t>
            </w:r>
          </w:p>
        </w:tc>
        <w:tc>
          <w:tcPr>
            <w:tcW w:w="1095" w:type="dxa"/>
            <w:tcBorders>
              <w:top w:val="nil"/>
              <w:bottom w:val="nil"/>
              <w:right w:val="nil"/>
            </w:tcBorders>
          </w:tcPr>
          <w:p w14:paraId="04391E50" w14:textId="3593CC57" w:rsidR="00C95BDD" w:rsidRPr="00C95BDD" w:rsidRDefault="00C95BDD" w:rsidP="00C95BDD">
            <w:pPr>
              <w:spacing w:line="276" w:lineRule="auto"/>
              <w:jc w:val="center"/>
              <w:rPr>
                <w:rFonts w:ascii="Times New Roman" w:eastAsia="Times New Roman"/>
              </w:rPr>
            </w:pPr>
            <w:r w:rsidRPr="00C95BDD">
              <w:rPr>
                <w:rFonts w:ascii="Times New Roman"/>
              </w:rPr>
              <w:t>0.499</w:t>
            </w:r>
          </w:p>
        </w:tc>
        <w:tc>
          <w:tcPr>
            <w:tcW w:w="956" w:type="dxa"/>
            <w:tcBorders>
              <w:top w:val="nil"/>
              <w:bottom w:val="nil"/>
            </w:tcBorders>
          </w:tcPr>
          <w:p w14:paraId="29684765" w14:textId="77777777" w:rsidR="00C95BDD" w:rsidRPr="00C95BDD" w:rsidRDefault="00C95BDD" w:rsidP="00C95BDD">
            <w:pPr>
              <w:spacing w:line="276" w:lineRule="auto"/>
              <w:jc w:val="center"/>
              <w:rPr>
                <w:rFonts w:ascii="Times New Roman"/>
                <w:color w:val="000000"/>
              </w:rPr>
            </w:pPr>
          </w:p>
        </w:tc>
        <w:tc>
          <w:tcPr>
            <w:tcW w:w="956" w:type="dxa"/>
            <w:tcBorders>
              <w:top w:val="nil"/>
              <w:bottom w:val="nil"/>
              <w:right w:val="nil"/>
            </w:tcBorders>
            <w:vAlign w:val="bottom"/>
          </w:tcPr>
          <w:p w14:paraId="6F919538" w14:textId="6B1540EA" w:rsidR="00C95BDD" w:rsidRPr="00C95BDD" w:rsidRDefault="00C95BDD" w:rsidP="00C95BDD">
            <w:pPr>
              <w:spacing w:line="276" w:lineRule="auto"/>
              <w:jc w:val="center"/>
              <w:rPr>
                <w:rFonts w:ascii="Times New Roman"/>
              </w:rPr>
            </w:pPr>
            <w:r w:rsidRPr="00C95BDD">
              <w:rPr>
                <w:rFonts w:ascii="Times New Roman"/>
                <w:color w:val="000000"/>
              </w:rPr>
              <w:t>32</w:t>
            </w:r>
          </w:p>
        </w:tc>
        <w:tc>
          <w:tcPr>
            <w:tcW w:w="1810" w:type="dxa"/>
            <w:tcBorders>
              <w:top w:val="nil"/>
              <w:bottom w:val="nil"/>
              <w:right w:val="nil"/>
            </w:tcBorders>
            <w:vAlign w:val="bottom"/>
          </w:tcPr>
          <w:p w14:paraId="4E07AC61" w14:textId="054400CD" w:rsidR="00C95BDD" w:rsidRPr="00C95BDD" w:rsidRDefault="00C95BDD" w:rsidP="00C95BDD">
            <w:pPr>
              <w:spacing w:line="276" w:lineRule="auto"/>
              <w:jc w:val="center"/>
              <w:rPr>
                <w:rFonts w:ascii="Times New Roman"/>
              </w:rPr>
            </w:pPr>
            <w:r w:rsidRPr="00C95BDD">
              <w:rPr>
                <w:rFonts w:ascii="Times New Roman"/>
                <w:color w:val="000000"/>
              </w:rPr>
              <w:t>-0.272 (0.198)</w:t>
            </w:r>
          </w:p>
        </w:tc>
        <w:tc>
          <w:tcPr>
            <w:tcW w:w="927" w:type="dxa"/>
            <w:tcBorders>
              <w:top w:val="nil"/>
              <w:bottom w:val="nil"/>
              <w:right w:val="nil"/>
            </w:tcBorders>
            <w:vAlign w:val="bottom"/>
          </w:tcPr>
          <w:p w14:paraId="27D6F7E4" w14:textId="1CDF735F" w:rsidR="00C95BDD" w:rsidRPr="00C95BDD" w:rsidRDefault="00C95BDD" w:rsidP="00C95BDD">
            <w:pPr>
              <w:spacing w:line="276" w:lineRule="auto"/>
              <w:jc w:val="center"/>
              <w:rPr>
                <w:rFonts w:ascii="Times New Roman"/>
              </w:rPr>
            </w:pPr>
            <w:r w:rsidRPr="00C95BDD">
              <w:rPr>
                <w:rFonts w:ascii="Times New Roman"/>
                <w:color w:val="000000"/>
              </w:rPr>
              <w:t>0.171</w:t>
            </w:r>
          </w:p>
        </w:tc>
      </w:tr>
      <w:tr w:rsidR="00C95BDD" w14:paraId="4969920D" w14:textId="7CF0A54A" w:rsidTr="00C95BDD">
        <w:trPr>
          <w:trHeight w:val="274"/>
        </w:trPr>
        <w:tc>
          <w:tcPr>
            <w:tcW w:w="1061" w:type="dxa"/>
            <w:tcBorders>
              <w:top w:val="nil"/>
              <w:left w:val="nil"/>
              <w:bottom w:val="nil"/>
            </w:tcBorders>
          </w:tcPr>
          <w:p w14:paraId="74444536" w14:textId="27605D11" w:rsidR="00C95BDD" w:rsidRPr="00C95BDD" w:rsidRDefault="00C95BDD" w:rsidP="00C95BDD">
            <w:pPr>
              <w:spacing w:line="276" w:lineRule="auto"/>
              <w:jc w:val="both"/>
              <w:rPr>
                <w:rFonts w:ascii="Times New Roman" w:eastAsia="Times New Roman"/>
              </w:rPr>
            </w:pPr>
            <w:r w:rsidRPr="00C95BDD">
              <w:rPr>
                <w:rFonts w:ascii="Times New Roman"/>
              </w:rPr>
              <w:t xml:space="preserve">  X1b</w:t>
            </w:r>
          </w:p>
        </w:tc>
        <w:tc>
          <w:tcPr>
            <w:tcW w:w="956" w:type="dxa"/>
            <w:tcBorders>
              <w:top w:val="nil"/>
              <w:bottom w:val="nil"/>
            </w:tcBorders>
          </w:tcPr>
          <w:p w14:paraId="7A20231F" w14:textId="0ED583FF" w:rsidR="00C95BDD" w:rsidRPr="00C95BDD" w:rsidRDefault="00C95BDD" w:rsidP="00C95BDD">
            <w:pPr>
              <w:spacing w:line="276" w:lineRule="auto"/>
              <w:jc w:val="center"/>
              <w:rPr>
                <w:rFonts w:ascii="Times New Roman" w:eastAsia="Times New Roman"/>
              </w:rPr>
            </w:pPr>
            <w:r w:rsidRPr="00C95BDD">
              <w:rPr>
                <w:rFonts w:ascii="Times New Roman"/>
              </w:rPr>
              <w:t>29</w:t>
            </w:r>
          </w:p>
        </w:tc>
        <w:tc>
          <w:tcPr>
            <w:tcW w:w="1640" w:type="dxa"/>
            <w:tcBorders>
              <w:top w:val="nil"/>
              <w:bottom w:val="nil"/>
            </w:tcBorders>
          </w:tcPr>
          <w:p w14:paraId="3DF05BDD" w14:textId="2B7D2581" w:rsidR="00C95BDD" w:rsidRPr="00C95BDD" w:rsidRDefault="00C95BDD" w:rsidP="00C95BDD">
            <w:pPr>
              <w:spacing w:line="276" w:lineRule="auto"/>
              <w:jc w:val="center"/>
              <w:rPr>
                <w:rFonts w:ascii="Times New Roman" w:eastAsia="Times New Roman"/>
              </w:rPr>
            </w:pPr>
            <w:r w:rsidRPr="00C95BDD">
              <w:rPr>
                <w:rFonts w:ascii="Times New Roman"/>
              </w:rPr>
              <w:t>0.261 (0.196)</w:t>
            </w:r>
          </w:p>
        </w:tc>
        <w:tc>
          <w:tcPr>
            <w:tcW w:w="1095" w:type="dxa"/>
            <w:tcBorders>
              <w:top w:val="nil"/>
              <w:bottom w:val="nil"/>
              <w:right w:val="nil"/>
            </w:tcBorders>
          </w:tcPr>
          <w:p w14:paraId="49011403" w14:textId="5FE0F4D7" w:rsidR="00C95BDD" w:rsidRPr="00C95BDD" w:rsidRDefault="00C95BDD" w:rsidP="00C95BDD">
            <w:pPr>
              <w:spacing w:line="276" w:lineRule="auto"/>
              <w:jc w:val="center"/>
              <w:rPr>
                <w:rFonts w:ascii="Times New Roman" w:eastAsia="Times New Roman"/>
              </w:rPr>
            </w:pPr>
            <w:r w:rsidRPr="00C95BDD">
              <w:rPr>
                <w:rFonts w:ascii="Times New Roman"/>
              </w:rPr>
              <w:t>0.185</w:t>
            </w:r>
          </w:p>
        </w:tc>
        <w:tc>
          <w:tcPr>
            <w:tcW w:w="956" w:type="dxa"/>
            <w:tcBorders>
              <w:top w:val="nil"/>
              <w:bottom w:val="nil"/>
            </w:tcBorders>
          </w:tcPr>
          <w:p w14:paraId="13F2FE99" w14:textId="77777777" w:rsidR="00C95BDD" w:rsidRPr="00C95BDD" w:rsidRDefault="00C95BDD" w:rsidP="00C95BDD">
            <w:pPr>
              <w:spacing w:line="276" w:lineRule="auto"/>
              <w:jc w:val="center"/>
              <w:rPr>
                <w:rFonts w:ascii="Times New Roman"/>
                <w:color w:val="000000"/>
              </w:rPr>
            </w:pPr>
          </w:p>
        </w:tc>
        <w:tc>
          <w:tcPr>
            <w:tcW w:w="956" w:type="dxa"/>
            <w:tcBorders>
              <w:top w:val="nil"/>
              <w:bottom w:val="nil"/>
              <w:right w:val="nil"/>
            </w:tcBorders>
            <w:vAlign w:val="bottom"/>
          </w:tcPr>
          <w:p w14:paraId="5CEBCABE" w14:textId="2087C73C" w:rsidR="00C95BDD" w:rsidRPr="00C95BDD" w:rsidRDefault="00C95BDD" w:rsidP="00C95BDD">
            <w:pPr>
              <w:spacing w:line="276" w:lineRule="auto"/>
              <w:jc w:val="center"/>
              <w:rPr>
                <w:rFonts w:ascii="Times New Roman"/>
              </w:rPr>
            </w:pPr>
            <w:r w:rsidRPr="00C95BDD">
              <w:rPr>
                <w:rFonts w:ascii="Times New Roman"/>
                <w:color w:val="000000"/>
              </w:rPr>
              <w:t>33</w:t>
            </w:r>
          </w:p>
        </w:tc>
        <w:tc>
          <w:tcPr>
            <w:tcW w:w="1810" w:type="dxa"/>
            <w:tcBorders>
              <w:top w:val="nil"/>
              <w:bottom w:val="nil"/>
              <w:right w:val="nil"/>
            </w:tcBorders>
            <w:vAlign w:val="bottom"/>
          </w:tcPr>
          <w:p w14:paraId="47B0E8B0" w14:textId="4359C524" w:rsidR="00C95BDD" w:rsidRPr="00C95BDD" w:rsidRDefault="00C95BDD" w:rsidP="00C95BDD">
            <w:pPr>
              <w:spacing w:line="276" w:lineRule="auto"/>
              <w:jc w:val="center"/>
              <w:rPr>
                <w:rFonts w:ascii="Times New Roman"/>
              </w:rPr>
            </w:pPr>
            <w:r w:rsidRPr="00C95BDD">
              <w:rPr>
                <w:rFonts w:ascii="Times New Roman"/>
                <w:color w:val="000000"/>
              </w:rPr>
              <w:t>0.096 (0.222)</w:t>
            </w:r>
          </w:p>
        </w:tc>
        <w:tc>
          <w:tcPr>
            <w:tcW w:w="927" w:type="dxa"/>
            <w:tcBorders>
              <w:top w:val="nil"/>
              <w:bottom w:val="nil"/>
              <w:right w:val="nil"/>
            </w:tcBorders>
            <w:vAlign w:val="bottom"/>
          </w:tcPr>
          <w:p w14:paraId="37020251" w14:textId="65ECC52A" w:rsidR="00C95BDD" w:rsidRPr="00C95BDD" w:rsidRDefault="00C95BDD" w:rsidP="00C95BDD">
            <w:pPr>
              <w:spacing w:line="276" w:lineRule="auto"/>
              <w:jc w:val="center"/>
              <w:rPr>
                <w:rFonts w:ascii="Times New Roman"/>
              </w:rPr>
            </w:pPr>
            <w:r w:rsidRPr="00C95BDD">
              <w:rPr>
                <w:rFonts w:ascii="Times New Roman"/>
                <w:color w:val="000000"/>
              </w:rPr>
              <w:t>0.666</w:t>
            </w:r>
          </w:p>
        </w:tc>
      </w:tr>
      <w:tr w:rsidR="00C95BDD" w14:paraId="3952642B" w14:textId="631FAFC5" w:rsidTr="00C95BDD">
        <w:trPr>
          <w:trHeight w:val="289"/>
        </w:trPr>
        <w:tc>
          <w:tcPr>
            <w:tcW w:w="1061" w:type="dxa"/>
            <w:tcBorders>
              <w:top w:val="nil"/>
              <w:left w:val="nil"/>
              <w:bottom w:val="nil"/>
            </w:tcBorders>
          </w:tcPr>
          <w:p w14:paraId="0847D4F1" w14:textId="2A4107F5" w:rsidR="00C95BDD" w:rsidRPr="00C95BDD" w:rsidRDefault="00C95BDD" w:rsidP="00C95BDD">
            <w:pPr>
              <w:spacing w:line="276" w:lineRule="auto"/>
              <w:jc w:val="both"/>
              <w:rPr>
                <w:rFonts w:ascii="Times New Roman" w:eastAsia="Times New Roman"/>
              </w:rPr>
            </w:pPr>
            <w:r w:rsidRPr="00C95BDD">
              <w:rPr>
                <w:rFonts w:ascii="Times New Roman"/>
              </w:rPr>
              <w:t xml:space="preserve">  X1c</w:t>
            </w:r>
          </w:p>
        </w:tc>
        <w:tc>
          <w:tcPr>
            <w:tcW w:w="956" w:type="dxa"/>
            <w:tcBorders>
              <w:top w:val="nil"/>
              <w:bottom w:val="nil"/>
            </w:tcBorders>
          </w:tcPr>
          <w:p w14:paraId="46C0D1CE" w14:textId="5119788F" w:rsidR="00C95BDD" w:rsidRPr="00C95BDD" w:rsidRDefault="00C95BDD" w:rsidP="00C95BDD">
            <w:pPr>
              <w:spacing w:line="276" w:lineRule="auto"/>
              <w:jc w:val="center"/>
              <w:rPr>
                <w:rFonts w:ascii="Times New Roman" w:eastAsia="Times New Roman"/>
              </w:rPr>
            </w:pPr>
            <w:r w:rsidRPr="00C95BDD">
              <w:rPr>
                <w:rFonts w:ascii="Times New Roman"/>
              </w:rPr>
              <w:t>29</w:t>
            </w:r>
          </w:p>
        </w:tc>
        <w:tc>
          <w:tcPr>
            <w:tcW w:w="1640" w:type="dxa"/>
            <w:tcBorders>
              <w:top w:val="nil"/>
              <w:bottom w:val="nil"/>
            </w:tcBorders>
          </w:tcPr>
          <w:p w14:paraId="6E3DA4C6" w14:textId="17CA9DAF" w:rsidR="00C95BDD" w:rsidRPr="00C95BDD" w:rsidRDefault="00C95BDD" w:rsidP="00C95BDD">
            <w:pPr>
              <w:spacing w:line="276" w:lineRule="auto"/>
              <w:jc w:val="center"/>
              <w:rPr>
                <w:rFonts w:ascii="Times New Roman" w:eastAsia="Times New Roman"/>
              </w:rPr>
            </w:pPr>
            <w:r w:rsidRPr="00C95BDD">
              <w:rPr>
                <w:rFonts w:ascii="Times New Roman"/>
              </w:rPr>
              <w:t>0.15 (0.205)</w:t>
            </w:r>
          </w:p>
        </w:tc>
        <w:tc>
          <w:tcPr>
            <w:tcW w:w="1095" w:type="dxa"/>
            <w:tcBorders>
              <w:top w:val="nil"/>
              <w:bottom w:val="nil"/>
              <w:right w:val="nil"/>
            </w:tcBorders>
          </w:tcPr>
          <w:p w14:paraId="4DE73112" w14:textId="2A86B28C" w:rsidR="00C95BDD" w:rsidRPr="00C95BDD" w:rsidRDefault="00C95BDD" w:rsidP="00C95BDD">
            <w:pPr>
              <w:spacing w:line="276" w:lineRule="auto"/>
              <w:jc w:val="center"/>
              <w:rPr>
                <w:rFonts w:ascii="Times New Roman" w:eastAsia="Times New Roman"/>
              </w:rPr>
            </w:pPr>
            <w:r w:rsidRPr="00C95BDD">
              <w:rPr>
                <w:rFonts w:ascii="Times New Roman"/>
              </w:rPr>
              <w:t>0.464</w:t>
            </w:r>
          </w:p>
        </w:tc>
        <w:tc>
          <w:tcPr>
            <w:tcW w:w="956" w:type="dxa"/>
            <w:tcBorders>
              <w:top w:val="nil"/>
              <w:bottom w:val="nil"/>
            </w:tcBorders>
          </w:tcPr>
          <w:p w14:paraId="549D2072" w14:textId="77777777" w:rsidR="00C95BDD" w:rsidRPr="00C95BDD" w:rsidRDefault="00C95BDD" w:rsidP="00C95BDD">
            <w:pPr>
              <w:spacing w:line="276" w:lineRule="auto"/>
              <w:jc w:val="center"/>
              <w:rPr>
                <w:rFonts w:ascii="Times New Roman"/>
                <w:color w:val="000000"/>
              </w:rPr>
            </w:pPr>
          </w:p>
        </w:tc>
        <w:tc>
          <w:tcPr>
            <w:tcW w:w="956" w:type="dxa"/>
            <w:tcBorders>
              <w:top w:val="nil"/>
              <w:bottom w:val="nil"/>
              <w:right w:val="nil"/>
            </w:tcBorders>
            <w:vAlign w:val="bottom"/>
          </w:tcPr>
          <w:p w14:paraId="5BC866A3" w14:textId="6C1DF717" w:rsidR="00C95BDD" w:rsidRPr="00C95BDD" w:rsidRDefault="00C95BDD" w:rsidP="00C95BDD">
            <w:pPr>
              <w:spacing w:line="276" w:lineRule="auto"/>
              <w:jc w:val="center"/>
              <w:rPr>
                <w:rFonts w:ascii="Times New Roman"/>
              </w:rPr>
            </w:pPr>
            <w:r w:rsidRPr="00C95BDD">
              <w:rPr>
                <w:rFonts w:ascii="Times New Roman"/>
                <w:color w:val="000000"/>
              </w:rPr>
              <w:t>33</w:t>
            </w:r>
          </w:p>
        </w:tc>
        <w:tc>
          <w:tcPr>
            <w:tcW w:w="1810" w:type="dxa"/>
            <w:tcBorders>
              <w:top w:val="nil"/>
              <w:bottom w:val="nil"/>
              <w:right w:val="nil"/>
            </w:tcBorders>
            <w:vAlign w:val="bottom"/>
          </w:tcPr>
          <w:p w14:paraId="460078A2" w14:textId="4754BE90" w:rsidR="00C95BDD" w:rsidRPr="00C95BDD" w:rsidRDefault="00C95BDD" w:rsidP="00C95BDD">
            <w:pPr>
              <w:spacing w:line="276" w:lineRule="auto"/>
              <w:jc w:val="center"/>
              <w:rPr>
                <w:rFonts w:ascii="Times New Roman"/>
              </w:rPr>
            </w:pPr>
            <w:r w:rsidRPr="00C95BDD">
              <w:rPr>
                <w:rFonts w:ascii="Times New Roman"/>
                <w:color w:val="000000"/>
              </w:rPr>
              <w:t>-0.168 (0.222)</w:t>
            </w:r>
          </w:p>
        </w:tc>
        <w:tc>
          <w:tcPr>
            <w:tcW w:w="927" w:type="dxa"/>
            <w:tcBorders>
              <w:top w:val="nil"/>
              <w:bottom w:val="nil"/>
              <w:right w:val="nil"/>
            </w:tcBorders>
            <w:vAlign w:val="bottom"/>
          </w:tcPr>
          <w:p w14:paraId="51A70A4F" w14:textId="191F8025" w:rsidR="00C95BDD" w:rsidRPr="00C95BDD" w:rsidRDefault="00C95BDD" w:rsidP="00C95BDD">
            <w:pPr>
              <w:spacing w:line="276" w:lineRule="auto"/>
              <w:jc w:val="center"/>
              <w:rPr>
                <w:rFonts w:ascii="Times New Roman"/>
              </w:rPr>
            </w:pPr>
            <w:r w:rsidRPr="00C95BDD">
              <w:rPr>
                <w:rFonts w:ascii="Times New Roman"/>
                <w:color w:val="000000"/>
              </w:rPr>
              <w:t>0.451</w:t>
            </w:r>
          </w:p>
        </w:tc>
      </w:tr>
      <w:tr w:rsidR="00C95BDD" w14:paraId="38660DCC" w14:textId="10434834" w:rsidTr="00C95BDD">
        <w:trPr>
          <w:trHeight w:val="274"/>
        </w:trPr>
        <w:tc>
          <w:tcPr>
            <w:tcW w:w="1061" w:type="dxa"/>
            <w:tcBorders>
              <w:top w:val="nil"/>
              <w:left w:val="nil"/>
              <w:bottom w:val="nil"/>
            </w:tcBorders>
          </w:tcPr>
          <w:p w14:paraId="02AF9256" w14:textId="3AE87745" w:rsidR="00C95BDD" w:rsidRPr="00C95BDD" w:rsidRDefault="00C95BDD" w:rsidP="00C95BDD">
            <w:pPr>
              <w:spacing w:line="276" w:lineRule="auto"/>
              <w:jc w:val="both"/>
              <w:rPr>
                <w:rFonts w:ascii="Times New Roman" w:eastAsia="Times New Roman"/>
              </w:rPr>
            </w:pPr>
            <w:r w:rsidRPr="00C95BDD">
              <w:rPr>
                <w:rFonts w:ascii="Times New Roman"/>
              </w:rPr>
              <w:t xml:space="preserve">  X2a</w:t>
            </w:r>
          </w:p>
        </w:tc>
        <w:tc>
          <w:tcPr>
            <w:tcW w:w="956" w:type="dxa"/>
            <w:tcBorders>
              <w:top w:val="nil"/>
              <w:bottom w:val="nil"/>
            </w:tcBorders>
          </w:tcPr>
          <w:p w14:paraId="248DA8F6" w14:textId="237CB104" w:rsidR="00C95BDD" w:rsidRPr="00C95BDD" w:rsidRDefault="00C95BDD" w:rsidP="00C95BDD">
            <w:pPr>
              <w:spacing w:line="276" w:lineRule="auto"/>
              <w:jc w:val="center"/>
              <w:rPr>
                <w:rFonts w:ascii="Times New Roman" w:eastAsia="Times New Roman"/>
              </w:rPr>
            </w:pPr>
            <w:r w:rsidRPr="00C95BDD">
              <w:rPr>
                <w:rFonts w:ascii="Times New Roman"/>
              </w:rPr>
              <w:t>25</w:t>
            </w:r>
          </w:p>
        </w:tc>
        <w:tc>
          <w:tcPr>
            <w:tcW w:w="1640" w:type="dxa"/>
            <w:tcBorders>
              <w:top w:val="nil"/>
              <w:bottom w:val="nil"/>
            </w:tcBorders>
          </w:tcPr>
          <w:p w14:paraId="6997B64A" w14:textId="1ABA1CE1" w:rsidR="00C95BDD" w:rsidRPr="00C95BDD" w:rsidRDefault="00C95BDD" w:rsidP="00C95BDD">
            <w:pPr>
              <w:spacing w:line="276" w:lineRule="auto"/>
              <w:jc w:val="center"/>
              <w:rPr>
                <w:rFonts w:ascii="Times New Roman" w:eastAsia="Times New Roman"/>
              </w:rPr>
            </w:pPr>
            <w:r w:rsidRPr="00C95BDD">
              <w:rPr>
                <w:rFonts w:ascii="Times New Roman"/>
              </w:rPr>
              <w:t>-0.035 (0.212)</w:t>
            </w:r>
          </w:p>
        </w:tc>
        <w:tc>
          <w:tcPr>
            <w:tcW w:w="1095" w:type="dxa"/>
            <w:tcBorders>
              <w:top w:val="nil"/>
              <w:bottom w:val="nil"/>
              <w:right w:val="nil"/>
            </w:tcBorders>
          </w:tcPr>
          <w:p w14:paraId="7C392C51" w14:textId="2976FE6D" w:rsidR="00C95BDD" w:rsidRPr="00C95BDD" w:rsidRDefault="00C95BDD" w:rsidP="00C95BDD">
            <w:pPr>
              <w:spacing w:line="276" w:lineRule="auto"/>
              <w:jc w:val="center"/>
              <w:rPr>
                <w:rFonts w:ascii="Times New Roman" w:eastAsia="Times New Roman"/>
              </w:rPr>
            </w:pPr>
            <w:r w:rsidRPr="00C95BDD">
              <w:rPr>
                <w:rFonts w:ascii="Times New Roman"/>
              </w:rPr>
              <w:t>0.867</w:t>
            </w:r>
          </w:p>
        </w:tc>
        <w:tc>
          <w:tcPr>
            <w:tcW w:w="956" w:type="dxa"/>
            <w:tcBorders>
              <w:top w:val="nil"/>
              <w:bottom w:val="nil"/>
            </w:tcBorders>
          </w:tcPr>
          <w:p w14:paraId="366E8249" w14:textId="77777777" w:rsidR="00C95BDD" w:rsidRPr="00C95BDD" w:rsidRDefault="00C95BDD" w:rsidP="00C95BDD">
            <w:pPr>
              <w:spacing w:line="276" w:lineRule="auto"/>
              <w:jc w:val="center"/>
              <w:rPr>
                <w:rFonts w:ascii="Times New Roman"/>
                <w:color w:val="000000"/>
              </w:rPr>
            </w:pPr>
          </w:p>
        </w:tc>
        <w:tc>
          <w:tcPr>
            <w:tcW w:w="956" w:type="dxa"/>
            <w:tcBorders>
              <w:top w:val="nil"/>
              <w:bottom w:val="nil"/>
              <w:right w:val="nil"/>
            </w:tcBorders>
            <w:vAlign w:val="bottom"/>
          </w:tcPr>
          <w:p w14:paraId="1D59B0CE" w14:textId="2AF28F41" w:rsidR="00C95BDD" w:rsidRPr="00C95BDD" w:rsidRDefault="00C95BDD" w:rsidP="00C95BDD">
            <w:pPr>
              <w:spacing w:line="276" w:lineRule="auto"/>
              <w:jc w:val="center"/>
              <w:rPr>
                <w:rFonts w:ascii="Times New Roman"/>
              </w:rPr>
            </w:pPr>
            <w:r w:rsidRPr="00C95BDD">
              <w:rPr>
                <w:rFonts w:ascii="Times New Roman"/>
                <w:color w:val="000000"/>
              </w:rPr>
              <w:t>25</w:t>
            </w:r>
          </w:p>
        </w:tc>
        <w:tc>
          <w:tcPr>
            <w:tcW w:w="1810" w:type="dxa"/>
            <w:tcBorders>
              <w:top w:val="nil"/>
              <w:bottom w:val="nil"/>
              <w:right w:val="nil"/>
            </w:tcBorders>
            <w:vAlign w:val="bottom"/>
          </w:tcPr>
          <w:p w14:paraId="4F51E761" w14:textId="1D00D432" w:rsidR="00C95BDD" w:rsidRPr="00C95BDD" w:rsidRDefault="00C95BDD" w:rsidP="00C95BDD">
            <w:pPr>
              <w:spacing w:line="276" w:lineRule="auto"/>
              <w:jc w:val="center"/>
              <w:rPr>
                <w:rFonts w:ascii="Times New Roman"/>
              </w:rPr>
            </w:pPr>
            <w:r w:rsidRPr="00C95BDD">
              <w:rPr>
                <w:rFonts w:ascii="Times New Roman"/>
                <w:color w:val="000000"/>
              </w:rPr>
              <w:t>0.010 (0.208)</w:t>
            </w:r>
          </w:p>
        </w:tc>
        <w:tc>
          <w:tcPr>
            <w:tcW w:w="927" w:type="dxa"/>
            <w:tcBorders>
              <w:top w:val="nil"/>
              <w:bottom w:val="nil"/>
              <w:right w:val="nil"/>
            </w:tcBorders>
            <w:vAlign w:val="bottom"/>
          </w:tcPr>
          <w:p w14:paraId="00359BA8" w14:textId="2062B901" w:rsidR="00C95BDD" w:rsidRPr="00C95BDD" w:rsidRDefault="00C95BDD" w:rsidP="00C95BDD">
            <w:pPr>
              <w:spacing w:line="276" w:lineRule="auto"/>
              <w:jc w:val="center"/>
              <w:rPr>
                <w:rFonts w:ascii="Times New Roman"/>
              </w:rPr>
            </w:pPr>
            <w:r w:rsidRPr="00C95BDD">
              <w:rPr>
                <w:rFonts w:ascii="Times New Roman"/>
                <w:color w:val="000000"/>
              </w:rPr>
              <w:t>0.96</w:t>
            </w:r>
          </w:p>
        </w:tc>
      </w:tr>
      <w:tr w:rsidR="00C95BDD" w14:paraId="5C382F90" w14:textId="23A12851" w:rsidTr="00C95BDD">
        <w:trPr>
          <w:trHeight w:val="289"/>
        </w:trPr>
        <w:tc>
          <w:tcPr>
            <w:tcW w:w="1061" w:type="dxa"/>
            <w:tcBorders>
              <w:top w:val="nil"/>
              <w:left w:val="nil"/>
              <w:bottom w:val="nil"/>
            </w:tcBorders>
          </w:tcPr>
          <w:p w14:paraId="6384CE3D" w14:textId="0ADD8ED2" w:rsidR="00C95BDD" w:rsidRPr="00C95BDD" w:rsidRDefault="00C95BDD" w:rsidP="00C95BDD">
            <w:pPr>
              <w:spacing w:line="276" w:lineRule="auto"/>
              <w:jc w:val="both"/>
              <w:rPr>
                <w:rFonts w:ascii="Times New Roman" w:eastAsia="Times New Roman"/>
              </w:rPr>
            </w:pPr>
            <w:r w:rsidRPr="00C95BDD">
              <w:rPr>
                <w:rFonts w:ascii="Times New Roman"/>
              </w:rPr>
              <w:t xml:space="preserve">  X2b</w:t>
            </w:r>
          </w:p>
        </w:tc>
        <w:tc>
          <w:tcPr>
            <w:tcW w:w="956" w:type="dxa"/>
            <w:tcBorders>
              <w:top w:val="nil"/>
              <w:bottom w:val="nil"/>
            </w:tcBorders>
          </w:tcPr>
          <w:p w14:paraId="78E8D9FE" w14:textId="554B2B0E" w:rsidR="00C95BDD" w:rsidRPr="00C95BDD" w:rsidRDefault="00C95BDD" w:rsidP="00C95BDD">
            <w:pPr>
              <w:spacing w:line="276" w:lineRule="auto"/>
              <w:jc w:val="center"/>
              <w:rPr>
                <w:rFonts w:ascii="Times New Roman" w:eastAsia="Times New Roman"/>
              </w:rPr>
            </w:pPr>
            <w:r w:rsidRPr="00C95BDD">
              <w:rPr>
                <w:rFonts w:ascii="Times New Roman"/>
              </w:rPr>
              <w:t>27</w:t>
            </w:r>
          </w:p>
        </w:tc>
        <w:tc>
          <w:tcPr>
            <w:tcW w:w="1640" w:type="dxa"/>
            <w:tcBorders>
              <w:top w:val="nil"/>
              <w:bottom w:val="nil"/>
            </w:tcBorders>
          </w:tcPr>
          <w:p w14:paraId="17FFCB54" w14:textId="2F554D06" w:rsidR="00C95BDD" w:rsidRPr="00C95BDD" w:rsidRDefault="00C95BDD" w:rsidP="00C95BDD">
            <w:pPr>
              <w:spacing w:line="276" w:lineRule="auto"/>
              <w:jc w:val="center"/>
              <w:rPr>
                <w:rFonts w:ascii="Times New Roman" w:eastAsia="Times New Roman"/>
              </w:rPr>
            </w:pPr>
            <w:r w:rsidRPr="00C95BDD">
              <w:rPr>
                <w:rFonts w:ascii="Times New Roman"/>
              </w:rPr>
              <w:t>-0.059 (0.218)</w:t>
            </w:r>
          </w:p>
        </w:tc>
        <w:tc>
          <w:tcPr>
            <w:tcW w:w="1095" w:type="dxa"/>
            <w:tcBorders>
              <w:top w:val="nil"/>
              <w:bottom w:val="nil"/>
              <w:right w:val="nil"/>
            </w:tcBorders>
          </w:tcPr>
          <w:p w14:paraId="4B281847" w14:textId="0BFDB8EE" w:rsidR="00C95BDD" w:rsidRPr="00C95BDD" w:rsidRDefault="00C95BDD" w:rsidP="00C95BDD">
            <w:pPr>
              <w:spacing w:line="276" w:lineRule="auto"/>
              <w:jc w:val="center"/>
              <w:rPr>
                <w:rFonts w:ascii="Times New Roman" w:eastAsia="Times New Roman"/>
              </w:rPr>
            </w:pPr>
            <w:r w:rsidRPr="00C95BDD">
              <w:rPr>
                <w:rFonts w:ascii="Times New Roman"/>
              </w:rPr>
              <w:t>0.787</w:t>
            </w:r>
          </w:p>
        </w:tc>
        <w:tc>
          <w:tcPr>
            <w:tcW w:w="956" w:type="dxa"/>
            <w:tcBorders>
              <w:top w:val="nil"/>
              <w:bottom w:val="nil"/>
            </w:tcBorders>
          </w:tcPr>
          <w:p w14:paraId="4B67CFDF" w14:textId="77777777" w:rsidR="00C95BDD" w:rsidRPr="00C95BDD" w:rsidRDefault="00C95BDD" w:rsidP="00C95BDD">
            <w:pPr>
              <w:spacing w:line="276" w:lineRule="auto"/>
              <w:jc w:val="center"/>
              <w:rPr>
                <w:rFonts w:ascii="Times New Roman"/>
                <w:color w:val="000000"/>
              </w:rPr>
            </w:pPr>
          </w:p>
        </w:tc>
        <w:tc>
          <w:tcPr>
            <w:tcW w:w="956" w:type="dxa"/>
            <w:tcBorders>
              <w:top w:val="nil"/>
              <w:bottom w:val="nil"/>
              <w:right w:val="nil"/>
            </w:tcBorders>
            <w:vAlign w:val="bottom"/>
          </w:tcPr>
          <w:p w14:paraId="04F99CF8" w14:textId="488903E9" w:rsidR="00C95BDD" w:rsidRPr="00C95BDD" w:rsidRDefault="00C95BDD" w:rsidP="00C95BDD">
            <w:pPr>
              <w:spacing w:line="276" w:lineRule="auto"/>
              <w:jc w:val="center"/>
              <w:rPr>
                <w:rFonts w:ascii="Times New Roman"/>
              </w:rPr>
            </w:pPr>
            <w:r w:rsidRPr="00C95BDD">
              <w:rPr>
                <w:rFonts w:ascii="Times New Roman"/>
                <w:color w:val="000000"/>
              </w:rPr>
              <w:t>22</w:t>
            </w:r>
          </w:p>
        </w:tc>
        <w:tc>
          <w:tcPr>
            <w:tcW w:w="1810" w:type="dxa"/>
            <w:tcBorders>
              <w:top w:val="nil"/>
              <w:bottom w:val="nil"/>
              <w:right w:val="nil"/>
            </w:tcBorders>
            <w:vAlign w:val="bottom"/>
          </w:tcPr>
          <w:p w14:paraId="1F096A5C" w14:textId="7AEB39AB" w:rsidR="00C95BDD" w:rsidRPr="00C95BDD" w:rsidRDefault="00C95BDD" w:rsidP="00C95BDD">
            <w:pPr>
              <w:spacing w:line="276" w:lineRule="auto"/>
              <w:jc w:val="center"/>
              <w:rPr>
                <w:rFonts w:ascii="Times New Roman"/>
              </w:rPr>
            </w:pPr>
            <w:r w:rsidRPr="00C95BDD">
              <w:rPr>
                <w:rFonts w:ascii="Times New Roman"/>
                <w:color w:val="000000"/>
              </w:rPr>
              <w:t>-0.106 (0.270)</w:t>
            </w:r>
          </w:p>
        </w:tc>
        <w:tc>
          <w:tcPr>
            <w:tcW w:w="927" w:type="dxa"/>
            <w:tcBorders>
              <w:top w:val="nil"/>
              <w:bottom w:val="nil"/>
              <w:right w:val="nil"/>
            </w:tcBorders>
            <w:vAlign w:val="bottom"/>
          </w:tcPr>
          <w:p w14:paraId="78946C50" w14:textId="2FA46E94" w:rsidR="00C95BDD" w:rsidRPr="00C95BDD" w:rsidRDefault="00C95BDD" w:rsidP="00C95BDD">
            <w:pPr>
              <w:spacing w:line="276" w:lineRule="auto"/>
              <w:jc w:val="center"/>
              <w:rPr>
                <w:rFonts w:ascii="Times New Roman"/>
              </w:rPr>
            </w:pPr>
            <w:r w:rsidRPr="00C95BDD">
              <w:rPr>
                <w:rFonts w:ascii="Times New Roman"/>
                <w:color w:val="000000"/>
              </w:rPr>
              <w:t>0.694</w:t>
            </w:r>
          </w:p>
        </w:tc>
      </w:tr>
      <w:tr w:rsidR="00C95BDD" w14:paraId="56530245" w14:textId="710C2CD3" w:rsidTr="00C95BDD">
        <w:trPr>
          <w:trHeight w:val="274"/>
        </w:trPr>
        <w:tc>
          <w:tcPr>
            <w:tcW w:w="1061" w:type="dxa"/>
            <w:tcBorders>
              <w:top w:val="nil"/>
              <w:left w:val="nil"/>
              <w:bottom w:val="nil"/>
            </w:tcBorders>
          </w:tcPr>
          <w:p w14:paraId="32896890" w14:textId="171A0593" w:rsidR="00C95BDD" w:rsidRPr="00C95BDD" w:rsidRDefault="00C95BDD" w:rsidP="00C95BDD">
            <w:pPr>
              <w:spacing w:line="276" w:lineRule="auto"/>
              <w:jc w:val="both"/>
              <w:rPr>
                <w:rFonts w:ascii="Times New Roman" w:eastAsia="Times New Roman"/>
              </w:rPr>
            </w:pPr>
            <w:r w:rsidRPr="00C95BDD">
              <w:rPr>
                <w:rFonts w:ascii="Times New Roman"/>
              </w:rPr>
              <w:t xml:space="preserve">  X2c</w:t>
            </w:r>
          </w:p>
        </w:tc>
        <w:tc>
          <w:tcPr>
            <w:tcW w:w="956" w:type="dxa"/>
            <w:tcBorders>
              <w:top w:val="nil"/>
              <w:bottom w:val="nil"/>
            </w:tcBorders>
          </w:tcPr>
          <w:p w14:paraId="5C7D188E" w14:textId="7C5B9316" w:rsidR="00C95BDD" w:rsidRPr="00C95BDD" w:rsidRDefault="00C95BDD" w:rsidP="00C95BDD">
            <w:pPr>
              <w:spacing w:line="276" w:lineRule="auto"/>
              <w:jc w:val="center"/>
              <w:rPr>
                <w:rFonts w:ascii="Times New Roman" w:eastAsia="Times New Roman"/>
              </w:rPr>
            </w:pPr>
            <w:r w:rsidRPr="00C95BDD">
              <w:rPr>
                <w:rFonts w:ascii="Times New Roman"/>
              </w:rPr>
              <w:t>25</w:t>
            </w:r>
          </w:p>
        </w:tc>
        <w:tc>
          <w:tcPr>
            <w:tcW w:w="1640" w:type="dxa"/>
            <w:tcBorders>
              <w:top w:val="nil"/>
              <w:bottom w:val="nil"/>
            </w:tcBorders>
          </w:tcPr>
          <w:p w14:paraId="4623DAEC" w14:textId="2BF1919F" w:rsidR="00C95BDD" w:rsidRPr="00C95BDD" w:rsidRDefault="00C95BDD" w:rsidP="00C95BDD">
            <w:pPr>
              <w:spacing w:line="276" w:lineRule="auto"/>
              <w:jc w:val="center"/>
              <w:rPr>
                <w:rFonts w:ascii="Times New Roman" w:eastAsia="Times New Roman"/>
              </w:rPr>
            </w:pPr>
            <w:r w:rsidRPr="00C95BDD">
              <w:rPr>
                <w:rFonts w:ascii="Times New Roman"/>
              </w:rPr>
              <w:t>0.345 (0.207)</w:t>
            </w:r>
          </w:p>
        </w:tc>
        <w:tc>
          <w:tcPr>
            <w:tcW w:w="1095" w:type="dxa"/>
            <w:tcBorders>
              <w:top w:val="nil"/>
              <w:bottom w:val="nil"/>
              <w:right w:val="nil"/>
            </w:tcBorders>
          </w:tcPr>
          <w:p w14:paraId="689279AE" w14:textId="6D9AFD1F" w:rsidR="00C95BDD" w:rsidRPr="00C95BDD" w:rsidRDefault="00C95BDD" w:rsidP="00C95BDD">
            <w:pPr>
              <w:spacing w:line="276" w:lineRule="auto"/>
              <w:jc w:val="center"/>
              <w:rPr>
                <w:rFonts w:ascii="Times New Roman" w:eastAsia="Times New Roman"/>
              </w:rPr>
            </w:pPr>
            <w:r w:rsidRPr="00C95BDD">
              <w:rPr>
                <w:rFonts w:ascii="Times New Roman"/>
              </w:rPr>
              <w:t>0.095</w:t>
            </w:r>
          </w:p>
        </w:tc>
        <w:tc>
          <w:tcPr>
            <w:tcW w:w="956" w:type="dxa"/>
            <w:tcBorders>
              <w:top w:val="nil"/>
              <w:bottom w:val="nil"/>
            </w:tcBorders>
          </w:tcPr>
          <w:p w14:paraId="204C502F" w14:textId="77777777" w:rsidR="00C95BDD" w:rsidRPr="00C95BDD" w:rsidRDefault="00C95BDD" w:rsidP="00C95BDD">
            <w:pPr>
              <w:spacing w:line="276" w:lineRule="auto"/>
              <w:jc w:val="center"/>
              <w:rPr>
                <w:rFonts w:ascii="Times New Roman"/>
                <w:color w:val="000000"/>
              </w:rPr>
            </w:pPr>
          </w:p>
        </w:tc>
        <w:tc>
          <w:tcPr>
            <w:tcW w:w="956" w:type="dxa"/>
            <w:tcBorders>
              <w:top w:val="nil"/>
              <w:bottom w:val="nil"/>
              <w:right w:val="nil"/>
            </w:tcBorders>
            <w:vAlign w:val="bottom"/>
          </w:tcPr>
          <w:p w14:paraId="786EC99C" w14:textId="689E69C3" w:rsidR="00C95BDD" w:rsidRPr="00C95BDD" w:rsidRDefault="00C95BDD" w:rsidP="00C95BDD">
            <w:pPr>
              <w:spacing w:line="276" w:lineRule="auto"/>
              <w:jc w:val="center"/>
              <w:rPr>
                <w:rFonts w:ascii="Times New Roman"/>
              </w:rPr>
            </w:pPr>
            <w:r w:rsidRPr="00C95BDD">
              <w:rPr>
                <w:rFonts w:ascii="Times New Roman"/>
                <w:color w:val="000000"/>
              </w:rPr>
              <w:t>23</w:t>
            </w:r>
          </w:p>
        </w:tc>
        <w:tc>
          <w:tcPr>
            <w:tcW w:w="1810" w:type="dxa"/>
            <w:tcBorders>
              <w:top w:val="nil"/>
              <w:bottom w:val="nil"/>
              <w:right w:val="nil"/>
            </w:tcBorders>
            <w:vAlign w:val="bottom"/>
          </w:tcPr>
          <w:p w14:paraId="4B499ECD" w14:textId="5232F224" w:rsidR="00C95BDD" w:rsidRPr="00C95BDD" w:rsidRDefault="00C95BDD" w:rsidP="00C95BDD">
            <w:pPr>
              <w:spacing w:line="276" w:lineRule="auto"/>
              <w:jc w:val="center"/>
              <w:rPr>
                <w:rFonts w:ascii="Times New Roman"/>
              </w:rPr>
            </w:pPr>
            <w:r w:rsidRPr="00C95BDD">
              <w:rPr>
                <w:rFonts w:ascii="Times New Roman"/>
                <w:color w:val="000000"/>
              </w:rPr>
              <w:t>0.133 (0.207)</w:t>
            </w:r>
          </w:p>
        </w:tc>
        <w:tc>
          <w:tcPr>
            <w:tcW w:w="927" w:type="dxa"/>
            <w:tcBorders>
              <w:top w:val="nil"/>
              <w:bottom w:val="nil"/>
              <w:right w:val="nil"/>
            </w:tcBorders>
            <w:vAlign w:val="bottom"/>
          </w:tcPr>
          <w:p w14:paraId="7B208CEA" w14:textId="078028C5" w:rsidR="00C95BDD" w:rsidRPr="00C95BDD" w:rsidRDefault="00C95BDD" w:rsidP="00C95BDD">
            <w:pPr>
              <w:spacing w:line="276" w:lineRule="auto"/>
              <w:jc w:val="center"/>
              <w:rPr>
                <w:rFonts w:ascii="Times New Roman"/>
              </w:rPr>
            </w:pPr>
            <w:r w:rsidRPr="00C95BDD">
              <w:rPr>
                <w:rFonts w:ascii="Times New Roman"/>
                <w:color w:val="000000"/>
              </w:rPr>
              <w:t>0.519</w:t>
            </w:r>
          </w:p>
        </w:tc>
      </w:tr>
      <w:tr w:rsidR="00C95BDD" w14:paraId="7C1B6742" w14:textId="2ACAED5D" w:rsidTr="00C95BDD">
        <w:trPr>
          <w:trHeight w:val="274"/>
        </w:trPr>
        <w:tc>
          <w:tcPr>
            <w:tcW w:w="9401" w:type="dxa"/>
            <w:gridSpan w:val="8"/>
            <w:tcBorders>
              <w:top w:val="nil"/>
              <w:left w:val="nil"/>
              <w:bottom w:val="nil"/>
              <w:right w:val="nil"/>
            </w:tcBorders>
            <w:shd w:val="clear" w:color="auto" w:fill="E7E6E6" w:themeFill="background2"/>
            <w:vAlign w:val="center"/>
          </w:tcPr>
          <w:p w14:paraId="4600C21B" w14:textId="78846137" w:rsidR="00C95BDD" w:rsidRPr="00C95BDD" w:rsidRDefault="00C95BDD" w:rsidP="00C95BDD">
            <w:pPr>
              <w:spacing w:line="276" w:lineRule="auto"/>
              <w:rPr>
                <w:rFonts w:ascii="Times New Roman" w:eastAsia="Times New Roman"/>
              </w:rPr>
            </w:pPr>
            <w:r w:rsidRPr="00C95BDD">
              <w:rPr>
                <w:rFonts w:ascii="Times New Roman" w:eastAsia="Times New Roman"/>
              </w:rPr>
              <w:t>LASSO MVMR</w:t>
            </w:r>
          </w:p>
        </w:tc>
      </w:tr>
      <w:tr w:rsidR="00C95BDD" w14:paraId="27FA1832" w14:textId="26235DED" w:rsidTr="00C95BDD">
        <w:trPr>
          <w:trHeight w:val="289"/>
        </w:trPr>
        <w:tc>
          <w:tcPr>
            <w:tcW w:w="1061" w:type="dxa"/>
            <w:tcBorders>
              <w:top w:val="nil"/>
              <w:left w:val="nil"/>
              <w:bottom w:val="nil"/>
            </w:tcBorders>
            <w:vAlign w:val="bottom"/>
          </w:tcPr>
          <w:p w14:paraId="329C9954" w14:textId="568DBA2E" w:rsidR="00C95BDD" w:rsidRPr="00C95BDD" w:rsidRDefault="00C95BDD" w:rsidP="00C95BDD">
            <w:pPr>
              <w:pStyle w:val="NoSpacing"/>
              <w:rPr>
                <w:rFonts w:ascii="Times New Roman" w:eastAsia="Times New Roman"/>
              </w:rPr>
            </w:pPr>
            <w:r w:rsidRPr="00C95BDD">
              <w:rPr>
                <w:rFonts w:ascii="Times New Roman"/>
              </w:rPr>
              <w:t xml:space="preserve">  X1b</w:t>
            </w:r>
          </w:p>
        </w:tc>
        <w:tc>
          <w:tcPr>
            <w:tcW w:w="956" w:type="dxa"/>
            <w:tcBorders>
              <w:top w:val="nil"/>
              <w:bottom w:val="nil"/>
            </w:tcBorders>
            <w:vAlign w:val="bottom"/>
          </w:tcPr>
          <w:p w14:paraId="3CB30A4E" w14:textId="11B57D80" w:rsidR="00C95BDD" w:rsidRPr="00C95BDD" w:rsidRDefault="00C95BDD" w:rsidP="00C95BDD">
            <w:pPr>
              <w:pStyle w:val="NoSpacing"/>
              <w:jc w:val="center"/>
              <w:rPr>
                <w:rFonts w:ascii="Times New Roman" w:eastAsia="Times New Roman"/>
              </w:rPr>
            </w:pPr>
            <w:r w:rsidRPr="00C95BDD">
              <w:rPr>
                <w:rFonts w:ascii="Times New Roman"/>
              </w:rPr>
              <w:t>29</w:t>
            </w:r>
          </w:p>
        </w:tc>
        <w:tc>
          <w:tcPr>
            <w:tcW w:w="1640" w:type="dxa"/>
            <w:tcBorders>
              <w:top w:val="nil"/>
              <w:bottom w:val="nil"/>
            </w:tcBorders>
            <w:vAlign w:val="bottom"/>
          </w:tcPr>
          <w:p w14:paraId="3B9F1433" w14:textId="7A277F07" w:rsidR="00C95BDD" w:rsidRPr="00C95BDD" w:rsidRDefault="00C95BDD" w:rsidP="00C95BDD">
            <w:pPr>
              <w:pStyle w:val="NoSpacing"/>
              <w:jc w:val="center"/>
              <w:rPr>
                <w:rFonts w:ascii="Times New Roman" w:eastAsia="Times New Roman"/>
              </w:rPr>
            </w:pPr>
            <w:r w:rsidRPr="00C95BDD">
              <w:rPr>
                <w:rFonts w:ascii="Times New Roman"/>
              </w:rPr>
              <w:t>0.164 (0.137)</w:t>
            </w:r>
          </w:p>
        </w:tc>
        <w:tc>
          <w:tcPr>
            <w:tcW w:w="1095" w:type="dxa"/>
            <w:tcBorders>
              <w:top w:val="nil"/>
              <w:bottom w:val="nil"/>
              <w:right w:val="nil"/>
            </w:tcBorders>
            <w:vAlign w:val="bottom"/>
          </w:tcPr>
          <w:p w14:paraId="60D6B567" w14:textId="576CE895" w:rsidR="00C95BDD" w:rsidRPr="00C95BDD" w:rsidRDefault="00C95BDD" w:rsidP="00C95BDD">
            <w:pPr>
              <w:pStyle w:val="NoSpacing"/>
              <w:jc w:val="center"/>
              <w:rPr>
                <w:rFonts w:ascii="Times New Roman" w:eastAsia="Times New Roman"/>
              </w:rPr>
            </w:pPr>
            <w:r w:rsidRPr="00C95BDD">
              <w:rPr>
                <w:rFonts w:ascii="Times New Roman"/>
              </w:rPr>
              <w:t>0.233</w:t>
            </w:r>
          </w:p>
        </w:tc>
        <w:tc>
          <w:tcPr>
            <w:tcW w:w="956" w:type="dxa"/>
            <w:tcBorders>
              <w:top w:val="nil"/>
              <w:bottom w:val="nil"/>
            </w:tcBorders>
            <w:vAlign w:val="center"/>
          </w:tcPr>
          <w:p w14:paraId="3D27DF6A" w14:textId="6F305583" w:rsidR="00C95BDD" w:rsidRPr="00C95BDD" w:rsidRDefault="00C95BDD" w:rsidP="00C95BDD">
            <w:pPr>
              <w:pStyle w:val="NoSpacing"/>
              <w:rPr>
                <w:rFonts w:ascii="Times New Roman"/>
                <w:color w:val="000000"/>
              </w:rPr>
            </w:pPr>
            <w:r>
              <w:rPr>
                <w:rFonts w:ascii="Times New Roman"/>
                <w:color w:val="000000"/>
              </w:rPr>
              <w:t xml:space="preserve">  </w:t>
            </w:r>
            <w:r w:rsidRPr="00C95BDD">
              <w:rPr>
                <w:rFonts w:ascii="Times New Roman"/>
                <w:color w:val="000000"/>
              </w:rPr>
              <w:t>X1</w:t>
            </w:r>
          </w:p>
        </w:tc>
        <w:tc>
          <w:tcPr>
            <w:tcW w:w="956" w:type="dxa"/>
            <w:tcBorders>
              <w:top w:val="nil"/>
              <w:bottom w:val="nil"/>
              <w:right w:val="nil"/>
            </w:tcBorders>
            <w:vAlign w:val="bottom"/>
          </w:tcPr>
          <w:p w14:paraId="70B6C010" w14:textId="460EB44E" w:rsidR="00C95BDD" w:rsidRPr="00C95BDD" w:rsidRDefault="00C95BDD" w:rsidP="00C95BDD">
            <w:pPr>
              <w:pStyle w:val="NoSpacing"/>
              <w:jc w:val="center"/>
              <w:rPr>
                <w:rFonts w:ascii="Times New Roman"/>
              </w:rPr>
            </w:pPr>
            <w:r w:rsidRPr="00C95BDD">
              <w:rPr>
                <w:rFonts w:ascii="Times New Roman"/>
                <w:color w:val="000000"/>
              </w:rPr>
              <w:t>36</w:t>
            </w:r>
          </w:p>
        </w:tc>
        <w:tc>
          <w:tcPr>
            <w:tcW w:w="1810" w:type="dxa"/>
            <w:tcBorders>
              <w:top w:val="nil"/>
              <w:bottom w:val="nil"/>
              <w:right w:val="nil"/>
            </w:tcBorders>
            <w:vAlign w:val="bottom"/>
          </w:tcPr>
          <w:p w14:paraId="5DB5090D" w14:textId="74C35A6D" w:rsidR="00C95BDD" w:rsidRPr="00C95BDD" w:rsidRDefault="00C95BDD" w:rsidP="00C95BDD">
            <w:pPr>
              <w:pStyle w:val="NoSpacing"/>
              <w:jc w:val="center"/>
              <w:rPr>
                <w:rFonts w:ascii="Times New Roman"/>
              </w:rPr>
            </w:pPr>
            <w:r w:rsidRPr="00C95BDD">
              <w:rPr>
                <w:rFonts w:ascii="Times New Roman"/>
                <w:color w:val="000000"/>
              </w:rPr>
              <w:t>0.044 (0.215)</w:t>
            </w:r>
          </w:p>
        </w:tc>
        <w:tc>
          <w:tcPr>
            <w:tcW w:w="927" w:type="dxa"/>
            <w:tcBorders>
              <w:top w:val="nil"/>
              <w:bottom w:val="nil"/>
              <w:right w:val="nil"/>
            </w:tcBorders>
            <w:vAlign w:val="bottom"/>
          </w:tcPr>
          <w:p w14:paraId="35D717F4" w14:textId="05710E66" w:rsidR="00C95BDD" w:rsidRPr="00C95BDD" w:rsidRDefault="00C95BDD" w:rsidP="00C95BDD">
            <w:pPr>
              <w:pStyle w:val="NoSpacing"/>
              <w:jc w:val="center"/>
              <w:rPr>
                <w:rFonts w:ascii="Times New Roman"/>
              </w:rPr>
            </w:pPr>
            <w:r w:rsidRPr="00C95BDD">
              <w:rPr>
                <w:rFonts w:ascii="Times New Roman"/>
                <w:color w:val="000000"/>
              </w:rPr>
              <w:t>0.839</w:t>
            </w:r>
          </w:p>
        </w:tc>
      </w:tr>
      <w:tr w:rsidR="00C95BDD" w14:paraId="26BD7FA1" w14:textId="17BEB0BA" w:rsidTr="00C95BDD">
        <w:trPr>
          <w:trHeight w:val="274"/>
        </w:trPr>
        <w:tc>
          <w:tcPr>
            <w:tcW w:w="1061" w:type="dxa"/>
            <w:tcBorders>
              <w:top w:val="nil"/>
              <w:left w:val="nil"/>
              <w:bottom w:val="nil"/>
            </w:tcBorders>
            <w:vAlign w:val="bottom"/>
          </w:tcPr>
          <w:p w14:paraId="37BCC232" w14:textId="3EF54D8E" w:rsidR="00C95BDD" w:rsidRPr="00C95BDD" w:rsidRDefault="00C95BDD" w:rsidP="00C95BDD">
            <w:pPr>
              <w:pStyle w:val="NoSpacing"/>
              <w:rPr>
                <w:rFonts w:ascii="Times New Roman" w:eastAsia="Times New Roman"/>
              </w:rPr>
            </w:pPr>
            <w:r w:rsidRPr="00C95BDD">
              <w:rPr>
                <w:rFonts w:ascii="Times New Roman"/>
              </w:rPr>
              <w:t xml:space="preserve">  X1c</w:t>
            </w:r>
          </w:p>
        </w:tc>
        <w:tc>
          <w:tcPr>
            <w:tcW w:w="956" w:type="dxa"/>
            <w:tcBorders>
              <w:top w:val="nil"/>
              <w:bottom w:val="nil"/>
            </w:tcBorders>
            <w:vAlign w:val="bottom"/>
          </w:tcPr>
          <w:p w14:paraId="5F72CCD5" w14:textId="376378C4" w:rsidR="00C95BDD" w:rsidRPr="00C95BDD" w:rsidRDefault="00C95BDD" w:rsidP="00C95BDD">
            <w:pPr>
              <w:pStyle w:val="NoSpacing"/>
              <w:jc w:val="center"/>
              <w:rPr>
                <w:rFonts w:ascii="Times New Roman" w:eastAsia="Times New Roman"/>
              </w:rPr>
            </w:pPr>
            <w:r w:rsidRPr="00C95BDD">
              <w:rPr>
                <w:rFonts w:ascii="Times New Roman"/>
              </w:rPr>
              <w:t>29</w:t>
            </w:r>
          </w:p>
        </w:tc>
        <w:tc>
          <w:tcPr>
            <w:tcW w:w="1640" w:type="dxa"/>
            <w:tcBorders>
              <w:top w:val="nil"/>
              <w:bottom w:val="nil"/>
            </w:tcBorders>
            <w:vAlign w:val="bottom"/>
          </w:tcPr>
          <w:p w14:paraId="5228EAF5" w14:textId="57BE6B3C" w:rsidR="00C95BDD" w:rsidRPr="00C95BDD" w:rsidRDefault="00C95BDD" w:rsidP="00C95BDD">
            <w:pPr>
              <w:pStyle w:val="NoSpacing"/>
              <w:jc w:val="center"/>
              <w:rPr>
                <w:rFonts w:ascii="Times New Roman" w:eastAsia="Times New Roman"/>
              </w:rPr>
            </w:pPr>
            <w:r w:rsidRPr="00C95BDD">
              <w:rPr>
                <w:rFonts w:ascii="Times New Roman"/>
              </w:rPr>
              <w:t>0.036 (0.136)</w:t>
            </w:r>
          </w:p>
        </w:tc>
        <w:tc>
          <w:tcPr>
            <w:tcW w:w="1095" w:type="dxa"/>
            <w:tcBorders>
              <w:top w:val="nil"/>
              <w:bottom w:val="nil"/>
              <w:right w:val="nil"/>
            </w:tcBorders>
            <w:vAlign w:val="bottom"/>
          </w:tcPr>
          <w:p w14:paraId="06CAA235" w14:textId="7D9C471A" w:rsidR="00C95BDD" w:rsidRPr="00C95BDD" w:rsidRDefault="00C95BDD" w:rsidP="00C95BDD">
            <w:pPr>
              <w:pStyle w:val="NoSpacing"/>
              <w:jc w:val="center"/>
              <w:rPr>
                <w:rFonts w:ascii="Times New Roman" w:eastAsia="Times New Roman"/>
              </w:rPr>
            </w:pPr>
            <w:r w:rsidRPr="00C95BDD">
              <w:rPr>
                <w:rFonts w:ascii="Times New Roman"/>
              </w:rPr>
              <w:t>0.789</w:t>
            </w:r>
          </w:p>
        </w:tc>
        <w:tc>
          <w:tcPr>
            <w:tcW w:w="956" w:type="dxa"/>
            <w:tcBorders>
              <w:top w:val="nil"/>
              <w:bottom w:val="nil"/>
            </w:tcBorders>
            <w:vAlign w:val="center"/>
          </w:tcPr>
          <w:p w14:paraId="0D694AC0" w14:textId="3506F2D7" w:rsidR="00C95BDD" w:rsidRPr="00C95BDD" w:rsidRDefault="00C95BDD" w:rsidP="00C95BDD">
            <w:pPr>
              <w:pStyle w:val="NoSpacing"/>
              <w:rPr>
                <w:rFonts w:ascii="Times New Roman"/>
                <w:color w:val="000000"/>
              </w:rPr>
            </w:pPr>
            <w:r>
              <w:rPr>
                <w:rFonts w:ascii="Times New Roman"/>
                <w:color w:val="000000"/>
              </w:rPr>
              <w:t xml:space="preserve">  </w:t>
            </w:r>
            <w:r w:rsidRPr="00C95BDD">
              <w:rPr>
                <w:rFonts w:ascii="Times New Roman"/>
                <w:color w:val="000000"/>
              </w:rPr>
              <w:t>X2</w:t>
            </w:r>
          </w:p>
        </w:tc>
        <w:tc>
          <w:tcPr>
            <w:tcW w:w="956" w:type="dxa"/>
            <w:tcBorders>
              <w:top w:val="nil"/>
              <w:bottom w:val="nil"/>
              <w:right w:val="nil"/>
            </w:tcBorders>
            <w:vAlign w:val="bottom"/>
          </w:tcPr>
          <w:p w14:paraId="60B63F46" w14:textId="3DB2BF7F" w:rsidR="00C95BDD" w:rsidRPr="00C95BDD" w:rsidRDefault="00C95BDD" w:rsidP="00C95BDD">
            <w:pPr>
              <w:pStyle w:val="NoSpacing"/>
              <w:jc w:val="center"/>
              <w:rPr>
                <w:rFonts w:ascii="Times New Roman"/>
              </w:rPr>
            </w:pPr>
            <w:r w:rsidRPr="00C95BDD">
              <w:rPr>
                <w:rFonts w:ascii="Times New Roman"/>
                <w:color w:val="000000"/>
              </w:rPr>
              <w:t>25</w:t>
            </w:r>
          </w:p>
        </w:tc>
        <w:tc>
          <w:tcPr>
            <w:tcW w:w="1810" w:type="dxa"/>
            <w:tcBorders>
              <w:top w:val="nil"/>
              <w:bottom w:val="nil"/>
              <w:right w:val="nil"/>
            </w:tcBorders>
            <w:vAlign w:val="bottom"/>
          </w:tcPr>
          <w:p w14:paraId="15C9D983" w14:textId="43D93E7B" w:rsidR="00C95BDD" w:rsidRPr="00C95BDD" w:rsidRDefault="00C95BDD" w:rsidP="00C95BDD">
            <w:pPr>
              <w:pStyle w:val="NoSpacing"/>
              <w:jc w:val="center"/>
              <w:rPr>
                <w:rFonts w:ascii="Times New Roman"/>
              </w:rPr>
            </w:pPr>
            <w:r w:rsidRPr="00C95BDD">
              <w:rPr>
                <w:rFonts w:ascii="Times New Roman"/>
                <w:color w:val="000000"/>
              </w:rPr>
              <w:t>0.080 (0.201)</w:t>
            </w:r>
          </w:p>
        </w:tc>
        <w:tc>
          <w:tcPr>
            <w:tcW w:w="927" w:type="dxa"/>
            <w:tcBorders>
              <w:top w:val="nil"/>
              <w:bottom w:val="nil"/>
              <w:right w:val="nil"/>
            </w:tcBorders>
            <w:vAlign w:val="bottom"/>
          </w:tcPr>
          <w:p w14:paraId="098E952F" w14:textId="49804C14" w:rsidR="00C95BDD" w:rsidRPr="00C95BDD" w:rsidRDefault="00C95BDD" w:rsidP="00C95BDD">
            <w:pPr>
              <w:pStyle w:val="NoSpacing"/>
              <w:jc w:val="center"/>
              <w:rPr>
                <w:rFonts w:ascii="Times New Roman"/>
              </w:rPr>
            </w:pPr>
            <w:r w:rsidRPr="00C95BDD">
              <w:rPr>
                <w:rFonts w:ascii="Times New Roman"/>
                <w:color w:val="000000"/>
              </w:rPr>
              <w:t>0.691</w:t>
            </w:r>
          </w:p>
        </w:tc>
      </w:tr>
      <w:tr w:rsidR="00C95BDD" w14:paraId="66C0BF01" w14:textId="3DFDD5BC" w:rsidTr="00C95BDD">
        <w:trPr>
          <w:trHeight w:val="289"/>
        </w:trPr>
        <w:tc>
          <w:tcPr>
            <w:tcW w:w="1061" w:type="dxa"/>
            <w:tcBorders>
              <w:top w:val="nil"/>
              <w:left w:val="nil"/>
              <w:bottom w:val="nil"/>
            </w:tcBorders>
            <w:vAlign w:val="bottom"/>
          </w:tcPr>
          <w:p w14:paraId="4ED61C0E" w14:textId="045FA7D1" w:rsidR="00C95BDD" w:rsidRPr="00C95BDD" w:rsidRDefault="00C95BDD" w:rsidP="00C95BDD">
            <w:pPr>
              <w:pStyle w:val="NoSpacing"/>
              <w:rPr>
                <w:rFonts w:ascii="Times New Roman" w:eastAsia="Times New Roman"/>
              </w:rPr>
            </w:pPr>
            <w:r w:rsidRPr="00C95BDD">
              <w:rPr>
                <w:rFonts w:ascii="Times New Roman"/>
              </w:rPr>
              <w:t xml:space="preserve">  X2c</w:t>
            </w:r>
          </w:p>
        </w:tc>
        <w:tc>
          <w:tcPr>
            <w:tcW w:w="956" w:type="dxa"/>
            <w:tcBorders>
              <w:top w:val="nil"/>
              <w:bottom w:val="nil"/>
            </w:tcBorders>
            <w:vAlign w:val="bottom"/>
          </w:tcPr>
          <w:p w14:paraId="06FF1364" w14:textId="038C6CD5" w:rsidR="00C95BDD" w:rsidRPr="00C95BDD" w:rsidRDefault="00C95BDD" w:rsidP="00C95BDD">
            <w:pPr>
              <w:pStyle w:val="NoSpacing"/>
              <w:jc w:val="center"/>
              <w:rPr>
                <w:rFonts w:ascii="Times New Roman" w:eastAsia="Times New Roman"/>
              </w:rPr>
            </w:pPr>
            <w:r w:rsidRPr="00C95BDD">
              <w:rPr>
                <w:rFonts w:ascii="Times New Roman"/>
              </w:rPr>
              <w:t>25</w:t>
            </w:r>
          </w:p>
        </w:tc>
        <w:tc>
          <w:tcPr>
            <w:tcW w:w="1640" w:type="dxa"/>
            <w:tcBorders>
              <w:top w:val="nil"/>
              <w:bottom w:val="nil"/>
            </w:tcBorders>
            <w:vAlign w:val="bottom"/>
          </w:tcPr>
          <w:p w14:paraId="02978FB1" w14:textId="686064EA" w:rsidR="00C95BDD" w:rsidRPr="00C95BDD" w:rsidRDefault="00C95BDD" w:rsidP="00C95BDD">
            <w:pPr>
              <w:pStyle w:val="NoSpacing"/>
              <w:jc w:val="center"/>
              <w:rPr>
                <w:rFonts w:ascii="Times New Roman" w:eastAsia="Times New Roman"/>
              </w:rPr>
            </w:pPr>
            <w:r w:rsidRPr="00C95BDD">
              <w:rPr>
                <w:rFonts w:ascii="Times New Roman"/>
              </w:rPr>
              <w:t>0.181 (0.014)</w:t>
            </w:r>
          </w:p>
        </w:tc>
        <w:tc>
          <w:tcPr>
            <w:tcW w:w="1095" w:type="dxa"/>
            <w:tcBorders>
              <w:top w:val="nil"/>
              <w:bottom w:val="nil"/>
              <w:right w:val="nil"/>
            </w:tcBorders>
            <w:vAlign w:val="bottom"/>
          </w:tcPr>
          <w:p w14:paraId="0B701ACC" w14:textId="44A3FFA5" w:rsidR="00C95BDD" w:rsidRPr="00C95BDD" w:rsidRDefault="00C95BDD" w:rsidP="00C95BDD">
            <w:pPr>
              <w:pStyle w:val="NoSpacing"/>
              <w:jc w:val="center"/>
              <w:rPr>
                <w:rFonts w:ascii="Times New Roman"/>
              </w:rPr>
            </w:pPr>
            <w:r w:rsidRPr="00C95BDD">
              <w:rPr>
                <w:rFonts w:ascii="Times New Roman"/>
              </w:rPr>
              <w:t>5.38E-38</w:t>
            </w:r>
          </w:p>
        </w:tc>
        <w:tc>
          <w:tcPr>
            <w:tcW w:w="956" w:type="dxa"/>
            <w:tcBorders>
              <w:top w:val="nil"/>
              <w:bottom w:val="nil"/>
            </w:tcBorders>
            <w:vAlign w:val="center"/>
          </w:tcPr>
          <w:p w14:paraId="191C20BF" w14:textId="783212C1" w:rsidR="00C95BDD" w:rsidRPr="00C95BDD" w:rsidRDefault="00C95BDD" w:rsidP="00C95BDD">
            <w:pPr>
              <w:pStyle w:val="NoSpacing"/>
              <w:rPr>
                <w:rFonts w:ascii="Times New Roman"/>
                <w:color w:val="000000"/>
              </w:rPr>
            </w:pPr>
            <w:r>
              <w:rPr>
                <w:rFonts w:ascii="Times New Roman"/>
                <w:color w:val="000000"/>
              </w:rPr>
              <w:t xml:space="preserve">  </w:t>
            </w:r>
            <w:r w:rsidRPr="00C95BDD">
              <w:rPr>
                <w:rFonts w:ascii="Times New Roman"/>
                <w:color w:val="000000"/>
              </w:rPr>
              <w:t>X1b</w:t>
            </w:r>
          </w:p>
        </w:tc>
        <w:tc>
          <w:tcPr>
            <w:tcW w:w="956" w:type="dxa"/>
            <w:tcBorders>
              <w:top w:val="nil"/>
              <w:bottom w:val="nil"/>
              <w:right w:val="nil"/>
            </w:tcBorders>
            <w:vAlign w:val="bottom"/>
          </w:tcPr>
          <w:p w14:paraId="69FBADDC" w14:textId="1B655289" w:rsidR="00C95BDD" w:rsidRPr="00C95BDD" w:rsidRDefault="00C95BDD" w:rsidP="00C95BDD">
            <w:pPr>
              <w:pStyle w:val="NoSpacing"/>
              <w:jc w:val="center"/>
              <w:rPr>
                <w:rFonts w:ascii="Times New Roman"/>
              </w:rPr>
            </w:pPr>
            <w:r w:rsidRPr="00C95BDD">
              <w:rPr>
                <w:rFonts w:ascii="Times New Roman"/>
                <w:color w:val="000000"/>
              </w:rPr>
              <w:t>33</w:t>
            </w:r>
          </w:p>
        </w:tc>
        <w:tc>
          <w:tcPr>
            <w:tcW w:w="1810" w:type="dxa"/>
            <w:tcBorders>
              <w:top w:val="nil"/>
              <w:bottom w:val="nil"/>
              <w:right w:val="nil"/>
            </w:tcBorders>
            <w:vAlign w:val="bottom"/>
          </w:tcPr>
          <w:p w14:paraId="491CCB5B" w14:textId="59F38656" w:rsidR="00C95BDD" w:rsidRPr="00C95BDD" w:rsidRDefault="00C95BDD" w:rsidP="00C95BDD">
            <w:pPr>
              <w:pStyle w:val="NoSpacing"/>
              <w:jc w:val="center"/>
              <w:rPr>
                <w:rFonts w:ascii="Times New Roman"/>
              </w:rPr>
            </w:pPr>
            <w:r w:rsidRPr="00C95BDD">
              <w:rPr>
                <w:rFonts w:ascii="Times New Roman"/>
                <w:color w:val="000000"/>
              </w:rPr>
              <w:t>0.138 (0.214)</w:t>
            </w:r>
          </w:p>
        </w:tc>
        <w:tc>
          <w:tcPr>
            <w:tcW w:w="927" w:type="dxa"/>
            <w:tcBorders>
              <w:top w:val="nil"/>
              <w:bottom w:val="nil"/>
              <w:right w:val="nil"/>
            </w:tcBorders>
            <w:vAlign w:val="bottom"/>
          </w:tcPr>
          <w:p w14:paraId="4DFD66D6" w14:textId="3D0EC6BE" w:rsidR="00C95BDD" w:rsidRPr="00C95BDD" w:rsidRDefault="00C95BDD" w:rsidP="00C95BDD">
            <w:pPr>
              <w:pStyle w:val="NoSpacing"/>
              <w:jc w:val="center"/>
              <w:rPr>
                <w:rFonts w:ascii="Times New Roman"/>
              </w:rPr>
            </w:pPr>
            <w:r w:rsidRPr="00C95BDD">
              <w:rPr>
                <w:rFonts w:ascii="Times New Roman"/>
                <w:color w:val="000000"/>
              </w:rPr>
              <w:t>0.520</w:t>
            </w:r>
          </w:p>
        </w:tc>
      </w:tr>
      <w:tr w:rsidR="00C95BDD" w14:paraId="02E97FE6" w14:textId="0D5EFBE8" w:rsidTr="00C95BDD">
        <w:trPr>
          <w:trHeight w:val="274"/>
        </w:trPr>
        <w:tc>
          <w:tcPr>
            <w:tcW w:w="1061" w:type="dxa"/>
            <w:tcBorders>
              <w:top w:val="nil"/>
              <w:left w:val="nil"/>
              <w:bottom w:val="single" w:sz="4" w:space="0" w:color="000000" w:themeColor="text1"/>
            </w:tcBorders>
          </w:tcPr>
          <w:p w14:paraId="0B6C715C" w14:textId="32EFAD83" w:rsidR="00C95BDD" w:rsidRPr="00C95BDD" w:rsidRDefault="00C95BDD" w:rsidP="00C95BDD">
            <w:pPr>
              <w:spacing w:line="276" w:lineRule="auto"/>
              <w:jc w:val="both"/>
              <w:rPr>
                <w:rFonts w:ascii="Times New Roman" w:eastAsia="Times New Roman"/>
              </w:rPr>
            </w:pPr>
          </w:p>
        </w:tc>
        <w:tc>
          <w:tcPr>
            <w:tcW w:w="956" w:type="dxa"/>
            <w:tcBorders>
              <w:top w:val="nil"/>
              <w:bottom w:val="single" w:sz="4" w:space="0" w:color="000000" w:themeColor="text1"/>
            </w:tcBorders>
            <w:vAlign w:val="center"/>
          </w:tcPr>
          <w:p w14:paraId="5A457F1B" w14:textId="3FF4F1DE" w:rsidR="00C95BDD" w:rsidRPr="00C95BDD" w:rsidRDefault="00C95BDD" w:rsidP="00C95BDD">
            <w:pPr>
              <w:spacing w:line="276" w:lineRule="auto"/>
              <w:jc w:val="center"/>
              <w:rPr>
                <w:rFonts w:ascii="Times New Roman" w:eastAsia="Times New Roman"/>
              </w:rPr>
            </w:pPr>
          </w:p>
        </w:tc>
        <w:tc>
          <w:tcPr>
            <w:tcW w:w="1640" w:type="dxa"/>
            <w:tcBorders>
              <w:top w:val="nil"/>
              <w:bottom w:val="single" w:sz="4" w:space="0" w:color="000000" w:themeColor="text1"/>
            </w:tcBorders>
            <w:vAlign w:val="center"/>
          </w:tcPr>
          <w:p w14:paraId="372A20DA" w14:textId="404C08A8" w:rsidR="00C95BDD" w:rsidRPr="00C95BDD" w:rsidRDefault="00C95BDD" w:rsidP="00C95BDD">
            <w:pPr>
              <w:spacing w:line="276" w:lineRule="auto"/>
              <w:jc w:val="center"/>
              <w:rPr>
                <w:rFonts w:ascii="Times New Roman" w:eastAsia="Times New Roman"/>
              </w:rPr>
            </w:pPr>
          </w:p>
        </w:tc>
        <w:tc>
          <w:tcPr>
            <w:tcW w:w="1095" w:type="dxa"/>
            <w:tcBorders>
              <w:top w:val="nil"/>
              <w:bottom w:val="single" w:sz="4" w:space="0" w:color="000000" w:themeColor="text1"/>
              <w:right w:val="nil"/>
            </w:tcBorders>
            <w:vAlign w:val="center"/>
          </w:tcPr>
          <w:p w14:paraId="663B1034" w14:textId="6DD2852D" w:rsidR="00C95BDD" w:rsidRPr="00C95BDD" w:rsidRDefault="00C95BDD" w:rsidP="00C95BDD">
            <w:pPr>
              <w:spacing w:line="276" w:lineRule="auto"/>
              <w:jc w:val="center"/>
              <w:rPr>
                <w:rFonts w:ascii="Times New Roman" w:eastAsia="Times New Roman"/>
              </w:rPr>
            </w:pPr>
          </w:p>
        </w:tc>
        <w:tc>
          <w:tcPr>
            <w:tcW w:w="956" w:type="dxa"/>
            <w:tcBorders>
              <w:top w:val="nil"/>
              <w:bottom w:val="single" w:sz="4" w:space="0" w:color="000000" w:themeColor="text1"/>
            </w:tcBorders>
            <w:vAlign w:val="center"/>
          </w:tcPr>
          <w:p w14:paraId="78A6FC35" w14:textId="73275EF0" w:rsidR="00C95BDD" w:rsidRPr="00C95BDD" w:rsidRDefault="00C95BDD" w:rsidP="00C95BDD">
            <w:pPr>
              <w:spacing w:line="276" w:lineRule="auto"/>
              <w:rPr>
                <w:rFonts w:ascii="Times New Roman"/>
                <w:color w:val="000000"/>
              </w:rPr>
            </w:pPr>
            <w:r>
              <w:rPr>
                <w:rFonts w:ascii="Times New Roman"/>
                <w:color w:val="000000"/>
              </w:rPr>
              <w:t xml:space="preserve">  </w:t>
            </w:r>
            <w:r w:rsidRPr="00C95BDD">
              <w:rPr>
                <w:rFonts w:ascii="Times New Roman"/>
                <w:color w:val="000000"/>
              </w:rPr>
              <w:t>X2c</w:t>
            </w:r>
          </w:p>
        </w:tc>
        <w:tc>
          <w:tcPr>
            <w:tcW w:w="956" w:type="dxa"/>
            <w:tcBorders>
              <w:top w:val="nil"/>
              <w:bottom w:val="single" w:sz="4" w:space="0" w:color="000000" w:themeColor="text1"/>
              <w:right w:val="nil"/>
            </w:tcBorders>
            <w:vAlign w:val="bottom"/>
          </w:tcPr>
          <w:p w14:paraId="6441FD4E" w14:textId="67210418" w:rsidR="00C95BDD" w:rsidRPr="00C95BDD" w:rsidRDefault="00C95BDD" w:rsidP="00C95BDD">
            <w:pPr>
              <w:spacing w:line="276" w:lineRule="auto"/>
              <w:jc w:val="center"/>
              <w:rPr>
                <w:rFonts w:ascii="Times New Roman" w:eastAsia="Times New Roman"/>
              </w:rPr>
            </w:pPr>
            <w:r w:rsidRPr="00C95BDD">
              <w:rPr>
                <w:rFonts w:ascii="Times New Roman"/>
                <w:color w:val="000000"/>
              </w:rPr>
              <w:t>23</w:t>
            </w:r>
          </w:p>
        </w:tc>
        <w:tc>
          <w:tcPr>
            <w:tcW w:w="1810" w:type="dxa"/>
            <w:tcBorders>
              <w:top w:val="nil"/>
              <w:bottom w:val="single" w:sz="4" w:space="0" w:color="000000" w:themeColor="text1"/>
              <w:right w:val="nil"/>
            </w:tcBorders>
            <w:vAlign w:val="bottom"/>
          </w:tcPr>
          <w:p w14:paraId="03DB53C3" w14:textId="2CD890ED" w:rsidR="00C95BDD" w:rsidRPr="00C95BDD" w:rsidRDefault="00C95BDD" w:rsidP="00C95BDD">
            <w:pPr>
              <w:spacing w:line="276" w:lineRule="auto"/>
              <w:jc w:val="center"/>
              <w:rPr>
                <w:rFonts w:ascii="Times New Roman" w:eastAsia="Times New Roman"/>
              </w:rPr>
            </w:pPr>
            <w:r w:rsidRPr="00C95BDD">
              <w:rPr>
                <w:rFonts w:ascii="Times New Roman"/>
                <w:color w:val="000000"/>
              </w:rPr>
              <w:t>0.125 (0.201)</w:t>
            </w:r>
          </w:p>
        </w:tc>
        <w:tc>
          <w:tcPr>
            <w:tcW w:w="927" w:type="dxa"/>
            <w:tcBorders>
              <w:top w:val="nil"/>
              <w:bottom w:val="single" w:sz="4" w:space="0" w:color="000000" w:themeColor="text1"/>
              <w:right w:val="nil"/>
            </w:tcBorders>
            <w:vAlign w:val="bottom"/>
          </w:tcPr>
          <w:p w14:paraId="0FF2B6CB" w14:textId="0B3CABD8" w:rsidR="00C95BDD" w:rsidRPr="00C95BDD" w:rsidRDefault="00C95BDD" w:rsidP="00C95BDD">
            <w:pPr>
              <w:spacing w:line="276" w:lineRule="auto"/>
              <w:jc w:val="center"/>
              <w:rPr>
                <w:rFonts w:ascii="Times New Roman" w:eastAsia="Times New Roman"/>
              </w:rPr>
            </w:pPr>
            <w:r w:rsidRPr="00C95BDD">
              <w:rPr>
                <w:rFonts w:ascii="Times New Roman"/>
                <w:color w:val="000000"/>
              </w:rPr>
              <w:t>0.535</w:t>
            </w:r>
          </w:p>
        </w:tc>
      </w:tr>
    </w:tbl>
    <w:p w14:paraId="4742063D" w14:textId="77777777" w:rsidR="008F4782" w:rsidRDefault="008F4782" w:rsidP="33425B97">
      <w:pPr>
        <w:spacing w:line="276" w:lineRule="auto"/>
        <w:jc w:val="both"/>
        <w:rPr>
          <w:rFonts w:ascii="Times New Roman" w:eastAsia="Times New Roman"/>
          <w:sz w:val="24"/>
          <w:szCs w:val="24"/>
        </w:rPr>
      </w:pPr>
    </w:p>
    <w:p w14:paraId="6EAB38D4" w14:textId="0CF5A831" w:rsidR="009F4916" w:rsidRPr="008F4782" w:rsidRDefault="009F4916" w:rsidP="33425B97">
      <w:pPr>
        <w:spacing w:line="276" w:lineRule="auto"/>
        <w:jc w:val="both"/>
        <w:rPr>
          <w:rFonts w:ascii="Times New Roman" w:eastAsia="Times New Roman"/>
          <w:b/>
          <w:sz w:val="24"/>
          <w:szCs w:val="24"/>
        </w:rPr>
      </w:pPr>
      <w:r w:rsidRPr="008F4782">
        <w:rPr>
          <w:rFonts w:ascii="Times New Roman" w:eastAsia="Times New Roman"/>
          <w:b/>
          <w:sz w:val="24"/>
          <w:szCs w:val="24"/>
        </w:rPr>
        <w:t>Reference</w:t>
      </w:r>
    </w:p>
    <w:p w14:paraId="2F72B7BD" w14:textId="4732F56F" w:rsidR="009F4916" w:rsidRDefault="009F4916" w:rsidP="33425B97">
      <w:pPr>
        <w:spacing w:line="276" w:lineRule="auto"/>
        <w:jc w:val="both"/>
        <w:rPr>
          <w:rFonts w:ascii="Times New Roman" w:eastAsia="Times New Roman"/>
          <w:sz w:val="24"/>
          <w:szCs w:val="24"/>
        </w:rPr>
      </w:pPr>
      <w:r>
        <w:rPr>
          <w:rFonts w:ascii="Times New Roman" w:eastAsia="Times New Roman"/>
          <w:sz w:val="24"/>
          <w:szCs w:val="24"/>
        </w:rPr>
        <w:t xml:space="preserve">[1] </w:t>
      </w:r>
      <w:proofErr w:type="spellStart"/>
      <w:r w:rsidRPr="009F4916">
        <w:rPr>
          <w:rFonts w:ascii="Times New Roman" w:eastAsia="Times New Roman"/>
          <w:sz w:val="24"/>
          <w:szCs w:val="24"/>
        </w:rPr>
        <w:t>Windmeijer</w:t>
      </w:r>
      <w:proofErr w:type="spellEnd"/>
      <w:r w:rsidRPr="009F4916">
        <w:rPr>
          <w:rFonts w:ascii="Times New Roman" w:eastAsia="Times New Roman"/>
          <w:sz w:val="24"/>
          <w:szCs w:val="24"/>
        </w:rPr>
        <w:t xml:space="preserve"> F, </w:t>
      </w:r>
      <w:proofErr w:type="spellStart"/>
      <w:r w:rsidRPr="009F4916">
        <w:rPr>
          <w:rFonts w:ascii="Times New Roman" w:eastAsia="Times New Roman"/>
          <w:sz w:val="24"/>
          <w:szCs w:val="24"/>
        </w:rPr>
        <w:t>Farbmacher</w:t>
      </w:r>
      <w:proofErr w:type="spellEnd"/>
      <w:r w:rsidRPr="009F4916">
        <w:rPr>
          <w:rFonts w:ascii="Times New Roman" w:eastAsia="Times New Roman"/>
          <w:sz w:val="24"/>
          <w:szCs w:val="24"/>
        </w:rPr>
        <w:t xml:space="preserve"> H, Davies N, Davey Smith G. On the use of the lasso for instrumental variables estimation with some invalid instruments. Journal of the American Statistical Association. 2018 Oct 22:1-2.</w:t>
      </w:r>
    </w:p>
    <w:p w14:paraId="08FE7693" w14:textId="59F3B496" w:rsidR="009F4916" w:rsidRDefault="009F4916" w:rsidP="33425B97">
      <w:pPr>
        <w:spacing w:line="276" w:lineRule="auto"/>
        <w:jc w:val="both"/>
        <w:rPr>
          <w:rFonts w:ascii="Times New Roman" w:eastAsia="Times New Roman"/>
          <w:sz w:val="24"/>
          <w:szCs w:val="24"/>
        </w:rPr>
      </w:pPr>
      <w:r>
        <w:rPr>
          <w:rFonts w:ascii="Times New Roman" w:eastAsia="Times New Roman"/>
          <w:sz w:val="24"/>
          <w:szCs w:val="24"/>
        </w:rPr>
        <w:t xml:space="preserve">[2] </w:t>
      </w:r>
      <w:r w:rsidRPr="009F4916">
        <w:rPr>
          <w:rFonts w:ascii="Times New Roman" w:eastAsia="Times New Roman"/>
          <w:sz w:val="24"/>
          <w:szCs w:val="24"/>
        </w:rPr>
        <w:t xml:space="preserve">Hemani G, Bowden J, Haycock PC, Zheng J, Davis O, </w:t>
      </w:r>
      <w:proofErr w:type="spellStart"/>
      <w:r w:rsidRPr="009F4916">
        <w:rPr>
          <w:rFonts w:ascii="Times New Roman" w:eastAsia="Times New Roman"/>
          <w:sz w:val="24"/>
          <w:szCs w:val="24"/>
        </w:rPr>
        <w:t>Flach</w:t>
      </w:r>
      <w:proofErr w:type="spellEnd"/>
      <w:r w:rsidRPr="009F4916">
        <w:rPr>
          <w:rFonts w:ascii="Times New Roman" w:eastAsia="Times New Roman"/>
          <w:sz w:val="24"/>
          <w:szCs w:val="24"/>
        </w:rPr>
        <w:t xml:space="preserve"> P, Gaunt TR, </w:t>
      </w:r>
      <w:r>
        <w:rPr>
          <w:rFonts w:ascii="Times New Roman" w:eastAsia="Times New Roman"/>
          <w:sz w:val="24"/>
          <w:szCs w:val="24"/>
        </w:rPr>
        <w:t xml:space="preserve">Davey </w:t>
      </w:r>
      <w:r w:rsidRPr="009F4916">
        <w:rPr>
          <w:rFonts w:ascii="Times New Roman" w:eastAsia="Times New Roman"/>
          <w:sz w:val="24"/>
          <w:szCs w:val="24"/>
        </w:rPr>
        <w:t xml:space="preserve">Smith G. Automating Mendelian randomization through machine learning to construct a putative causal map of the human phenome. </w:t>
      </w:r>
      <w:proofErr w:type="spellStart"/>
      <w:r w:rsidRPr="009F4916">
        <w:rPr>
          <w:rFonts w:ascii="Times New Roman" w:eastAsia="Times New Roman"/>
          <w:sz w:val="24"/>
          <w:szCs w:val="24"/>
        </w:rPr>
        <w:t>BioRxiv</w:t>
      </w:r>
      <w:proofErr w:type="spellEnd"/>
      <w:r w:rsidRPr="009F4916">
        <w:rPr>
          <w:rFonts w:ascii="Times New Roman" w:eastAsia="Times New Roman"/>
          <w:sz w:val="24"/>
          <w:szCs w:val="24"/>
        </w:rPr>
        <w:t>. 2017 Jan 1:173682.</w:t>
      </w:r>
    </w:p>
    <w:p w14:paraId="1B586162" w14:textId="39AFFC66" w:rsidR="009A24E4" w:rsidRPr="009F4916" w:rsidRDefault="009F4916" w:rsidP="33425B97">
      <w:pPr>
        <w:spacing w:line="276" w:lineRule="auto"/>
        <w:jc w:val="both"/>
        <w:rPr>
          <w:rFonts w:ascii="Times New Roman" w:eastAsia="Times New Roman"/>
          <w:sz w:val="24"/>
          <w:szCs w:val="24"/>
        </w:rPr>
      </w:pPr>
      <w:r>
        <w:rPr>
          <w:rFonts w:ascii="Times New Roman" w:eastAsia="Times New Roman"/>
          <w:b/>
          <w:sz w:val="24"/>
          <w:szCs w:val="24"/>
        </w:rPr>
        <w:t xml:space="preserve"> </w:t>
      </w:r>
    </w:p>
    <w:p w14:paraId="4E3ACA8D" w14:textId="6FD82E54" w:rsidR="00DC6916" w:rsidRPr="00F12FF7" w:rsidRDefault="33425B97" w:rsidP="33425B97">
      <w:pPr>
        <w:spacing w:line="276" w:lineRule="auto"/>
        <w:jc w:val="both"/>
        <w:rPr>
          <w:rFonts w:ascii="Times New Roman" w:eastAsia="Times New Roman"/>
          <w:b/>
          <w:color w:val="FF0000"/>
          <w:sz w:val="24"/>
          <w:szCs w:val="24"/>
        </w:rPr>
      </w:pPr>
      <w:r w:rsidRPr="00F12FF7">
        <w:rPr>
          <w:rFonts w:ascii="Times New Roman" w:eastAsia="Times New Roman"/>
          <w:b/>
          <w:color w:val="FF0000"/>
          <w:sz w:val="24"/>
          <w:szCs w:val="24"/>
        </w:rPr>
        <w:t>5) It would be interesting to see how the multivariable MR with the hypothesized exposure + the candidate exposure(s) (meaning without adjusting for outliers) compares to the tested methods. Is it perfectly equivalent to adjusting for outliers in MR-TRYX?</w:t>
      </w:r>
    </w:p>
    <w:p w14:paraId="6729C51E" w14:textId="7DC121B7" w:rsidR="00543695" w:rsidRPr="00F12FF7" w:rsidRDefault="00C726A1" w:rsidP="00C726A1">
      <w:pPr>
        <w:spacing w:line="276" w:lineRule="auto"/>
        <w:jc w:val="both"/>
        <w:rPr>
          <w:rFonts w:ascii="Times New Roman" w:eastAsia="Times New Roman"/>
          <w:color w:val="FF0000"/>
          <w:sz w:val="24"/>
          <w:szCs w:val="24"/>
        </w:rPr>
      </w:pPr>
      <w:r w:rsidRPr="00F12FF7">
        <w:rPr>
          <w:rFonts w:ascii="Times New Roman" w:eastAsia="Times New Roman"/>
          <w:color w:val="FF0000"/>
          <w:sz w:val="24"/>
          <w:szCs w:val="24"/>
        </w:rPr>
        <w:t xml:space="preserve">Answer) </w:t>
      </w:r>
      <w:ins w:id="644" w:author="Gibran Hemani" w:date="2019-07-10T22:47:00Z">
        <w:r w:rsidR="00B855D5">
          <w:rPr>
            <w:rFonts w:ascii="Times New Roman" w:eastAsia="Times New Roman"/>
            <w:color w:val="FF0000"/>
            <w:sz w:val="24"/>
            <w:szCs w:val="24"/>
          </w:rPr>
          <w:t xml:space="preserve">We have now included this method in the simulations. We describe how it is different to outlier adjustment – i.e. it adjusts for all instruments not just the outliers. As a consequence there are scenarios in which it performs better and ones in which </w:t>
        </w:r>
      </w:ins>
      <w:ins w:id="645" w:author="Gibran Hemani" w:date="2019-07-10T22:48:00Z">
        <w:r w:rsidR="00B855D5">
          <w:rPr>
            <w:rFonts w:ascii="Times New Roman" w:eastAsia="Times New Roman"/>
            <w:color w:val="FF0000"/>
            <w:sz w:val="24"/>
            <w:szCs w:val="24"/>
          </w:rPr>
          <w:t>it performs much worse. For example, if the candidate trait partially or completely mediates the path from the exposure to the outcome then the effect of x is completely nullified, which is not a problem seen for MR-TRYX. Figure 2 now includes these results.</w:t>
        </w:r>
      </w:ins>
    </w:p>
    <w:p w14:paraId="7908C797" w14:textId="58430EAA" w:rsidR="00C726A1" w:rsidRPr="00F12FF7" w:rsidDel="00B855D5" w:rsidRDefault="00543695" w:rsidP="00C726A1">
      <w:pPr>
        <w:spacing w:line="276" w:lineRule="auto"/>
        <w:jc w:val="both"/>
        <w:rPr>
          <w:del w:id="646" w:author="Gibran Hemani" w:date="2019-07-10T22:48:00Z"/>
          <w:rFonts w:ascii="Times New Roman" w:eastAsia="Times New Roman"/>
          <w:color w:val="FF0000"/>
          <w:sz w:val="24"/>
          <w:szCs w:val="24"/>
        </w:rPr>
      </w:pPr>
      <w:del w:id="647" w:author="Gibran Hemani" w:date="2019-07-10T22:48:00Z">
        <w:r w:rsidRPr="00F12FF7" w:rsidDel="00B855D5">
          <w:rPr>
            <w:rFonts w:ascii="Times New Roman" w:eastAsia="Times New Roman"/>
            <w:b/>
            <w:color w:val="FF0000"/>
            <w:sz w:val="24"/>
            <w:szCs w:val="24"/>
          </w:rPr>
          <w:delText xml:space="preserve">[Additional simulation </w:delText>
        </w:r>
        <w:r w:rsidR="00EA4C87" w:rsidRPr="00F12FF7" w:rsidDel="00B855D5">
          <w:rPr>
            <w:rFonts w:ascii="Times New Roman" w:eastAsia="Times New Roman"/>
            <w:b/>
            <w:color w:val="FF0000"/>
            <w:sz w:val="24"/>
            <w:szCs w:val="24"/>
          </w:rPr>
          <w:delText>4</w:delText>
        </w:r>
        <w:r w:rsidRPr="00F12FF7" w:rsidDel="00B855D5">
          <w:rPr>
            <w:rFonts w:ascii="Times New Roman" w:eastAsia="Times New Roman"/>
            <w:b/>
            <w:color w:val="FF0000"/>
            <w:sz w:val="24"/>
            <w:szCs w:val="24"/>
          </w:rPr>
          <w:delText>]</w:delText>
        </w:r>
        <w:r w:rsidR="00EA4C87" w:rsidRPr="00F12FF7" w:rsidDel="00B855D5">
          <w:rPr>
            <w:rFonts w:ascii="Times New Roman" w:eastAsia="Times New Roman"/>
            <w:b/>
            <w:color w:val="FF0000"/>
            <w:sz w:val="24"/>
            <w:szCs w:val="24"/>
          </w:rPr>
          <w:delText xml:space="preserve"> </w:delText>
        </w:r>
      </w:del>
    </w:p>
    <w:p w14:paraId="3743ABF6" w14:textId="1F968373" w:rsidR="00214E49" w:rsidDel="00B855D5" w:rsidRDefault="00214E49" w:rsidP="33425B97">
      <w:pPr>
        <w:spacing w:line="276" w:lineRule="auto"/>
        <w:jc w:val="both"/>
        <w:rPr>
          <w:del w:id="648" w:author="Gibran Hemani" w:date="2019-07-10T22:48:00Z"/>
          <w:rFonts w:ascii="Times New Roman" w:eastAsia="Times New Roman"/>
          <w:sz w:val="24"/>
          <w:szCs w:val="24"/>
        </w:rPr>
      </w:pPr>
    </w:p>
    <w:p w14:paraId="4AE549FA" w14:textId="77777777" w:rsidR="00214E49" w:rsidRPr="008E5804" w:rsidRDefault="00214E49" w:rsidP="33425B97">
      <w:pPr>
        <w:spacing w:line="276" w:lineRule="auto"/>
        <w:jc w:val="both"/>
        <w:rPr>
          <w:rFonts w:ascii="Times New Roman" w:eastAsia="Times New Roman"/>
          <w:sz w:val="24"/>
          <w:szCs w:val="24"/>
        </w:rPr>
      </w:pPr>
    </w:p>
    <w:p w14:paraId="40794F46" w14:textId="60DDDFFE" w:rsidR="00DC6916" w:rsidRPr="00304BAA" w:rsidRDefault="33425B97" w:rsidP="33425B97">
      <w:pPr>
        <w:spacing w:line="276" w:lineRule="auto"/>
        <w:jc w:val="both"/>
        <w:rPr>
          <w:rFonts w:ascii="Times New Roman" w:eastAsia="Times New Roman"/>
          <w:b/>
          <w:sz w:val="24"/>
          <w:szCs w:val="24"/>
        </w:rPr>
      </w:pPr>
      <w:r w:rsidRPr="00304BAA">
        <w:rPr>
          <w:rFonts w:ascii="Times New Roman" w:eastAsia="Times New Roman"/>
          <w:b/>
          <w:sz w:val="24"/>
          <w:szCs w:val="24"/>
        </w:rPr>
        <w:t xml:space="preserve">6) In the real data, the authors use the reduction in Q statistic to </w:t>
      </w:r>
      <w:proofErr w:type="spellStart"/>
      <w:r w:rsidRPr="00304BAA">
        <w:rPr>
          <w:rFonts w:ascii="Times New Roman" w:eastAsia="Times New Roman"/>
          <w:b/>
          <w:sz w:val="24"/>
          <w:szCs w:val="24"/>
        </w:rPr>
        <w:t>asses</w:t>
      </w:r>
      <w:proofErr w:type="spellEnd"/>
      <w:r w:rsidRPr="00304BAA">
        <w:rPr>
          <w:rFonts w:ascii="Times New Roman" w:eastAsia="Times New Roman"/>
          <w:b/>
          <w:sz w:val="24"/>
          <w:szCs w:val="24"/>
        </w:rPr>
        <w:t xml:space="preserve"> how successful the MR-TRYX outlier adjustment is, but I have the intuition that any adjustment should reduce the Q statistic (by including an additional variable in a linear model, the residual variance decreases). How does the Q statistic compare between removing the outliers and adjusting for outliers? So, it would be nice to have such quantitative results in the simulations.</w:t>
      </w:r>
    </w:p>
    <w:p w14:paraId="4B481EFF" w14:textId="33891F75" w:rsidR="00C726A1" w:rsidRDefault="00C726A1" w:rsidP="00C726A1">
      <w:pPr>
        <w:spacing w:line="276" w:lineRule="auto"/>
        <w:jc w:val="both"/>
        <w:rPr>
          <w:rFonts w:ascii="Times New Roman" w:eastAsia="Times New Roman"/>
          <w:sz w:val="24"/>
          <w:szCs w:val="24"/>
        </w:rPr>
      </w:pPr>
      <w:r w:rsidRPr="008E5804">
        <w:rPr>
          <w:rFonts w:ascii="Times New Roman" w:eastAsia="Times New Roman"/>
          <w:sz w:val="24"/>
          <w:szCs w:val="24"/>
        </w:rPr>
        <w:t>Answer</w:t>
      </w:r>
      <w:r w:rsidR="00D37F5D">
        <w:rPr>
          <w:rFonts w:ascii="Times New Roman" w:eastAsia="Times New Roman"/>
          <w:sz w:val="24"/>
          <w:szCs w:val="24"/>
        </w:rPr>
        <w:t xml:space="preserve">) Our adjustment model doesn’t include an extra term in the revised X-Y association. Instead of adding variables, we correct the G-Y association by subtracting estimated pleiotropic effect obtained from LASSO MVMR from the total effect. </w:t>
      </w:r>
      <w:r w:rsidR="00304BAA">
        <w:rPr>
          <w:rFonts w:ascii="Times New Roman" w:eastAsia="Times New Roman"/>
          <w:sz w:val="24"/>
          <w:szCs w:val="24"/>
        </w:rPr>
        <w:t xml:space="preserve">The Q statistics derived from our </w:t>
      </w:r>
      <w:r w:rsidR="00304BAA">
        <w:rPr>
          <w:rFonts w:ascii="Times New Roman" w:eastAsia="Times New Roman"/>
          <w:sz w:val="24"/>
          <w:szCs w:val="24"/>
        </w:rPr>
        <w:lastRenderedPageBreak/>
        <w:t>method is not necessarily decreased indeed when we adjust the pleiotropy in the wrong direction (Please see the example 4</w:t>
      </w:r>
      <w:ins w:id="649" w:author="Gibran Hemani" w:date="2019-07-10T22:53:00Z">
        <w:r w:rsidR="0087107F">
          <w:rPr>
            <w:rFonts w:ascii="Times New Roman" w:eastAsia="Times New Roman"/>
            <w:sz w:val="24"/>
            <w:szCs w:val="24"/>
          </w:rPr>
          <w:t>, where we acknowledge that in one empirical</w:t>
        </w:r>
      </w:ins>
      <w:ins w:id="650" w:author="Gibran Hemani" w:date="2019-07-10T22:54:00Z">
        <w:r w:rsidR="0087107F">
          <w:rPr>
            <w:rFonts w:ascii="Times New Roman" w:eastAsia="Times New Roman"/>
            <w:sz w:val="24"/>
            <w:szCs w:val="24"/>
          </w:rPr>
          <w:t xml:space="preserve"> situation </w:t>
        </w:r>
      </w:ins>
      <w:ins w:id="651" w:author="Gibran Hemani" w:date="2019-07-10T22:53:00Z">
        <w:r w:rsidR="0087107F">
          <w:rPr>
            <w:rFonts w:ascii="Times New Roman" w:eastAsia="Times New Roman"/>
            <w:sz w:val="24"/>
            <w:szCs w:val="24"/>
          </w:rPr>
          <w:t xml:space="preserve">the adjustment is not working and </w:t>
        </w:r>
      </w:ins>
      <w:ins w:id="652" w:author="Gibran Hemani" w:date="2019-07-10T22:54:00Z">
        <w:r w:rsidR="0087107F">
          <w:rPr>
            <w:rFonts w:ascii="Times New Roman" w:eastAsia="Times New Roman"/>
            <w:sz w:val="24"/>
            <w:szCs w:val="24"/>
          </w:rPr>
          <w:t>goes in the wrong direction</w:t>
        </w:r>
      </w:ins>
      <w:r w:rsidR="00304BAA">
        <w:rPr>
          <w:rFonts w:ascii="Times New Roman" w:eastAsia="Times New Roman"/>
          <w:sz w:val="24"/>
          <w:szCs w:val="24"/>
        </w:rPr>
        <w:t xml:space="preserve">). </w:t>
      </w:r>
      <w:r w:rsidR="00D37F5D" w:rsidRPr="00D37F5D">
        <w:rPr>
          <w:rFonts w:ascii="Times New Roman" w:eastAsia="Times New Roman"/>
          <w:sz w:val="24"/>
          <w:szCs w:val="24"/>
        </w:rPr>
        <w:t>We have added a supplementary figure to show the change in q stats over the different simulation scenarios</w:t>
      </w:r>
      <w:r w:rsidR="00D37F5D">
        <w:rPr>
          <w:rFonts w:ascii="Times New Roman" w:eastAsia="Times New Roman"/>
          <w:sz w:val="24"/>
          <w:szCs w:val="24"/>
        </w:rPr>
        <w:t>.</w:t>
      </w:r>
    </w:p>
    <w:p w14:paraId="1E6BAEB4" w14:textId="2419FCDE" w:rsidR="00214E49" w:rsidRDefault="00214E49" w:rsidP="00C726A1">
      <w:pPr>
        <w:spacing w:line="276" w:lineRule="auto"/>
        <w:jc w:val="both"/>
        <w:rPr>
          <w:rFonts w:ascii="Times New Roman" w:eastAsia="Times New Roman"/>
          <w:sz w:val="24"/>
          <w:szCs w:val="24"/>
        </w:rPr>
      </w:pPr>
    </w:p>
    <w:p w14:paraId="1406A372" w14:textId="2156D04C" w:rsidR="00214E49" w:rsidRPr="008E5804" w:rsidRDefault="00214E49" w:rsidP="00C726A1">
      <w:pPr>
        <w:spacing w:line="276" w:lineRule="auto"/>
        <w:jc w:val="both"/>
        <w:rPr>
          <w:rFonts w:ascii="Times New Roman" w:eastAsia="Times New Roman"/>
          <w:sz w:val="24"/>
          <w:szCs w:val="24"/>
        </w:rPr>
      </w:pPr>
      <w:r>
        <w:rPr>
          <w:rFonts w:ascii="Times New Roman" w:eastAsia="Times New Roman"/>
          <w:noProof/>
          <w:sz w:val="24"/>
          <w:szCs w:val="24"/>
        </w:rPr>
        <w:drawing>
          <wp:inline distT="0" distB="0" distL="0" distR="0" wp14:anchorId="1A81C4FC" wp14:editId="40D73DE3">
            <wp:extent cx="5731510" cy="43789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94D24F.tmp"/>
                    <pic:cNvPicPr/>
                  </pic:nvPicPr>
                  <pic:blipFill>
                    <a:blip r:embed="rId10">
                      <a:extLst>
                        <a:ext uri="{28A0092B-C50C-407E-A947-70E740481C1C}">
                          <a14:useLocalDpi xmlns:a14="http://schemas.microsoft.com/office/drawing/2010/main" val="0"/>
                        </a:ext>
                      </a:extLst>
                    </a:blip>
                    <a:stretch>
                      <a:fillRect/>
                    </a:stretch>
                  </pic:blipFill>
                  <pic:spPr>
                    <a:xfrm>
                      <a:off x="0" y="0"/>
                      <a:ext cx="5731510" cy="4378960"/>
                    </a:xfrm>
                    <a:prstGeom prst="rect">
                      <a:avLst/>
                    </a:prstGeom>
                  </pic:spPr>
                </pic:pic>
              </a:graphicData>
            </a:graphic>
          </wp:inline>
        </w:drawing>
      </w:r>
    </w:p>
    <w:p w14:paraId="08E31849" w14:textId="77777777" w:rsidR="00DC6916" w:rsidRPr="008E5804" w:rsidRDefault="00DC6916" w:rsidP="33425B97">
      <w:pPr>
        <w:spacing w:line="276" w:lineRule="auto"/>
        <w:jc w:val="both"/>
        <w:rPr>
          <w:rFonts w:ascii="Times New Roman" w:eastAsia="Times New Roman"/>
          <w:sz w:val="24"/>
          <w:szCs w:val="24"/>
        </w:rPr>
      </w:pPr>
    </w:p>
    <w:p w14:paraId="0B27528F" w14:textId="3547B288" w:rsidR="00DC6916" w:rsidRPr="00A33C9B" w:rsidRDefault="33425B97" w:rsidP="33425B97">
      <w:pPr>
        <w:spacing w:line="276" w:lineRule="auto"/>
        <w:jc w:val="both"/>
        <w:rPr>
          <w:rFonts w:ascii="Times New Roman" w:eastAsia="Times New Roman"/>
          <w:b/>
          <w:sz w:val="24"/>
          <w:szCs w:val="24"/>
        </w:rPr>
      </w:pPr>
      <w:r w:rsidRPr="00A33C9B">
        <w:rPr>
          <w:rFonts w:ascii="Times New Roman" w:eastAsia="Times New Roman"/>
          <w:b/>
          <w:sz w:val="24"/>
          <w:szCs w:val="24"/>
        </w:rPr>
        <w:t>3. RESULTS</w:t>
      </w:r>
    </w:p>
    <w:p w14:paraId="7E96E79A" w14:textId="28D9F308" w:rsidR="00DC6916" w:rsidRPr="00A33C9B" w:rsidRDefault="33425B97" w:rsidP="33425B97">
      <w:pPr>
        <w:spacing w:line="276" w:lineRule="auto"/>
        <w:jc w:val="both"/>
        <w:rPr>
          <w:rFonts w:ascii="Times New Roman" w:eastAsia="Times New Roman"/>
          <w:b/>
          <w:sz w:val="24"/>
          <w:szCs w:val="24"/>
        </w:rPr>
      </w:pPr>
      <w:r w:rsidRPr="00A33C9B">
        <w:rPr>
          <w:rFonts w:ascii="Times New Roman" w:eastAsia="Times New Roman"/>
          <w:b/>
          <w:sz w:val="24"/>
          <w:szCs w:val="24"/>
        </w:rPr>
        <w:t>1) The 4 examples highlighted by the authors are relevant and of interest however, we are lacking more global results insofar as possible. For instance, among a certain set of exposure-outcome traits, how often are outliers detected / are candidate exposures detected? What is the average number of candidate exposures per outlier SNP / per hypothesized exposure-outcome pair? How many new exposures can be discovered using MR-TRYX?</w:t>
      </w:r>
    </w:p>
    <w:p w14:paraId="2F7CD06B" w14:textId="0C3C32F2" w:rsidR="00A33C9B" w:rsidRDefault="00C726A1" w:rsidP="00564F02">
      <w:pPr>
        <w:spacing w:line="276" w:lineRule="auto"/>
        <w:jc w:val="both"/>
        <w:rPr>
          <w:rFonts w:ascii="Times New Roman" w:eastAsia="Times New Roman"/>
          <w:sz w:val="24"/>
          <w:szCs w:val="24"/>
        </w:rPr>
      </w:pPr>
      <w:r w:rsidRPr="008E5804">
        <w:rPr>
          <w:rFonts w:ascii="Times New Roman" w:eastAsia="Times New Roman"/>
          <w:sz w:val="24"/>
          <w:szCs w:val="24"/>
        </w:rPr>
        <w:t xml:space="preserve">Answer) </w:t>
      </w:r>
      <w:r w:rsidR="007C5F28">
        <w:rPr>
          <w:rFonts w:ascii="Times New Roman" w:eastAsia="Times New Roman"/>
          <w:sz w:val="24"/>
          <w:szCs w:val="24"/>
        </w:rPr>
        <w:t xml:space="preserve">When a </w:t>
      </w:r>
      <w:r w:rsidR="0087059F">
        <w:rPr>
          <w:rFonts w:ascii="Times New Roman" w:eastAsia="Times New Roman"/>
          <w:sz w:val="24"/>
          <w:szCs w:val="24"/>
        </w:rPr>
        <w:t>numerous</w:t>
      </w:r>
      <w:r w:rsidR="007C5F28">
        <w:rPr>
          <w:rFonts w:ascii="Times New Roman" w:eastAsia="Times New Roman"/>
          <w:sz w:val="24"/>
          <w:szCs w:val="24"/>
        </w:rPr>
        <w:t xml:space="preserve"> SNPs</w:t>
      </w:r>
      <w:r w:rsidR="0087059F">
        <w:rPr>
          <w:rFonts w:ascii="Times New Roman" w:eastAsia="Times New Roman"/>
          <w:sz w:val="24"/>
          <w:szCs w:val="24"/>
        </w:rPr>
        <w:t xml:space="preserve"> (n &gt; 1)</w:t>
      </w:r>
      <w:r w:rsidR="007C5F28">
        <w:rPr>
          <w:rFonts w:ascii="Times New Roman" w:eastAsia="Times New Roman"/>
          <w:sz w:val="24"/>
          <w:szCs w:val="24"/>
        </w:rPr>
        <w:t xml:space="preserve"> are used in MR analysis, it is possible that some variants are valid instruments, but others are not. T</w:t>
      </w:r>
      <w:r w:rsidR="005551CF">
        <w:rPr>
          <w:rFonts w:ascii="Times New Roman" w:eastAsia="Times New Roman"/>
          <w:sz w:val="24"/>
          <w:szCs w:val="24"/>
        </w:rPr>
        <w:t xml:space="preserve">he number of </w:t>
      </w:r>
      <w:r w:rsidR="0087059F">
        <w:rPr>
          <w:rFonts w:ascii="Times New Roman" w:eastAsia="Times New Roman"/>
          <w:sz w:val="24"/>
          <w:szCs w:val="24"/>
        </w:rPr>
        <w:t xml:space="preserve">invalid instruments (so called as </w:t>
      </w:r>
      <w:r w:rsidR="005551CF">
        <w:rPr>
          <w:rFonts w:ascii="Times New Roman" w:eastAsia="Times New Roman"/>
          <w:sz w:val="24"/>
          <w:szCs w:val="24"/>
        </w:rPr>
        <w:t>outliers</w:t>
      </w:r>
      <w:r w:rsidR="0087059F">
        <w:rPr>
          <w:rFonts w:ascii="Times New Roman" w:eastAsia="Times New Roman"/>
          <w:sz w:val="24"/>
          <w:szCs w:val="24"/>
        </w:rPr>
        <w:t>)</w:t>
      </w:r>
      <w:r w:rsidR="005551CF">
        <w:rPr>
          <w:rFonts w:ascii="Times New Roman" w:eastAsia="Times New Roman"/>
          <w:sz w:val="24"/>
          <w:szCs w:val="24"/>
        </w:rPr>
        <w:t xml:space="preserve"> and candidate exposures can vary depending on the research hypothesis</w:t>
      </w:r>
      <w:r w:rsidR="0087059F">
        <w:rPr>
          <w:rFonts w:ascii="Times New Roman" w:eastAsia="Times New Roman"/>
          <w:sz w:val="24"/>
          <w:szCs w:val="24"/>
        </w:rPr>
        <w:t>. The primary goal of this study is to suggest the idea to overcome the problem of pleiotropy in the current MR model and to open the possibility of hypothesis free</w:t>
      </w:r>
      <w:r w:rsidR="00A33C9B">
        <w:rPr>
          <w:rFonts w:ascii="Times New Roman" w:eastAsia="Times New Roman"/>
          <w:sz w:val="24"/>
          <w:szCs w:val="24"/>
        </w:rPr>
        <w:t xml:space="preserve"> screen for potential exposure. </w:t>
      </w:r>
      <w:r w:rsidR="0087059F">
        <w:rPr>
          <w:rFonts w:ascii="Times New Roman" w:eastAsia="Times New Roman"/>
          <w:sz w:val="24"/>
          <w:szCs w:val="24"/>
        </w:rPr>
        <w:lastRenderedPageBreak/>
        <w:t>In this paper, therefore, w</w:t>
      </w:r>
      <w:r w:rsidR="005551CF">
        <w:rPr>
          <w:rFonts w:ascii="Times New Roman" w:eastAsia="Times New Roman"/>
          <w:sz w:val="24"/>
          <w:szCs w:val="24"/>
        </w:rPr>
        <w:t>e</w:t>
      </w:r>
      <w:r w:rsidR="007C5F28">
        <w:rPr>
          <w:rFonts w:ascii="Times New Roman" w:eastAsia="Times New Roman"/>
          <w:sz w:val="24"/>
          <w:szCs w:val="24"/>
        </w:rPr>
        <w:t xml:space="preserve"> didn’t examine all possible exposure-outcome associations </w:t>
      </w:r>
      <w:r w:rsidR="00564F02">
        <w:rPr>
          <w:rFonts w:ascii="Times New Roman" w:eastAsia="Times New Roman"/>
          <w:sz w:val="24"/>
          <w:szCs w:val="24"/>
        </w:rPr>
        <w:t>to let the users explore their research hypothesis where horizontal pleiotropy exists.</w:t>
      </w:r>
      <w:ins w:id="653" w:author="Gibran Hemani" w:date="2019-07-10T22:56:00Z">
        <w:r w:rsidR="00023BD4">
          <w:rPr>
            <w:rFonts w:ascii="Times New Roman" w:eastAsia="Times New Roman"/>
            <w:sz w:val="24"/>
            <w:szCs w:val="24"/>
          </w:rPr>
          <w:t xml:space="preserve"> It would also be very hard to do this systematically because there remains a manual step involved in the analysis.</w:t>
        </w:r>
      </w:ins>
      <w:r w:rsidR="00564F02">
        <w:rPr>
          <w:rFonts w:ascii="Times New Roman" w:eastAsia="Times New Roman"/>
          <w:sz w:val="24"/>
          <w:szCs w:val="24"/>
        </w:rPr>
        <w:t xml:space="preserve"> </w:t>
      </w:r>
      <w:r w:rsidR="0087059F">
        <w:rPr>
          <w:rFonts w:ascii="Times New Roman" w:eastAsia="Times New Roman"/>
          <w:sz w:val="24"/>
          <w:szCs w:val="24"/>
        </w:rPr>
        <w:t xml:space="preserve">We believe that the 4 examples we provided </w:t>
      </w:r>
      <w:del w:id="654" w:author="Gibran Hemani" w:date="2019-07-10T22:56:00Z">
        <w:r w:rsidR="0087059F" w:rsidDel="00023BD4">
          <w:rPr>
            <w:rFonts w:ascii="Times New Roman" w:eastAsia="Times New Roman"/>
            <w:sz w:val="24"/>
            <w:szCs w:val="24"/>
          </w:rPr>
          <w:delText>would help potential users understand</w:delText>
        </w:r>
      </w:del>
      <w:ins w:id="655" w:author="Gibran Hemani" w:date="2019-07-10T22:56:00Z">
        <w:r w:rsidR="00023BD4">
          <w:rPr>
            <w:rFonts w:ascii="Times New Roman" w:eastAsia="Times New Roman"/>
            <w:sz w:val="24"/>
            <w:szCs w:val="24"/>
          </w:rPr>
          <w:t xml:space="preserve">are reasonably exemplars showing </w:t>
        </w:r>
      </w:ins>
      <w:ins w:id="656" w:author="Gibran Hemani" w:date="2019-07-10T22:57:00Z">
        <w:r w:rsidR="00023BD4">
          <w:rPr>
            <w:rFonts w:ascii="Times New Roman" w:eastAsia="Times New Roman"/>
            <w:sz w:val="24"/>
            <w:szCs w:val="24"/>
          </w:rPr>
          <w:t>instances where potentially novel pathways are identified and some successes and failures of the new method</w:t>
        </w:r>
      </w:ins>
      <w:r w:rsidR="0087059F">
        <w:rPr>
          <w:rFonts w:ascii="Times New Roman" w:eastAsia="Times New Roman"/>
          <w:sz w:val="24"/>
          <w:szCs w:val="24"/>
        </w:rPr>
        <w:t>.</w:t>
      </w:r>
      <w:r w:rsidR="00A33C9B">
        <w:rPr>
          <w:rFonts w:ascii="Times New Roman" w:eastAsia="Times New Roman"/>
          <w:sz w:val="24"/>
          <w:szCs w:val="24"/>
        </w:rPr>
        <w:t xml:space="preserve"> Currently, 11 billion SNP-trait association from 1673 GWAS are available in MR-</w:t>
      </w:r>
      <w:del w:id="657" w:author="Gibran Hemani" w:date="2019-07-10T22:55:00Z">
        <w:r w:rsidR="00A33C9B" w:rsidDel="00A52EAD">
          <w:rPr>
            <w:rFonts w:ascii="Times New Roman" w:eastAsia="Times New Roman"/>
            <w:sz w:val="24"/>
            <w:szCs w:val="24"/>
          </w:rPr>
          <w:delText>TRYX.</w:delText>
        </w:r>
      </w:del>
      <w:ins w:id="658" w:author="Gibran Hemani" w:date="2019-07-10T22:55:00Z">
        <w:r w:rsidR="00A52EAD">
          <w:rPr>
            <w:rFonts w:ascii="Times New Roman" w:eastAsia="Times New Roman"/>
            <w:sz w:val="24"/>
            <w:szCs w:val="24"/>
          </w:rPr>
          <w:t>Base.</w:t>
        </w:r>
      </w:ins>
    </w:p>
    <w:p w14:paraId="54B668BF" w14:textId="461D74B9" w:rsidR="00564F02" w:rsidRDefault="00564F02" w:rsidP="00564F02">
      <w:pPr>
        <w:spacing w:line="276" w:lineRule="auto"/>
        <w:jc w:val="both"/>
        <w:rPr>
          <w:rFonts w:ascii="Times New Roman" w:eastAsia="Times New Roman"/>
          <w:sz w:val="24"/>
          <w:szCs w:val="24"/>
        </w:rPr>
      </w:pPr>
    </w:p>
    <w:p w14:paraId="7E3FECDD" w14:textId="3EB2B641" w:rsidR="00DC6916" w:rsidRPr="00F12FF7" w:rsidRDefault="33425B97" w:rsidP="33425B97">
      <w:pPr>
        <w:spacing w:line="276" w:lineRule="auto"/>
        <w:jc w:val="both"/>
        <w:rPr>
          <w:rFonts w:ascii="Times New Roman" w:eastAsia="Times New Roman"/>
          <w:b/>
          <w:color w:val="FF0000"/>
          <w:sz w:val="24"/>
          <w:szCs w:val="24"/>
        </w:rPr>
      </w:pPr>
      <w:r w:rsidRPr="00F12FF7">
        <w:rPr>
          <w:rFonts w:ascii="Times New Roman" w:eastAsia="Times New Roman"/>
          <w:b/>
          <w:color w:val="FF0000"/>
          <w:sz w:val="24"/>
          <w:szCs w:val="24"/>
        </w:rPr>
        <w:t>2) Reduction in the Q statistic is a way for the authors to assess the success of their adjustment, however, I believe that when adjusting for an additional variable in a linear model setting, the Q statistic automatically decreases. How "significant" are these observed reductions in the Q statistic value? Is heterogeneity still found after MR-TRYX adjustment, is Q still significant?</w:t>
      </w:r>
    </w:p>
    <w:p w14:paraId="2F4D8F99" w14:textId="71A482E8" w:rsidR="00C726A1" w:rsidRPr="008E5804" w:rsidRDefault="00C726A1" w:rsidP="00C726A1">
      <w:pPr>
        <w:spacing w:line="276" w:lineRule="auto"/>
        <w:jc w:val="both"/>
        <w:rPr>
          <w:rFonts w:ascii="Times New Roman" w:eastAsia="Times New Roman"/>
          <w:sz w:val="24"/>
          <w:szCs w:val="24"/>
        </w:rPr>
      </w:pPr>
      <w:r w:rsidRPr="008E5804">
        <w:rPr>
          <w:rFonts w:ascii="Times New Roman" w:eastAsia="Times New Roman"/>
          <w:sz w:val="24"/>
          <w:szCs w:val="24"/>
        </w:rPr>
        <w:t xml:space="preserve">Answer) </w:t>
      </w:r>
      <w:ins w:id="659" w:author="Gibran Hemani" w:date="2019-07-10T22:50:00Z">
        <w:r w:rsidR="00D51FA1">
          <w:rPr>
            <w:rFonts w:ascii="Times New Roman" w:eastAsia="Times New Roman"/>
            <w:sz w:val="24"/>
            <w:szCs w:val="24"/>
          </w:rPr>
          <w:t>We resorted to evaluating success by the Q statistic because a) for the analyses that we selected we ultimately found that all methods resulted in quite similar effect estimates despite there being substantial heterogeneity</w:t>
        </w:r>
      </w:ins>
      <w:ins w:id="660" w:author="Gibran Hemani" w:date="2019-07-10T22:51:00Z">
        <w:r w:rsidR="00D51FA1">
          <w:rPr>
            <w:rFonts w:ascii="Times New Roman" w:eastAsia="Times New Roman"/>
            <w:sz w:val="24"/>
            <w:szCs w:val="24"/>
          </w:rPr>
          <w:t xml:space="preserve">, and b) </w:t>
        </w:r>
        <w:r w:rsidR="007B2FA2">
          <w:rPr>
            <w:rFonts w:ascii="Times New Roman" w:eastAsia="Times New Roman"/>
            <w:sz w:val="24"/>
            <w:szCs w:val="24"/>
          </w:rPr>
          <w:t xml:space="preserve">the change in Q could quite easily </w:t>
        </w:r>
      </w:ins>
      <w:ins w:id="661" w:author="Gibran Hemani" w:date="2019-07-10T22:52:00Z">
        <w:r w:rsidR="007B2FA2">
          <w:rPr>
            <w:rFonts w:ascii="Times New Roman" w:eastAsia="Times New Roman"/>
            <w:sz w:val="24"/>
            <w:szCs w:val="24"/>
          </w:rPr>
          <w:t>go up or down if the method is not working or working -</w:t>
        </w:r>
      </w:ins>
      <w:ins w:id="662" w:author="Gibran Hemani" w:date="2019-07-10T22:51:00Z">
        <w:r w:rsidR="007B2FA2">
          <w:rPr>
            <w:rFonts w:ascii="Times New Roman" w:eastAsia="Times New Roman"/>
            <w:sz w:val="24"/>
            <w:szCs w:val="24"/>
          </w:rPr>
          <w:t xml:space="preserve"> either we adjust the effects in the</w:t>
        </w:r>
      </w:ins>
      <w:ins w:id="663" w:author="Gibran Hemani" w:date="2019-07-10T22:52:00Z">
        <w:r w:rsidR="007B2FA2">
          <w:rPr>
            <w:rFonts w:ascii="Times New Roman" w:eastAsia="Times New Roman"/>
            <w:sz w:val="24"/>
            <w:szCs w:val="24"/>
          </w:rPr>
          <w:t xml:space="preserve"> incorrect or correct direction. </w:t>
        </w:r>
      </w:ins>
      <w:ins w:id="664" w:author="Gibran Hemani" w:date="2019-07-10T22:57:00Z">
        <w:r w:rsidR="003E6D02">
          <w:rPr>
            <w:rFonts w:ascii="Times New Roman" w:eastAsia="Times New Roman"/>
            <w:sz w:val="24"/>
            <w:szCs w:val="24"/>
          </w:rPr>
          <w:t>The new Q values are typically reduced but also typically remain significant, t</w:t>
        </w:r>
      </w:ins>
      <w:ins w:id="665" w:author="Gibran Hemani" w:date="2019-07-10T22:58:00Z">
        <w:r w:rsidR="003E6D02">
          <w:rPr>
            <w:rFonts w:ascii="Times New Roman" w:eastAsia="Times New Roman"/>
            <w:sz w:val="24"/>
            <w:szCs w:val="24"/>
          </w:rPr>
          <w:t>hese results are outlined in Table 2.</w:t>
        </w:r>
      </w:ins>
    </w:p>
    <w:p w14:paraId="6906B30D" w14:textId="77777777" w:rsidR="00C726A1" w:rsidRPr="008E5804" w:rsidRDefault="00C726A1" w:rsidP="33425B97">
      <w:pPr>
        <w:spacing w:line="276" w:lineRule="auto"/>
        <w:jc w:val="both"/>
        <w:rPr>
          <w:rFonts w:ascii="Times New Roman" w:eastAsia="Times New Roman"/>
          <w:sz w:val="24"/>
          <w:szCs w:val="24"/>
        </w:rPr>
      </w:pPr>
    </w:p>
    <w:p w14:paraId="756EC61B" w14:textId="77777777" w:rsidR="00DC6916" w:rsidRPr="008E5804" w:rsidRDefault="00DC6916" w:rsidP="33425B97">
      <w:pPr>
        <w:spacing w:line="276" w:lineRule="auto"/>
        <w:jc w:val="both"/>
        <w:rPr>
          <w:rFonts w:ascii="Times New Roman" w:eastAsia="Times New Roman"/>
          <w:b/>
          <w:bCs/>
          <w:sz w:val="24"/>
          <w:szCs w:val="24"/>
        </w:rPr>
      </w:pPr>
    </w:p>
    <w:p w14:paraId="35B2E256" w14:textId="0B67A934" w:rsidR="00DC6916" w:rsidRPr="008E5804" w:rsidRDefault="33425B97" w:rsidP="33425B97">
      <w:pPr>
        <w:spacing w:line="276" w:lineRule="auto"/>
        <w:jc w:val="both"/>
        <w:rPr>
          <w:rFonts w:ascii="Times New Roman" w:eastAsia="Times New Roman"/>
          <w:b/>
          <w:bCs/>
          <w:sz w:val="24"/>
          <w:szCs w:val="24"/>
        </w:rPr>
      </w:pPr>
      <w:r w:rsidRPr="008E5804">
        <w:rPr>
          <w:rFonts w:ascii="Times New Roman" w:eastAsia="Times New Roman"/>
          <w:b/>
          <w:bCs/>
          <w:sz w:val="24"/>
          <w:szCs w:val="24"/>
        </w:rPr>
        <w:t xml:space="preserve">Minor comments </w:t>
      </w:r>
    </w:p>
    <w:p w14:paraId="2AA1BFB5" w14:textId="4DA09379"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1. l149: did the authors mean figure 1b?</w:t>
      </w:r>
    </w:p>
    <w:p w14:paraId="24467A67" w14:textId="29E25451" w:rsidR="007E55D2" w:rsidRPr="008E5804" w:rsidRDefault="007E55D2" w:rsidP="33425B97">
      <w:pPr>
        <w:spacing w:line="276" w:lineRule="auto"/>
        <w:jc w:val="both"/>
        <w:rPr>
          <w:rFonts w:ascii="Times New Roman" w:eastAsia="Times New Roman"/>
          <w:sz w:val="24"/>
          <w:szCs w:val="24"/>
        </w:rPr>
      </w:pPr>
      <w:r w:rsidRPr="008E5804">
        <w:rPr>
          <w:rFonts w:ascii="Times New Roman" w:eastAsia="Times New Roman"/>
          <w:sz w:val="24"/>
          <w:szCs w:val="24"/>
        </w:rPr>
        <w:t>Answer) Sorry for the confusion. It has been revised.</w:t>
      </w:r>
    </w:p>
    <w:p w14:paraId="67D9A987" w14:textId="77777777" w:rsidR="00696C97" w:rsidRPr="008E5804" w:rsidRDefault="00696C97" w:rsidP="33425B97">
      <w:pPr>
        <w:spacing w:line="276" w:lineRule="auto"/>
        <w:jc w:val="both"/>
        <w:rPr>
          <w:rFonts w:ascii="Times New Roman" w:eastAsia="Times New Roman"/>
          <w:sz w:val="24"/>
          <w:szCs w:val="24"/>
        </w:rPr>
      </w:pPr>
    </w:p>
    <w:p w14:paraId="1A443AA7" w14:textId="70316D5F"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2. typo? l222: "To perform multivariable MR, more SNPs were introduced into the analysis that instrument the candidate traits.", pardon my misunderstanding of the sentence, do the authors mean "more SNPs, that are instruments for the candidate traits, were introduced into the analysis"?</w:t>
      </w:r>
    </w:p>
    <w:p w14:paraId="56B72A5D" w14:textId="61EB61AB" w:rsidR="0059326B" w:rsidRPr="008E5804" w:rsidRDefault="0059326B" w:rsidP="0059326B">
      <w:pPr>
        <w:spacing w:line="276" w:lineRule="auto"/>
        <w:jc w:val="both"/>
        <w:rPr>
          <w:rFonts w:ascii="Times New Roman" w:eastAsia="Times New Roman"/>
          <w:sz w:val="24"/>
          <w:szCs w:val="24"/>
        </w:rPr>
      </w:pPr>
      <w:r w:rsidRPr="008E5804">
        <w:rPr>
          <w:rFonts w:ascii="Times New Roman" w:eastAsia="Times New Roman"/>
          <w:sz w:val="24"/>
          <w:szCs w:val="24"/>
        </w:rPr>
        <w:t>Answer) Sorry for the confusion. To convey clear message, this has been revised.</w:t>
      </w:r>
    </w:p>
    <w:p w14:paraId="333DBF16" w14:textId="77777777" w:rsidR="0059326B" w:rsidRPr="008E5804" w:rsidRDefault="0059326B" w:rsidP="33425B97">
      <w:pPr>
        <w:spacing w:line="276" w:lineRule="auto"/>
        <w:jc w:val="both"/>
        <w:rPr>
          <w:rFonts w:ascii="Times New Roman" w:eastAsia="Times New Roman"/>
          <w:sz w:val="24"/>
          <w:szCs w:val="24"/>
        </w:rPr>
      </w:pPr>
    </w:p>
    <w:p w14:paraId="59D4DF03" w14:textId="77777777" w:rsidR="00696C97" w:rsidRPr="008E5804" w:rsidRDefault="00696C97" w:rsidP="33425B97">
      <w:pPr>
        <w:spacing w:line="276" w:lineRule="auto"/>
        <w:jc w:val="both"/>
        <w:rPr>
          <w:rFonts w:ascii="Times New Roman" w:eastAsia="Times New Roman"/>
          <w:sz w:val="24"/>
          <w:szCs w:val="24"/>
        </w:rPr>
      </w:pPr>
    </w:p>
    <w:p w14:paraId="468ADF7A" w14:textId="79A36616"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t>3. Figure 1: Number SNPs represented in b) and c) is different</w:t>
      </w:r>
    </w:p>
    <w:p w14:paraId="0C905B19" w14:textId="7901E7F5" w:rsidR="0059326B" w:rsidRPr="008E5804" w:rsidRDefault="0059326B" w:rsidP="33425B97">
      <w:pPr>
        <w:spacing w:line="276" w:lineRule="auto"/>
        <w:jc w:val="both"/>
        <w:rPr>
          <w:rFonts w:ascii="Times New Roman" w:eastAsia="Times New Roman"/>
          <w:sz w:val="24"/>
          <w:szCs w:val="24"/>
        </w:rPr>
      </w:pPr>
      <w:r w:rsidRPr="008E5804">
        <w:rPr>
          <w:rFonts w:ascii="Times New Roman" w:eastAsia="Times New Roman"/>
          <w:sz w:val="24"/>
          <w:szCs w:val="24"/>
        </w:rPr>
        <w:t>Answer) Revised.</w:t>
      </w:r>
    </w:p>
    <w:p w14:paraId="356C491D" w14:textId="77777777" w:rsidR="00696C97" w:rsidRPr="008E5804" w:rsidRDefault="00696C97" w:rsidP="33425B97">
      <w:pPr>
        <w:spacing w:line="276" w:lineRule="auto"/>
        <w:jc w:val="both"/>
        <w:rPr>
          <w:rFonts w:ascii="Times New Roman" w:eastAsia="Times New Roman"/>
          <w:sz w:val="24"/>
          <w:szCs w:val="24"/>
        </w:rPr>
      </w:pPr>
    </w:p>
    <w:p w14:paraId="58AC17BF" w14:textId="592C964B" w:rsidR="00DC6916" w:rsidRPr="000A65A0" w:rsidRDefault="33425B97" w:rsidP="33425B97">
      <w:pPr>
        <w:spacing w:line="276" w:lineRule="auto"/>
        <w:jc w:val="both"/>
        <w:rPr>
          <w:rFonts w:ascii="Times New Roman" w:eastAsia="Times New Roman"/>
          <w:b/>
          <w:sz w:val="24"/>
          <w:szCs w:val="24"/>
        </w:rPr>
      </w:pPr>
      <w:r w:rsidRPr="000A65A0">
        <w:rPr>
          <w:rFonts w:ascii="Times New Roman" w:eastAsia="Times New Roman"/>
          <w:b/>
          <w:sz w:val="24"/>
          <w:szCs w:val="24"/>
        </w:rPr>
        <w:lastRenderedPageBreak/>
        <w:t>4. Figure 2: it would be nice to specify the total number of SNPs (30) somewhere in the x-axis label or having proportions.</w:t>
      </w:r>
    </w:p>
    <w:p w14:paraId="1E8E917E" w14:textId="014F3218" w:rsidR="0059326B" w:rsidRPr="00DC6916" w:rsidRDefault="0059326B" w:rsidP="33425B97">
      <w:pPr>
        <w:spacing w:line="276" w:lineRule="auto"/>
        <w:jc w:val="both"/>
        <w:rPr>
          <w:rFonts w:ascii="Times New Roman" w:eastAsia="Times New Roman"/>
          <w:sz w:val="24"/>
          <w:szCs w:val="24"/>
        </w:rPr>
      </w:pPr>
      <w:r w:rsidRPr="008E5804">
        <w:rPr>
          <w:rFonts w:ascii="Times New Roman" w:eastAsia="Times New Roman"/>
          <w:sz w:val="24"/>
          <w:szCs w:val="24"/>
        </w:rPr>
        <w:t>Answer) Revised.</w:t>
      </w:r>
    </w:p>
    <w:p w14:paraId="39568E2D" w14:textId="77777777" w:rsidR="00DC6916" w:rsidRPr="00DC6916" w:rsidRDefault="00DC6916" w:rsidP="33425B97">
      <w:pPr>
        <w:spacing w:line="276" w:lineRule="auto"/>
        <w:jc w:val="both"/>
        <w:rPr>
          <w:rFonts w:ascii="Times New Roman" w:eastAsia="Times New Roman"/>
          <w:sz w:val="24"/>
          <w:szCs w:val="24"/>
        </w:rPr>
      </w:pPr>
    </w:p>
    <w:sectPr w:rsidR="00DC6916" w:rsidRPr="00DC6916" w:rsidSect="003E632B">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87" w:author="Yoonsu Cho" w:date="2019-02-01T10:05:00Z" w:initials="YC">
    <w:p w14:paraId="3B10F32B" w14:textId="4ED68947" w:rsidR="00086A46" w:rsidRDefault="00086A46">
      <w:pPr>
        <w:pStyle w:val="CommentText"/>
      </w:pPr>
      <w:r>
        <w:rPr>
          <w:rStyle w:val="CommentReference"/>
        </w:rPr>
        <w:annotationRef/>
      </w:r>
      <w:r>
        <w:t>Need to consider</w:t>
      </w:r>
    </w:p>
  </w:comment>
  <w:comment w:id="617" w:author="Yoonsu Cho" w:date="2019-02-01T12:51:00Z" w:initials="YC">
    <w:p w14:paraId="30906DC9" w14:textId="700DEFDE" w:rsidR="00086A46" w:rsidRDefault="00086A46">
      <w:pPr>
        <w:pStyle w:val="CommentText"/>
      </w:pPr>
      <w:r>
        <w:rPr>
          <w:rStyle w:val="CommentReference"/>
        </w:rPr>
        <w:annotationRef/>
      </w:r>
      <w:r w:rsidRPr="00E263B7">
        <w:rPr>
          <w:rFonts w:ascii="Times New Roman" w:eastAsia="Times New Roman"/>
          <w:sz w:val="24"/>
          <w:szCs w:val="24"/>
        </w:rPr>
        <w:t>Probably we could make this more systematic updating this for the next version</w:t>
      </w:r>
      <w:r>
        <w:rPr>
          <w:rFonts w:ascii="Times New Roman" w:eastAsia="Times New Roman"/>
          <w:sz w:val="24"/>
          <w:szCs w:val="24"/>
        </w:rPr>
        <w:t>?</w:t>
      </w:r>
    </w:p>
  </w:comment>
  <w:comment w:id="642" w:author="Yoonsu Cho" w:date="2019-03-01T11:20:00Z" w:initials="YC">
    <w:p w14:paraId="0958BBB2" w14:textId="6A42E695" w:rsidR="00086A46" w:rsidRDefault="00086A46">
      <w:pPr>
        <w:pStyle w:val="CommentText"/>
      </w:pPr>
      <w:r>
        <w:rPr>
          <w:rStyle w:val="CommentReference"/>
        </w:rPr>
        <w:annotationRef/>
      </w:r>
      <w:r>
        <w:t>Need to be replicated</w:t>
      </w:r>
    </w:p>
  </w:comment>
  <w:comment w:id="643" w:author="Yoonsu Cho" w:date="2019-03-11T21:02:00Z" w:initials="YC">
    <w:p w14:paraId="5B53429F" w14:textId="03154393" w:rsidR="00086A46" w:rsidRDefault="00086A46">
      <w:pPr>
        <w:pStyle w:val="CommentText"/>
      </w:pPr>
      <w:r>
        <w:rPr>
          <w:rStyle w:val="CommentReference"/>
        </w:rPr>
        <w:annotationRef/>
      </w:r>
      <w:r>
        <w:t>Need to be replicated.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10F32B" w15:done="0"/>
  <w15:commentEx w15:paraId="30906DC9" w15:done="0"/>
  <w15:commentEx w15:paraId="0958BBB2" w15:done="0"/>
  <w15:commentEx w15:paraId="5B5342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10F32B" w16cid:durableId="1FFE984E"/>
  <w16cid:commentId w16cid:paraId="30906DC9" w16cid:durableId="1FFEBF58"/>
  <w16cid:commentId w16cid:paraId="0958BBB2" w16cid:durableId="20239413"/>
  <w16cid:commentId w16cid:paraId="5B53429F" w16cid:durableId="20314B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6E774" w14:textId="77777777" w:rsidR="006E40B3" w:rsidRDefault="006E40B3">
      <w:pPr>
        <w:spacing w:after="0" w:line="240" w:lineRule="auto"/>
      </w:pPr>
      <w:r>
        <w:separator/>
      </w:r>
    </w:p>
  </w:endnote>
  <w:endnote w:type="continuationSeparator" w:id="0">
    <w:p w14:paraId="32D4517E" w14:textId="77777777" w:rsidR="006E40B3" w:rsidRDefault="006E4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8BCDA" w14:textId="77777777" w:rsidR="006E40B3" w:rsidRDefault="006E40B3">
      <w:pPr>
        <w:spacing w:after="0" w:line="240" w:lineRule="auto"/>
      </w:pPr>
      <w:r>
        <w:separator/>
      </w:r>
    </w:p>
  </w:footnote>
  <w:footnote w:type="continuationSeparator" w:id="0">
    <w:p w14:paraId="7DAC0EA0" w14:textId="77777777" w:rsidR="006E40B3" w:rsidRDefault="006E40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96A11"/>
    <w:multiLevelType w:val="hybridMultilevel"/>
    <w:tmpl w:val="B5087FC0"/>
    <w:lvl w:ilvl="0" w:tplc="7AEAE54C">
      <w:start w:val="1"/>
      <w:numFmt w:val="bullet"/>
      <w:lvlText w:val=""/>
      <w:lvlJc w:val="left"/>
      <w:pPr>
        <w:ind w:left="720" w:hanging="360"/>
      </w:pPr>
      <w:rPr>
        <w:rFonts w:ascii="Symbol" w:hAnsi="Symbol" w:hint="default"/>
      </w:rPr>
    </w:lvl>
    <w:lvl w:ilvl="1" w:tplc="48EAB1A8">
      <w:start w:val="1"/>
      <w:numFmt w:val="bullet"/>
      <w:lvlText w:val=""/>
      <w:lvlJc w:val="left"/>
      <w:pPr>
        <w:ind w:left="1440" w:hanging="360"/>
      </w:pPr>
      <w:rPr>
        <w:rFonts w:ascii="Symbol" w:hAnsi="Symbol" w:hint="default"/>
      </w:rPr>
    </w:lvl>
    <w:lvl w:ilvl="2" w:tplc="FDD8E41A">
      <w:start w:val="1"/>
      <w:numFmt w:val="bullet"/>
      <w:lvlText w:val=""/>
      <w:lvlJc w:val="left"/>
      <w:pPr>
        <w:ind w:left="2160" w:hanging="360"/>
      </w:pPr>
      <w:rPr>
        <w:rFonts w:ascii="Wingdings" w:hAnsi="Wingdings" w:hint="default"/>
      </w:rPr>
    </w:lvl>
    <w:lvl w:ilvl="3" w:tplc="38E27F72">
      <w:start w:val="1"/>
      <w:numFmt w:val="bullet"/>
      <w:lvlText w:val=""/>
      <w:lvlJc w:val="left"/>
      <w:pPr>
        <w:ind w:left="2880" w:hanging="360"/>
      </w:pPr>
      <w:rPr>
        <w:rFonts w:ascii="Symbol" w:hAnsi="Symbol" w:hint="default"/>
      </w:rPr>
    </w:lvl>
    <w:lvl w:ilvl="4" w:tplc="BC2A1948">
      <w:start w:val="1"/>
      <w:numFmt w:val="bullet"/>
      <w:lvlText w:val="o"/>
      <w:lvlJc w:val="left"/>
      <w:pPr>
        <w:ind w:left="3600" w:hanging="360"/>
      </w:pPr>
      <w:rPr>
        <w:rFonts w:ascii="Courier New" w:hAnsi="Courier New" w:hint="default"/>
      </w:rPr>
    </w:lvl>
    <w:lvl w:ilvl="5" w:tplc="1DE4F8F8">
      <w:start w:val="1"/>
      <w:numFmt w:val="bullet"/>
      <w:lvlText w:val=""/>
      <w:lvlJc w:val="left"/>
      <w:pPr>
        <w:ind w:left="4320" w:hanging="360"/>
      </w:pPr>
      <w:rPr>
        <w:rFonts w:ascii="Wingdings" w:hAnsi="Wingdings" w:hint="default"/>
      </w:rPr>
    </w:lvl>
    <w:lvl w:ilvl="6" w:tplc="F8A80F5A">
      <w:start w:val="1"/>
      <w:numFmt w:val="bullet"/>
      <w:lvlText w:val=""/>
      <w:lvlJc w:val="left"/>
      <w:pPr>
        <w:ind w:left="5040" w:hanging="360"/>
      </w:pPr>
      <w:rPr>
        <w:rFonts w:ascii="Symbol" w:hAnsi="Symbol" w:hint="default"/>
      </w:rPr>
    </w:lvl>
    <w:lvl w:ilvl="7" w:tplc="2E70CE88">
      <w:start w:val="1"/>
      <w:numFmt w:val="bullet"/>
      <w:lvlText w:val="o"/>
      <w:lvlJc w:val="left"/>
      <w:pPr>
        <w:ind w:left="5760" w:hanging="360"/>
      </w:pPr>
      <w:rPr>
        <w:rFonts w:ascii="Courier New" w:hAnsi="Courier New" w:hint="default"/>
      </w:rPr>
    </w:lvl>
    <w:lvl w:ilvl="8" w:tplc="C094810A">
      <w:start w:val="1"/>
      <w:numFmt w:val="bullet"/>
      <w:lvlText w:val=""/>
      <w:lvlJc w:val="left"/>
      <w:pPr>
        <w:ind w:left="6480" w:hanging="360"/>
      </w:pPr>
      <w:rPr>
        <w:rFonts w:ascii="Wingdings" w:hAnsi="Wingdings" w:hint="default"/>
      </w:rPr>
    </w:lvl>
  </w:abstractNum>
  <w:abstractNum w:abstractNumId="1" w15:restartNumberingAfterBreak="0">
    <w:nsid w:val="140B2FFB"/>
    <w:multiLevelType w:val="hybridMultilevel"/>
    <w:tmpl w:val="D9F085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90787A"/>
    <w:multiLevelType w:val="hybridMultilevel"/>
    <w:tmpl w:val="A62448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675F73"/>
    <w:multiLevelType w:val="hybridMultilevel"/>
    <w:tmpl w:val="E3D61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4B55EE"/>
    <w:multiLevelType w:val="hybridMultilevel"/>
    <w:tmpl w:val="A62448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BE7F9B"/>
    <w:multiLevelType w:val="hybridMultilevel"/>
    <w:tmpl w:val="68620B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171A44"/>
    <w:multiLevelType w:val="hybridMultilevel"/>
    <w:tmpl w:val="6C20627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6"/>
  </w:num>
  <w:num w:numId="6">
    <w:abstractNumId w:val="2"/>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ibran Hemani">
    <w15:presenceInfo w15:providerId="AD" w15:userId="S::gh13047@bristol.ac.uk::7efd33cf-a783-440c-ab4a-db565865b211"/>
  </w15:person>
  <w15:person w15:author="Yoonsu Cho">
    <w15:presenceInfo w15:providerId="AD" w15:userId="S::yc16575@bristol.ac.uk::c0892122-dc12-4d55-8856-0a746a0e60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AD1"/>
    <w:rsid w:val="0001358A"/>
    <w:rsid w:val="00016EBC"/>
    <w:rsid w:val="00023BD4"/>
    <w:rsid w:val="00024BCE"/>
    <w:rsid w:val="0003265B"/>
    <w:rsid w:val="00036D08"/>
    <w:rsid w:val="00045424"/>
    <w:rsid w:val="000552BA"/>
    <w:rsid w:val="00063099"/>
    <w:rsid w:val="000632F0"/>
    <w:rsid w:val="00075B33"/>
    <w:rsid w:val="00080B1B"/>
    <w:rsid w:val="00086A46"/>
    <w:rsid w:val="00092AF2"/>
    <w:rsid w:val="000A65A0"/>
    <w:rsid w:val="000C0659"/>
    <w:rsid w:val="000C37B1"/>
    <w:rsid w:val="000D616E"/>
    <w:rsid w:val="000E0D0D"/>
    <w:rsid w:val="001132E3"/>
    <w:rsid w:val="00115911"/>
    <w:rsid w:val="00120AA8"/>
    <w:rsid w:val="001234F3"/>
    <w:rsid w:val="001239A6"/>
    <w:rsid w:val="0012448F"/>
    <w:rsid w:val="00126031"/>
    <w:rsid w:val="00134DE7"/>
    <w:rsid w:val="00151FB1"/>
    <w:rsid w:val="001757C5"/>
    <w:rsid w:val="00191A1D"/>
    <w:rsid w:val="001A0C60"/>
    <w:rsid w:val="001A572E"/>
    <w:rsid w:val="001B7677"/>
    <w:rsid w:val="00200757"/>
    <w:rsid w:val="00213E1D"/>
    <w:rsid w:val="00214D18"/>
    <w:rsid w:val="00214E49"/>
    <w:rsid w:val="002205D8"/>
    <w:rsid w:val="00243556"/>
    <w:rsid w:val="00247072"/>
    <w:rsid w:val="00257A07"/>
    <w:rsid w:val="00263A32"/>
    <w:rsid w:val="00271CD1"/>
    <w:rsid w:val="00271D2E"/>
    <w:rsid w:val="00272FCA"/>
    <w:rsid w:val="00283E54"/>
    <w:rsid w:val="002844B7"/>
    <w:rsid w:val="002A4B46"/>
    <w:rsid w:val="002B09F2"/>
    <w:rsid w:val="002C21EE"/>
    <w:rsid w:val="002E3F0F"/>
    <w:rsid w:val="002F3F49"/>
    <w:rsid w:val="00304BAA"/>
    <w:rsid w:val="00310578"/>
    <w:rsid w:val="00317151"/>
    <w:rsid w:val="00317C08"/>
    <w:rsid w:val="003207F1"/>
    <w:rsid w:val="003518B6"/>
    <w:rsid w:val="00352D56"/>
    <w:rsid w:val="00355E20"/>
    <w:rsid w:val="00362720"/>
    <w:rsid w:val="003639EF"/>
    <w:rsid w:val="00364B30"/>
    <w:rsid w:val="00364D7D"/>
    <w:rsid w:val="00383439"/>
    <w:rsid w:val="003859A0"/>
    <w:rsid w:val="003869BE"/>
    <w:rsid w:val="003924D4"/>
    <w:rsid w:val="003A6109"/>
    <w:rsid w:val="003B57FB"/>
    <w:rsid w:val="003D33A7"/>
    <w:rsid w:val="003E433F"/>
    <w:rsid w:val="003E632B"/>
    <w:rsid w:val="003E6D02"/>
    <w:rsid w:val="0042195B"/>
    <w:rsid w:val="004311A9"/>
    <w:rsid w:val="004433FC"/>
    <w:rsid w:val="00446929"/>
    <w:rsid w:val="00452FDE"/>
    <w:rsid w:val="00460816"/>
    <w:rsid w:val="0046147E"/>
    <w:rsid w:val="00461A5D"/>
    <w:rsid w:val="00486E60"/>
    <w:rsid w:val="004A0DAF"/>
    <w:rsid w:val="004A1380"/>
    <w:rsid w:val="004B04C8"/>
    <w:rsid w:val="004B48E2"/>
    <w:rsid w:val="004C1DE4"/>
    <w:rsid w:val="004D2B53"/>
    <w:rsid w:val="004D2D9B"/>
    <w:rsid w:val="004E1F50"/>
    <w:rsid w:val="004E63C7"/>
    <w:rsid w:val="004E7D84"/>
    <w:rsid w:val="005357C2"/>
    <w:rsid w:val="00541B52"/>
    <w:rsid w:val="00543695"/>
    <w:rsid w:val="0055287F"/>
    <w:rsid w:val="005551CF"/>
    <w:rsid w:val="00564567"/>
    <w:rsid w:val="00564F02"/>
    <w:rsid w:val="00593077"/>
    <w:rsid w:val="0059326B"/>
    <w:rsid w:val="005A34C7"/>
    <w:rsid w:val="005B2931"/>
    <w:rsid w:val="005C6B93"/>
    <w:rsid w:val="005C75DA"/>
    <w:rsid w:val="005E2645"/>
    <w:rsid w:val="005E492F"/>
    <w:rsid w:val="005E79B3"/>
    <w:rsid w:val="005F23AF"/>
    <w:rsid w:val="006218FA"/>
    <w:rsid w:val="00625F84"/>
    <w:rsid w:val="0062606A"/>
    <w:rsid w:val="006401E5"/>
    <w:rsid w:val="00653791"/>
    <w:rsid w:val="0066403E"/>
    <w:rsid w:val="00666166"/>
    <w:rsid w:val="00667C8D"/>
    <w:rsid w:val="00672921"/>
    <w:rsid w:val="006923A0"/>
    <w:rsid w:val="0069264E"/>
    <w:rsid w:val="00692F77"/>
    <w:rsid w:val="00696C97"/>
    <w:rsid w:val="006B70FD"/>
    <w:rsid w:val="006C0D9B"/>
    <w:rsid w:val="006C4174"/>
    <w:rsid w:val="006E40B3"/>
    <w:rsid w:val="006F18AE"/>
    <w:rsid w:val="00701E43"/>
    <w:rsid w:val="00706730"/>
    <w:rsid w:val="00717007"/>
    <w:rsid w:val="00722040"/>
    <w:rsid w:val="00724166"/>
    <w:rsid w:val="00726829"/>
    <w:rsid w:val="0073631B"/>
    <w:rsid w:val="00747929"/>
    <w:rsid w:val="00770980"/>
    <w:rsid w:val="0078061D"/>
    <w:rsid w:val="00781D08"/>
    <w:rsid w:val="00782812"/>
    <w:rsid w:val="00794631"/>
    <w:rsid w:val="0079613F"/>
    <w:rsid w:val="007A638F"/>
    <w:rsid w:val="007B2FA2"/>
    <w:rsid w:val="007B42F5"/>
    <w:rsid w:val="007B56AF"/>
    <w:rsid w:val="007C582E"/>
    <w:rsid w:val="007C5F28"/>
    <w:rsid w:val="007E55D2"/>
    <w:rsid w:val="007E7C3C"/>
    <w:rsid w:val="007F670B"/>
    <w:rsid w:val="00806C95"/>
    <w:rsid w:val="00813888"/>
    <w:rsid w:val="00855250"/>
    <w:rsid w:val="00865D5E"/>
    <w:rsid w:val="0087059F"/>
    <w:rsid w:val="0087107F"/>
    <w:rsid w:val="0088007D"/>
    <w:rsid w:val="008A56DB"/>
    <w:rsid w:val="008A572A"/>
    <w:rsid w:val="008B5497"/>
    <w:rsid w:val="008C0426"/>
    <w:rsid w:val="008C7E85"/>
    <w:rsid w:val="008D4C87"/>
    <w:rsid w:val="008E4E32"/>
    <w:rsid w:val="008E5804"/>
    <w:rsid w:val="008F1851"/>
    <w:rsid w:val="008F4782"/>
    <w:rsid w:val="008F6390"/>
    <w:rsid w:val="00912E6D"/>
    <w:rsid w:val="009130E4"/>
    <w:rsid w:val="00931EF3"/>
    <w:rsid w:val="0094038C"/>
    <w:rsid w:val="00967279"/>
    <w:rsid w:val="00975802"/>
    <w:rsid w:val="00985EEA"/>
    <w:rsid w:val="009933F7"/>
    <w:rsid w:val="009A1E1E"/>
    <w:rsid w:val="009A24E4"/>
    <w:rsid w:val="009E0D03"/>
    <w:rsid w:val="009F3BD0"/>
    <w:rsid w:val="009F3F20"/>
    <w:rsid w:val="009F4916"/>
    <w:rsid w:val="00A02B8C"/>
    <w:rsid w:val="00A1227A"/>
    <w:rsid w:val="00A133A8"/>
    <w:rsid w:val="00A13EC2"/>
    <w:rsid w:val="00A21A14"/>
    <w:rsid w:val="00A30455"/>
    <w:rsid w:val="00A33C9B"/>
    <w:rsid w:val="00A33FF0"/>
    <w:rsid w:val="00A44F0A"/>
    <w:rsid w:val="00A52EAD"/>
    <w:rsid w:val="00A76C02"/>
    <w:rsid w:val="00A82F6E"/>
    <w:rsid w:val="00A95EBC"/>
    <w:rsid w:val="00AA0BB8"/>
    <w:rsid w:val="00AA1B2A"/>
    <w:rsid w:val="00AC1E78"/>
    <w:rsid w:val="00AD46F4"/>
    <w:rsid w:val="00AF4437"/>
    <w:rsid w:val="00B2597C"/>
    <w:rsid w:val="00B45CE4"/>
    <w:rsid w:val="00B554D3"/>
    <w:rsid w:val="00B66D17"/>
    <w:rsid w:val="00B855D5"/>
    <w:rsid w:val="00B9545B"/>
    <w:rsid w:val="00BA25BD"/>
    <w:rsid w:val="00BA6D32"/>
    <w:rsid w:val="00BE1B3C"/>
    <w:rsid w:val="00BF31A0"/>
    <w:rsid w:val="00BF395D"/>
    <w:rsid w:val="00BF7117"/>
    <w:rsid w:val="00C02565"/>
    <w:rsid w:val="00C11F22"/>
    <w:rsid w:val="00C20BE7"/>
    <w:rsid w:val="00C226A5"/>
    <w:rsid w:val="00C23598"/>
    <w:rsid w:val="00C419D3"/>
    <w:rsid w:val="00C50F47"/>
    <w:rsid w:val="00C55A3D"/>
    <w:rsid w:val="00C700D8"/>
    <w:rsid w:val="00C7126F"/>
    <w:rsid w:val="00C726A1"/>
    <w:rsid w:val="00C76029"/>
    <w:rsid w:val="00C87D0A"/>
    <w:rsid w:val="00C94A9C"/>
    <w:rsid w:val="00C95BDD"/>
    <w:rsid w:val="00CB7A84"/>
    <w:rsid w:val="00CD25C0"/>
    <w:rsid w:val="00CF5801"/>
    <w:rsid w:val="00D142B9"/>
    <w:rsid w:val="00D26AD1"/>
    <w:rsid w:val="00D37995"/>
    <w:rsid w:val="00D37F5D"/>
    <w:rsid w:val="00D51FA1"/>
    <w:rsid w:val="00D52BC3"/>
    <w:rsid w:val="00D61C19"/>
    <w:rsid w:val="00D659BC"/>
    <w:rsid w:val="00D66D54"/>
    <w:rsid w:val="00D77D83"/>
    <w:rsid w:val="00D8239B"/>
    <w:rsid w:val="00D906BA"/>
    <w:rsid w:val="00D94883"/>
    <w:rsid w:val="00D974AA"/>
    <w:rsid w:val="00DA16B2"/>
    <w:rsid w:val="00DC0FD9"/>
    <w:rsid w:val="00DC1413"/>
    <w:rsid w:val="00DC6916"/>
    <w:rsid w:val="00DD1C5E"/>
    <w:rsid w:val="00DE1BF4"/>
    <w:rsid w:val="00DF41B8"/>
    <w:rsid w:val="00E154B8"/>
    <w:rsid w:val="00E166EC"/>
    <w:rsid w:val="00E263B7"/>
    <w:rsid w:val="00E44D95"/>
    <w:rsid w:val="00E67C60"/>
    <w:rsid w:val="00E85FC2"/>
    <w:rsid w:val="00E95C61"/>
    <w:rsid w:val="00E96DE9"/>
    <w:rsid w:val="00E97055"/>
    <w:rsid w:val="00EA4C87"/>
    <w:rsid w:val="00EB109A"/>
    <w:rsid w:val="00ED4EB3"/>
    <w:rsid w:val="00EE1FCD"/>
    <w:rsid w:val="00EE69D3"/>
    <w:rsid w:val="00EF2E89"/>
    <w:rsid w:val="00F03500"/>
    <w:rsid w:val="00F12F2C"/>
    <w:rsid w:val="00F12FF7"/>
    <w:rsid w:val="00F14984"/>
    <w:rsid w:val="00F21BCA"/>
    <w:rsid w:val="00F2487E"/>
    <w:rsid w:val="00F26F88"/>
    <w:rsid w:val="00F40366"/>
    <w:rsid w:val="00F63A91"/>
    <w:rsid w:val="00F664EC"/>
    <w:rsid w:val="00F7028B"/>
    <w:rsid w:val="00F94F0D"/>
    <w:rsid w:val="00FA365E"/>
    <w:rsid w:val="00FC775C"/>
    <w:rsid w:val="00FD6A78"/>
    <w:rsid w:val="00FF6259"/>
    <w:rsid w:val="099E85C2"/>
    <w:rsid w:val="129831B6"/>
    <w:rsid w:val="14B9D6A1"/>
    <w:rsid w:val="19B150C6"/>
    <w:rsid w:val="2660F0F9"/>
    <w:rsid w:val="327EAAC0"/>
    <w:rsid w:val="33425B97"/>
    <w:rsid w:val="379C4C5C"/>
    <w:rsid w:val="3F80FEBC"/>
    <w:rsid w:val="5FF3978A"/>
    <w:rsid w:val="70F0B72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B79F3"/>
  <w15:docId w15:val="{6DF0D3C7-B38E-4734-9540-7E2E17621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D54"/>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248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87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F31A0"/>
    <w:rPr>
      <w:b/>
      <w:bCs/>
    </w:rPr>
  </w:style>
  <w:style w:type="character" w:customStyle="1" w:styleId="CommentSubjectChar">
    <w:name w:val="Comment Subject Char"/>
    <w:basedOn w:val="CommentTextChar"/>
    <w:link w:val="CommentSubject"/>
    <w:uiPriority w:val="99"/>
    <w:semiHidden/>
    <w:rsid w:val="00BF31A0"/>
    <w:rPr>
      <w:b/>
      <w:bCs/>
      <w:sz w:val="20"/>
      <w:szCs w:val="20"/>
    </w:rPr>
  </w:style>
  <w:style w:type="paragraph" w:styleId="NoSpacing">
    <w:name w:val="No Spacing"/>
    <w:uiPriority w:val="1"/>
    <w:qFormat/>
    <w:rsid w:val="00C94A9C"/>
    <w:pPr>
      <w:widowControl w:val="0"/>
      <w:wordWrap w:val="0"/>
      <w:autoSpaceDE w:val="0"/>
      <w:autoSpaceDN w:val="0"/>
      <w:spacing w:after="0" w:line="240" w:lineRule="auto"/>
    </w:pPr>
  </w:style>
  <w:style w:type="character" w:styleId="UnresolvedMention">
    <w:name w:val="Unresolved Mention"/>
    <w:basedOn w:val="DefaultParagraphFont"/>
    <w:uiPriority w:val="99"/>
    <w:semiHidden/>
    <w:unhideWhenUsed/>
    <w:rsid w:val="004D2B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83428">
      <w:bodyDiv w:val="1"/>
      <w:marLeft w:val="0"/>
      <w:marRight w:val="0"/>
      <w:marTop w:val="0"/>
      <w:marBottom w:val="0"/>
      <w:divBdr>
        <w:top w:val="none" w:sz="0" w:space="0" w:color="auto"/>
        <w:left w:val="none" w:sz="0" w:space="0" w:color="auto"/>
        <w:bottom w:val="none" w:sz="0" w:space="0" w:color="auto"/>
        <w:right w:val="none" w:sz="0" w:space="0" w:color="auto"/>
      </w:divBdr>
    </w:div>
    <w:div w:id="460851763">
      <w:bodyDiv w:val="1"/>
      <w:marLeft w:val="0"/>
      <w:marRight w:val="0"/>
      <w:marTop w:val="0"/>
      <w:marBottom w:val="0"/>
      <w:divBdr>
        <w:top w:val="none" w:sz="0" w:space="0" w:color="auto"/>
        <w:left w:val="none" w:sz="0" w:space="0" w:color="auto"/>
        <w:bottom w:val="none" w:sz="0" w:space="0" w:color="auto"/>
        <w:right w:val="none" w:sz="0" w:space="0" w:color="auto"/>
      </w:divBdr>
    </w:div>
    <w:div w:id="844131104">
      <w:bodyDiv w:val="1"/>
      <w:marLeft w:val="0"/>
      <w:marRight w:val="0"/>
      <w:marTop w:val="0"/>
      <w:marBottom w:val="0"/>
      <w:divBdr>
        <w:top w:val="none" w:sz="0" w:space="0" w:color="auto"/>
        <w:left w:val="none" w:sz="0" w:space="0" w:color="auto"/>
        <w:bottom w:val="none" w:sz="0" w:space="0" w:color="auto"/>
        <w:right w:val="none" w:sz="0" w:space="0" w:color="auto"/>
      </w:divBdr>
    </w:div>
    <w:div w:id="855969366">
      <w:bodyDiv w:val="1"/>
      <w:marLeft w:val="0"/>
      <w:marRight w:val="0"/>
      <w:marTop w:val="0"/>
      <w:marBottom w:val="0"/>
      <w:divBdr>
        <w:top w:val="none" w:sz="0" w:space="0" w:color="auto"/>
        <w:left w:val="none" w:sz="0" w:space="0" w:color="auto"/>
        <w:bottom w:val="none" w:sz="0" w:space="0" w:color="auto"/>
        <w:right w:val="none" w:sz="0" w:space="0" w:color="auto"/>
      </w:divBdr>
    </w:div>
    <w:div w:id="1324236592">
      <w:bodyDiv w:val="1"/>
      <w:marLeft w:val="0"/>
      <w:marRight w:val="0"/>
      <w:marTop w:val="0"/>
      <w:marBottom w:val="0"/>
      <w:divBdr>
        <w:top w:val="none" w:sz="0" w:space="0" w:color="auto"/>
        <w:left w:val="none" w:sz="0" w:space="0" w:color="auto"/>
        <w:bottom w:val="none" w:sz="0" w:space="0" w:color="auto"/>
        <w:right w:val="none" w:sz="0" w:space="0" w:color="auto"/>
      </w:divBdr>
    </w:div>
    <w:div w:id="1387072183">
      <w:bodyDiv w:val="1"/>
      <w:marLeft w:val="0"/>
      <w:marRight w:val="0"/>
      <w:marTop w:val="0"/>
      <w:marBottom w:val="0"/>
      <w:divBdr>
        <w:top w:val="none" w:sz="0" w:space="0" w:color="auto"/>
        <w:left w:val="none" w:sz="0" w:space="0" w:color="auto"/>
        <w:bottom w:val="none" w:sz="0" w:space="0" w:color="auto"/>
        <w:right w:val="none" w:sz="0" w:space="0" w:color="auto"/>
      </w:divBdr>
    </w:div>
    <w:div w:id="150674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tmp"/><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17</Pages>
  <Words>7911</Words>
  <Characters>45093</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NDPH</Company>
  <LinksUpToDate>false</LinksUpToDate>
  <CharactersWithSpaces>52899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Yoonsu Cho</dc:creator>
  <cp:lastModifiedBy>Gibran Hemani</cp:lastModifiedBy>
  <cp:revision>30</cp:revision>
  <dcterms:created xsi:type="dcterms:W3CDTF">2019-04-01T10:29:00Z</dcterms:created>
  <dcterms:modified xsi:type="dcterms:W3CDTF">2019-07-11T09:34:00Z</dcterms:modified>
</cp:coreProperties>
</file>