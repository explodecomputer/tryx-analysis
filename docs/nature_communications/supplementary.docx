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2838" w14:textId="0DDECD3B" w:rsidR="00E42095" w:rsidRDefault="00717520" w:rsidP="003234A4">
      <w:pPr>
        <w:pStyle w:val="Heading1"/>
        <w:pPrChange w:id="1" w:author="Gibran Hemani" w:date="2019-08-07T14:48:00Z">
          <w:pPr>
            <w:spacing w:line="240" w:lineRule="auto"/>
            <w:jc w:val="both"/>
          </w:pPr>
        </w:pPrChange>
      </w:pPr>
      <w:r w:rsidRPr="00717520">
        <w:t>S</w:t>
      </w:r>
      <w:r w:rsidR="00E17C42" w:rsidRPr="00717520">
        <w:t>upp</w:t>
      </w:r>
      <w:r w:rsidRPr="00717520">
        <w:t xml:space="preserve">lementary </w:t>
      </w:r>
      <w:del w:id="2" w:author="Gibran Hemani" w:date="2019-08-07T14:47:00Z">
        <w:r w:rsidRPr="00717520" w:rsidDel="003234A4">
          <w:delText>documents</w:delText>
        </w:r>
      </w:del>
      <w:ins w:id="3" w:author="Gibran Hemani" w:date="2019-08-07T14:47:00Z">
        <w:r w:rsidR="003234A4">
          <w:t>materials</w:t>
        </w:r>
      </w:ins>
    </w:p>
    <w:p w14:paraId="69C2BE37" w14:textId="77777777" w:rsidR="00717520" w:rsidDel="003234A4" w:rsidRDefault="00717520" w:rsidP="00717520">
      <w:pPr>
        <w:spacing w:line="240" w:lineRule="auto"/>
        <w:jc w:val="both"/>
        <w:rPr>
          <w:del w:id="4" w:author="Gibran Hemani" w:date="2019-08-07T14:48:00Z"/>
          <w:rFonts w:ascii="Times New Roman" w:hAnsi="Times New Roman" w:cs="Times New Roman"/>
          <w:b/>
          <w:color w:val="000000"/>
          <w:sz w:val="24"/>
        </w:rPr>
      </w:pPr>
    </w:p>
    <w:p w14:paraId="6EB272CA" w14:textId="77777777" w:rsidR="00717520" w:rsidDel="003234A4" w:rsidRDefault="00717520" w:rsidP="00717520">
      <w:pPr>
        <w:spacing w:line="240" w:lineRule="auto"/>
        <w:jc w:val="both"/>
        <w:rPr>
          <w:del w:id="5" w:author="Gibran Hemani" w:date="2019-08-07T14:48:00Z"/>
          <w:rFonts w:ascii="Times New Roman" w:hAnsi="Times New Roman" w:cs="Times New Roman"/>
          <w:b/>
          <w:color w:val="000000"/>
          <w:sz w:val="24"/>
        </w:rPr>
      </w:pPr>
    </w:p>
    <w:p w14:paraId="1AE6501C" w14:textId="77777777" w:rsidR="00717520" w:rsidDel="003234A4" w:rsidRDefault="00717520" w:rsidP="00717520">
      <w:pPr>
        <w:spacing w:line="240" w:lineRule="auto"/>
        <w:jc w:val="both"/>
        <w:rPr>
          <w:del w:id="6" w:author="Gibran Hemani" w:date="2019-08-07T14:48:00Z"/>
          <w:rFonts w:ascii="Times New Roman" w:hAnsi="Times New Roman" w:cs="Times New Roman"/>
          <w:b/>
          <w:color w:val="000000"/>
          <w:sz w:val="24"/>
        </w:rPr>
      </w:pPr>
    </w:p>
    <w:p w14:paraId="6B5A258E" w14:textId="77777777" w:rsidR="00717520" w:rsidRDefault="00717520" w:rsidP="003234A4">
      <w:pPr>
        <w:pStyle w:val="Heading2"/>
        <w:pPrChange w:id="7" w:author="Gibran Hemani" w:date="2019-08-07T14:48:00Z">
          <w:pPr>
            <w:spacing w:line="240" w:lineRule="auto"/>
            <w:jc w:val="both"/>
          </w:pPr>
        </w:pPrChange>
      </w:pPr>
      <w:r w:rsidRPr="00717520">
        <w:t>MR-TRYX: Exploiting horizontal pleiotropy to infer novel causal pathways</w:t>
      </w:r>
    </w:p>
    <w:p w14:paraId="7A8F652F" w14:textId="77777777" w:rsidR="00717520" w:rsidRDefault="00717520" w:rsidP="00717520">
      <w:pPr>
        <w:spacing w:line="240" w:lineRule="auto"/>
        <w:jc w:val="both"/>
        <w:rPr>
          <w:rFonts w:ascii="Times New Roman" w:hAnsi="Times New Roman" w:cs="Times New Roman"/>
          <w:b/>
          <w:color w:val="000000"/>
          <w:sz w:val="24"/>
        </w:rPr>
      </w:pPr>
    </w:p>
    <w:p w14:paraId="5E95FCA0" w14:textId="77777777" w:rsidR="00717520" w:rsidRDefault="00717520" w:rsidP="00717520">
      <w:pPr>
        <w:spacing w:line="240" w:lineRule="auto"/>
        <w:jc w:val="both"/>
        <w:rPr>
          <w:rFonts w:ascii="Times New Roman" w:hAnsi="Times New Roman" w:cs="Times New Roman"/>
          <w:b/>
          <w:color w:val="000000"/>
          <w:sz w:val="24"/>
        </w:rPr>
      </w:pPr>
    </w:p>
    <w:p w14:paraId="3B096356" w14:textId="4711E5D7" w:rsidR="00717520" w:rsidRPr="00454C7F" w:rsidRDefault="00717520" w:rsidP="003234A4">
      <w:pPr>
        <w:pPrChange w:id="8" w:author="Gibran Hemani" w:date="2019-08-07T14:48:00Z">
          <w:pPr>
            <w:spacing w:line="480" w:lineRule="auto"/>
            <w:jc w:val="both"/>
          </w:pPr>
        </w:pPrChange>
      </w:pPr>
      <w:proofErr w:type="spellStart"/>
      <w:r w:rsidRPr="00454C7F">
        <w:t>Yoonsu</w:t>
      </w:r>
      <w:proofErr w:type="spellEnd"/>
      <w:r w:rsidRPr="00454C7F">
        <w:t xml:space="preserve"> Cho</w:t>
      </w:r>
      <w:r w:rsidRPr="00454C7F">
        <w:rPr>
          <w:vertAlign w:val="superscript"/>
        </w:rPr>
        <w:t>1</w:t>
      </w:r>
      <w:r w:rsidRPr="00454C7F">
        <w:t>, Philip C Haycock</w:t>
      </w:r>
      <w:r w:rsidRPr="00454C7F">
        <w:rPr>
          <w:vertAlign w:val="superscript"/>
        </w:rPr>
        <w:t>1</w:t>
      </w:r>
      <w:r w:rsidRPr="00454C7F">
        <w:t>, Tom R Gaunt</w:t>
      </w:r>
      <w:r w:rsidRPr="00454C7F">
        <w:rPr>
          <w:vertAlign w:val="superscript"/>
        </w:rPr>
        <w:t>1</w:t>
      </w:r>
      <w:r w:rsidRPr="00454C7F">
        <w:t xml:space="preserve">, </w:t>
      </w:r>
      <w:ins w:id="9" w:author="Gibran Hemani" w:date="2019-08-07T17:35:00Z">
        <w:r w:rsidR="002618E9">
          <w:t>Eleanor Sanderson</w:t>
        </w:r>
        <w:r w:rsidR="002618E9" w:rsidRPr="00454C7F">
          <w:rPr>
            <w:vertAlign w:val="superscript"/>
          </w:rPr>
          <w:t>1</w:t>
        </w:r>
        <w:r w:rsidR="002618E9" w:rsidRPr="00454C7F">
          <w:t>,</w:t>
        </w:r>
        <w:r w:rsidR="002618E9">
          <w:t xml:space="preserve"> </w:t>
        </w:r>
      </w:ins>
      <w:bookmarkStart w:id="10" w:name="_GoBack"/>
      <w:bookmarkEnd w:id="10"/>
      <w:proofErr w:type="spellStart"/>
      <w:r w:rsidRPr="00454C7F">
        <w:t>Jie</w:t>
      </w:r>
      <w:proofErr w:type="spellEnd"/>
      <w:r w:rsidRPr="00454C7F">
        <w:t xml:space="preserve"> Zheng</w:t>
      </w:r>
      <w:r w:rsidRPr="00454C7F">
        <w:rPr>
          <w:vertAlign w:val="superscript"/>
        </w:rPr>
        <w:t>1</w:t>
      </w:r>
      <w:r w:rsidRPr="00454C7F">
        <w:t>, Andrew P Morris</w:t>
      </w:r>
      <w:r w:rsidRPr="00454C7F">
        <w:rPr>
          <w:vertAlign w:val="superscript"/>
        </w:rPr>
        <w:t>2</w:t>
      </w:r>
      <w:r w:rsidRPr="00454C7F">
        <w:t>, George Davey Smith</w:t>
      </w:r>
      <w:r w:rsidRPr="00454C7F">
        <w:rPr>
          <w:vertAlign w:val="superscript"/>
        </w:rPr>
        <w:t>1</w:t>
      </w:r>
      <w:r w:rsidRPr="00454C7F">
        <w:t>, Gibran Hemani</w:t>
      </w:r>
      <w:r w:rsidRPr="00454C7F">
        <w:rPr>
          <w:vertAlign w:val="superscript"/>
        </w:rPr>
        <w:t>1</w:t>
      </w:r>
      <w:r w:rsidRPr="00454C7F">
        <w:t xml:space="preserve"> </w:t>
      </w:r>
    </w:p>
    <w:p w14:paraId="7234B294" w14:textId="77777777" w:rsidR="00717520" w:rsidRPr="00454C7F" w:rsidRDefault="00717520" w:rsidP="003234A4">
      <w:pPr>
        <w:pPrChange w:id="11" w:author="Gibran Hemani" w:date="2019-08-07T14:48:00Z">
          <w:pPr>
            <w:spacing w:line="480" w:lineRule="auto"/>
            <w:jc w:val="both"/>
          </w:pPr>
        </w:pPrChange>
      </w:pPr>
    </w:p>
    <w:p w14:paraId="1F4B55D3" w14:textId="77777777" w:rsidR="00725FFC" w:rsidRDefault="00717520" w:rsidP="003234A4">
      <w:pPr>
        <w:pPrChange w:id="12" w:author="Gibran Hemani" w:date="2019-08-07T14:48:00Z">
          <w:pPr>
            <w:spacing w:line="480" w:lineRule="auto"/>
            <w:jc w:val="both"/>
          </w:pPr>
        </w:pPrChange>
      </w:pPr>
      <w:r w:rsidRPr="00454C7F">
        <w:rPr>
          <w:vertAlign w:val="superscript"/>
        </w:rPr>
        <w:t xml:space="preserve">1 </w:t>
      </w:r>
      <w:r w:rsidRPr="00454C7F">
        <w:t>MRC Integrative Epidemiology Unit, Population Health Sciences, Bristol Medical School, University of Bristol, Bristol, UK</w:t>
      </w:r>
      <w:r w:rsidR="00725FFC">
        <w:t>.</w:t>
      </w:r>
    </w:p>
    <w:p w14:paraId="6AB3DDE3" w14:textId="28284CC1" w:rsidR="00717520" w:rsidRPr="00454C7F" w:rsidRDefault="00717520" w:rsidP="003234A4">
      <w:pPr>
        <w:pPrChange w:id="13" w:author="Gibran Hemani" w:date="2019-08-07T14:48:00Z">
          <w:pPr>
            <w:spacing w:line="480" w:lineRule="auto"/>
            <w:jc w:val="both"/>
          </w:pPr>
        </w:pPrChange>
      </w:pPr>
      <w:r w:rsidRPr="00454C7F">
        <w:rPr>
          <w:vertAlign w:val="superscript"/>
        </w:rPr>
        <w:t xml:space="preserve">2 </w:t>
      </w:r>
      <w:r w:rsidRPr="00454C7F">
        <w:t>Department of Biostatistics, University of Liverpool, Liverpool, UK.</w:t>
      </w:r>
    </w:p>
    <w:p w14:paraId="401143E5" w14:textId="77777777" w:rsidR="00717520" w:rsidRDefault="00717520" w:rsidP="00717520">
      <w:pPr>
        <w:spacing w:line="240" w:lineRule="auto"/>
        <w:jc w:val="both"/>
        <w:rPr>
          <w:rFonts w:ascii="Times New Roman" w:hAnsi="Times New Roman" w:cs="Times New Roman"/>
          <w:b/>
          <w:color w:val="000000"/>
          <w:sz w:val="24"/>
        </w:rPr>
        <w:sectPr w:rsidR="00717520" w:rsidSect="00E17C42">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20"/>
          <w:docGrid w:linePitch="299"/>
        </w:sectPr>
      </w:pPr>
    </w:p>
    <w:p w14:paraId="1DF09C9B" w14:textId="59628FDA" w:rsidR="00C12896" w:rsidRPr="00C12896" w:rsidRDefault="00524C48" w:rsidP="00C12896">
      <w:pPr>
        <w:pStyle w:val="Heading3"/>
        <w:rPr>
          <w:ins w:id="14" w:author="Gibran Hemani" w:date="2019-08-07T15:33:00Z"/>
          <w:color w:val="000000"/>
          <w:szCs w:val="22"/>
          <w:rPrChange w:id="15" w:author="Gibran Hemani" w:date="2019-08-07T15:33:00Z">
            <w:rPr>
              <w:ins w:id="16" w:author="Gibran Hemani" w:date="2019-08-07T15:33:00Z"/>
            </w:rPr>
          </w:rPrChange>
        </w:rPr>
        <w:pPrChange w:id="17" w:author="Gibran Hemani" w:date="2019-08-07T15:33:00Z">
          <w:pPr/>
        </w:pPrChange>
      </w:pPr>
      <w:ins w:id="18" w:author="Gibran Hemani" w:date="2019-08-07T14:31:00Z">
        <w:r w:rsidRPr="003234A4">
          <w:rPr>
            <w:color w:val="000000"/>
            <w:rPrChange w:id="19" w:author="Gibran Hemani" w:date="2019-08-07T14:47:00Z">
              <w:rPr>
                <w:rFonts w:ascii="Times New Roman" w:hAnsi="Times New Roman" w:cs="Times New Roman"/>
                <w:bCs/>
                <w:color w:val="000000"/>
                <w:sz w:val="24"/>
              </w:rPr>
            </w:rPrChange>
          </w:rPr>
          <w:lastRenderedPageBreak/>
          <w:t>S</w:t>
        </w:r>
        <w:r w:rsidRPr="003234A4">
          <w:rPr>
            <w:color w:val="000000"/>
            <w:rPrChange w:id="20" w:author="Gibran Hemani" w:date="2019-08-07T14:47:00Z">
              <w:rPr>
                <w:rFonts w:ascii="Times New Roman" w:hAnsi="Times New Roman" w:cs="Times New Roman"/>
                <w:b/>
                <w:color w:val="000000"/>
                <w:sz w:val="24"/>
              </w:rPr>
            </w:rPrChange>
          </w:rPr>
          <w:t>upplementary note 1</w:t>
        </w:r>
      </w:ins>
      <w:ins w:id="21" w:author="Gibran Hemani" w:date="2019-08-07T14:47:00Z">
        <w:r w:rsidR="003234A4" w:rsidRPr="003234A4">
          <w:rPr>
            <w:color w:val="000000"/>
            <w:rPrChange w:id="22" w:author="Gibran Hemani" w:date="2019-08-07T14:47:00Z">
              <w:rPr>
                <w:rFonts w:ascii="Times New Roman" w:hAnsi="Times New Roman" w:cs="Times New Roman"/>
                <w:b/>
                <w:color w:val="000000"/>
                <w:sz w:val="24"/>
              </w:rPr>
            </w:rPrChange>
          </w:rPr>
          <w:t xml:space="preserve">: </w:t>
        </w:r>
      </w:ins>
      <w:ins w:id="23" w:author="Gibran Hemani" w:date="2019-08-07T15:10:00Z">
        <w:r w:rsidR="00366B08">
          <w:t>Multiple</w:t>
        </w:r>
      </w:ins>
      <w:ins w:id="24" w:author="Gibran Hemani" w:date="2019-08-07T14:31:00Z">
        <w:r w:rsidRPr="003234A4">
          <w:rPr>
            <w:rPrChange w:id="25" w:author="Gibran Hemani" w:date="2019-08-07T14:47:00Z">
              <w:rPr>
                <w:rFonts w:ascii="Times New Roman" w:hAnsi="Times New Roman" w:cs="Times New Roman"/>
                <w:bCs/>
                <w:sz w:val="24"/>
                <w:szCs w:val="24"/>
              </w:rPr>
            </w:rPrChange>
          </w:rPr>
          <w:t xml:space="preserve"> candidate traits</w:t>
        </w:r>
      </w:ins>
    </w:p>
    <w:p w14:paraId="609ECCBE" w14:textId="05970FD5" w:rsidR="00C12896" w:rsidRDefault="00C12896" w:rsidP="00C12896">
      <w:pPr>
        <w:rPr>
          <w:ins w:id="26" w:author="Gibran Hemani" w:date="2019-08-07T15:33:00Z"/>
        </w:rPr>
        <w:pPrChange w:id="27" w:author="Gibran Hemani" w:date="2019-08-07T15:33:00Z">
          <w:pPr>
            <w:pStyle w:val="Heading3"/>
            <w:jc w:val="both"/>
          </w:pPr>
        </w:pPrChange>
      </w:pPr>
      <w:ins w:id="28" w:author="Gibran Hemani" w:date="2019-08-07T15:33:00Z">
        <w:r w:rsidRPr="004A461C">
          <w:t xml:space="preserve">In </w:t>
        </w:r>
        <w:r>
          <w:t>practice we rely on the MR-Base database of GWAS summary datasets as a source of potential candidate traits</w:t>
        </w:r>
      </w:ins>
      <w:ins w:id="29" w:author="Gibran Hemani" w:date="2019-08-07T15:34:00Z">
        <w:r w:rsidR="008577EC">
          <w:t>.</w:t>
        </w:r>
      </w:ins>
      <w:ins w:id="30" w:author="Gibran Hemani" w:date="2019-08-07T15:33:00Z">
        <w:r>
          <w:t xml:space="preserve"> </w:t>
        </w:r>
      </w:ins>
      <w:ins w:id="31" w:author="Gibran Hemani" w:date="2019-08-07T15:34:00Z">
        <w:r w:rsidR="008577EC">
          <w:t>One outlier SNP can associate with multiple candidate traits. Sometimes this could be due to the outlier arising due to multiple independent pleiotropic pathways. Other times the same pleiotropic pathway could be represented by multiple candidate traits.</w:t>
        </w:r>
        <w:r w:rsidR="008577EC" w:rsidRPr="004A461C">
          <w:t xml:space="preserve"> </w:t>
        </w:r>
      </w:ins>
      <w:ins w:id="32" w:author="Gibran Hemani" w:date="2019-08-07T15:35:00Z">
        <w:r w:rsidR="0083440A">
          <w:t>For example, suppose in an analysis of exposure on outcome, a pleiotropic pathway is through adiposity.</w:t>
        </w:r>
        <w:r w:rsidR="0083440A">
          <w:t xml:space="preserve"> I</w:t>
        </w:r>
      </w:ins>
      <w:ins w:id="33" w:author="Gibran Hemani" w:date="2019-08-07T15:34:00Z">
        <w:r w:rsidR="008577EC" w:rsidRPr="004A461C">
          <w:t xml:space="preserve">f measured lean body mass in the right arm is detected as a candidate trait, the same measurement in left arm would be redundant. It is likely for MR-TRYX to detect both as candidate traits. </w:t>
        </w:r>
      </w:ins>
      <w:ins w:id="34" w:author="Gibran Hemani" w:date="2019-08-07T15:33:00Z">
        <w:r>
          <w:t xml:space="preserve">If, in this instance, we were to treat each of </w:t>
        </w:r>
        <w:proofErr w:type="gramStart"/>
        <w:r>
          <w:t>these related candidate trait</w:t>
        </w:r>
        <w:proofErr w:type="gramEnd"/>
        <w:r>
          <w:t xml:space="preserve"> independently then we will obtain an incorrect adjustment for the outlier SNP. On the other hand, there could be instances where an outlier SNP truly does have more than one independent pleiotropic pathway to the outcome, in which case it would be appropriate to adjust for multiple candidate traits independently for that single SNP (Supplementary figure 1).</w:t>
        </w:r>
      </w:ins>
    </w:p>
    <w:p w14:paraId="47217635" w14:textId="77777777" w:rsidR="00C12896" w:rsidRDefault="00C12896" w:rsidP="00C12896">
      <w:pPr>
        <w:rPr>
          <w:ins w:id="35" w:author="Gibran Hemani" w:date="2019-08-07T15:33:00Z"/>
        </w:rPr>
        <w:pPrChange w:id="36" w:author="Gibran Hemani" w:date="2019-08-07T15:33:00Z">
          <w:pPr>
            <w:pStyle w:val="Heading3"/>
            <w:jc w:val="both"/>
          </w:pPr>
        </w:pPrChange>
      </w:pPr>
      <w:ins w:id="37" w:author="Gibran Hemani" w:date="2019-08-07T15:33:00Z">
        <w:r>
          <w:t>We have implemented a few practical approaches to appropriately deal with the case where multiple candidate traits associate with a single outlier.</w:t>
        </w:r>
      </w:ins>
    </w:p>
    <w:p w14:paraId="69C09948" w14:textId="77777777" w:rsidR="00C12896" w:rsidRPr="00EB406D" w:rsidRDefault="00C12896" w:rsidP="00C12896">
      <w:pPr>
        <w:pStyle w:val="Heading5"/>
        <w:rPr>
          <w:ins w:id="38" w:author="Gibran Hemani" w:date="2019-08-07T15:33:00Z"/>
        </w:rPr>
        <w:pPrChange w:id="39" w:author="Gibran Hemani" w:date="2019-08-07T15:33:00Z">
          <w:pPr>
            <w:pStyle w:val="Heading3"/>
            <w:spacing w:before="320"/>
            <w:jc w:val="both"/>
          </w:pPr>
        </w:pPrChange>
      </w:pPr>
      <w:ins w:id="40" w:author="Gibran Hemani" w:date="2019-08-07T15:33:00Z">
        <w:r w:rsidRPr="00C12896">
          <w:t>Pruning</w:t>
        </w:r>
      </w:ins>
    </w:p>
    <w:p w14:paraId="1CC54AAE" w14:textId="77777777" w:rsidR="00C12896" w:rsidRPr="004A461C" w:rsidRDefault="00C12896" w:rsidP="00C12896">
      <w:pPr>
        <w:rPr>
          <w:ins w:id="41" w:author="Gibran Hemani" w:date="2019-08-07T15:33:00Z"/>
        </w:rPr>
        <w:pPrChange w:id="42" w:author="Gibran Hemani" w:date="2019-08-07T15:33:00Z">
          <w:pPr>
            <w:pStyle w:val="Heading3"/>
            <w:jc w:val="both"/>
          </w:pPr>
        </w:pPrChange>
      </w:pPr>
      <w:ins w:id="43" w:author="Gibran Hemani" w:date="2019-08-07T15:33:00Z">
        <w:r w:rsidRPr="00EB406D">
          <w:t xml:space="preserve">Here we estimate the adjustment independently for each candidate trait for a particular outlier and only retain the candidate trait that maximises the reduction in heterogeneity at that SNP. This approach misses the opportunity of adjusting for multiple pleiotropic pathways per </w:t>
        </w:r>
        <w:proofErr w:type="gramStart"/>
        <w:r w:rsidRPr="00EB406D">
          <w:t>outlier, but</w:t>
        </w:r>
        <w:proofErr w:type="gramEnd"/>
        <w:r w:rsidRPr="00EB406D">
          <w:t xml:space="preserve"> is a simple approach that is less liable to misestimation or misinterpretation than the others described below.</w:t>
        </w:r>
      </w:ins>
    </w:p>
    <w:p w14:paraId="57CEC1C9" w14:textId="77777777" w:rsidR="00C12896" w:rsidRPr="004A461C" w:rsidRDefault="00C12896" w:rsidP="00C12896">
      <w:pPr>
        <w:rPr>
          <w:ins w:id="44" w:author="Gibran Hemani" w:date="2019-08-07T15:33:00Z"/>
        </w:rPr>
      </w:pPr>
    </w:p>
    <w:p w14:paraId="31ED2E49" w14:textId="77777777" w:rsidR="00C12896" w:rsidRDefault="00C12896" w:rsidP="00C12896">
      <w:pPr>
        <w:pStyle w:val="Heading5"/>
        <w:rPr>
          <w:ins w:id="45" w:author="Gibran Hemani" w:date="2019-08-07T15:33:00Z"/>
        </w:rPr>
        <w:pPrChange w:id="46" w:author="Gibran Hemani" w:date="2019-08-07T15:33:00Z">
          <w:pPr>
            <w:pStyle w:val="Heading3"/>
            <w:jc w:val="both"/>
          </w:pPr>
        </w:pPrChange>
      </w:pPr>
      <w:ins w:id="47" w:author="Gibran Hemani" w:date="2019-08-07T15:33:00Z">
        <w:r>
          <w:lastRenderedPageBreak/>
          <w:t>Multivariable MR</w:t>
        </w:r>
      </w:ins>
    </w:p>
    <w:p w14:paraId="7315806E" w14:textId="08540BE2" w:rsidR="00C12896" w:rsidRPr="00EB406D" w:rsidRDefault="00C12896" w:rsidP="00C12896">
      <w:pPr>
        <w:rPr>
          <w:ins w:id="48" w:author="Gibran Hemani" w:date="2019-08-07T15:33:00Z"/>
        </w:rPr>
        <w:pPrChange w:id="49" w:author="Gibran Hemani" w:date="2019-08-07T15:33:00Z">
          <w:pPr>
            <w:pStyle w:val="Heading3"/>
            <w:jc w:val="both"/>
          </w:pPr>
        </w:pPrChange>
      </w:pPr>
      <w:ins w:id="50" w:author="Gibran Hemani" w:date="2019-08-07T15:33:00Z">
        <w:r>
          <w:t xml:space="preserve">If we want to make inference about </w:t>
        </w:r>
        <w:r w:rsidRPr="00EB406D">
          <w:t xml:space="preserve">Here our objective is to estimate the </w:t>
        </w:r>
        <w:r w:rsidRPr="00EB406D">
          <w:fldChar w:fldCharType="begin"/>
        </w:r>
        <w:r w:rsidRPr="00EB406D">
          <w:instrText xml:space="preserve"> HYPERLINK "about:blank" \h </w:instrText>
        </w:r>
        <w:r w:rsidRPr="00EB406D">
          <w:fldChar w:fldCharType="separate"/>
        </w:r>
        <w:r w:rsidRPr="00EB406D">
          <w:rPr>
            <w:rStyle w:val="Hyperlink"/>
            <w:rFonts w:ascii="Times New Roman" w:hAnsi="Times New Roman" w:cs="Times New Roman"/>
            <w:sz w:val="24"/>
            <w:szCs w:val="24"/>
          </w:rPr>
          <w:drawing>
            <wp:inline distT="19050" distB="19050" distL="19050" distR="19050" wp14:anchorId="18C1ED4A" wp14:editId="62B8F441">
              <wp:extent cx="266700" cy="165100"/>
              <wp:effectExtent l="0" t="0" r="0" b="0"/>
              <wp:docPr id="6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4"/>
                      <a:srcRect/>
                      <a:stretch>
                        <a:fillRect/>
                      </a:stretch>
                    </pic:blipFill>
                    <pic:spPr>
                      <a:xfrm>
                        <a:off x="0" y="0"/>
                        <a:ext cx="266700" cy="165100"/>
                      </a:xfrm>
                      <a:prstGeom prst="rect">
                        <a:avLst/>
                      </a:prstGeom>
                      <a:ln/>
                    </pic:spPr>
                  </pic:pic>
                </a:graphicData>
              </a:graphic>
            </wp:inline>
          </w:drawing>
        </w:r>
        <w:r w:rsidRPr="00EB406D">
          <w:fldChar w:fldCharType="end"/>
        </w:r>
        <w:r w:rsidRPr="00EB406D">
          <w:t xml:space="preserve"> effects jointly, such that the total effect through each pleiotropic pathway is correctly estimated even if it is shared across all candidate traits. Therefore, it is not a sparse model that determines the true number of pleiotropic pathways, rather, it attempts to most accurately estimate the total effect of the pleiotropic pathways from the outlier to the outcome. The method is performed in the standard multivariable manner. First, instruments for each candidate trait are sought. Second, they are pruned into a combined instrument list that is itself clumped. Third, those SNP effects are extracted for all candidate traits and the outcome. Fourth, linear regression is performed of the SNP effects for the exposures again</w:t>
        </w:r>
      </w:ins>
      <w:ins w:id="51" w:author="Gibran Hemani" w:date="2019-08-07T15:50:00Z">
        <w:r w:rsidR="00716B88">
          <w:t>s</w:t>
        </w:r>
      </w:ins>
      <w:ins w:id="52" w:author="Gibran Hemani" w:date="2019-08-07T15:33:00Z">
        <w:r w:rsidRPr="00EB406D">
          <w:t>t the SNP effects for the outcome, using the inverse of the variance of SNP-outcome estimates as weights. The regression coefficients for each exposure on the outcome are obtained from this model along with standard errors.</w:t>
        </w:r>
        <w:r>
          <w:t xml:space="preserve"> </w:t>
        </w:r>
      </w:ins>
    </w:p>
    <w:p w14:paraId="1AECFAF8" w14:textId="77777777" w:rsidR="00C12896" w:rsidRDefault="00C12896" w:rsidP="00C12896">
      <w:pPr>
        <w:pStyle w:val="Heading5"/>
        <w:rPr>
          <w:ins w:id="53" w:author="Gibran Hemani" w:date="2019-08-07T15:33:00Z"/>
        </w:rPr>
        <w:pPrChange w:id="54" w:author="Gibran Hemani" w:date="2019-08-07T15:34:00Z">
          <w:pPr>
            <w:pStyle w:val="Heading3"/>
            <w:jc w:val="both"/>
          </w:pPr>
        </w:pPrChange>
      </w:pPr>
      <w:ins w:id="55" w:author="Gibran Hemani" w:date="2019-08-07T15:33:00Z">
        <w:r>
          <w:t>LASSO-based multivariable MR</w:t>
        </w:r>
      </w:ins>
    </w:p>
    <w:p w14:paraId="5753F07B" w14:textId="40ADB6CC" w:rsidR="00C12896" w:rsidRDefault="00C12896" w:rsidP="003234A4">
      <w:pPr>
        <w:rPr>
          <w:ins w:id="56" w:author="Gibran Hemani" w:date="2019-08-07T16:06:00Z"/>
        </w:rPr>
      </w:pPr>
      <w:ins w:id="57" w:author="Gibran Hemani" w:date="2019-08-07T15:33:00Z">
        <w:r>
          <w:t xml:space="preserve">A limitation of the standard multivariable MR approach is that it is not sparse, therefore if there are many redundant variables they will not be dropped from the model, making interpretation difficult. Here we apply shrinkage to the multivariable method using LASSO regression, with a view to drop redundant variables and therefore have a more interpretable view of the pleiotropic pathways influencing the trait. The procedure is similar to that used in the multivariable MR approach, except step 4 uses LASSO regression rather than standard linear regression. For simplicity and in the absence of an available independent dataset we use the shrinkage parameter that minimises </w:t>
        </w:r>
      </w:ins>
      <w:ins w:id="58" w:author="Gibran Hemani" w:date="2019-08-07T15:36:00Z">
        <w:r w:rsidR="0083440A">
          <w:t xml:space="preserve">the </w:t>
        </w:r>
      </w:ins>
      <w:ins w:id="59" w:author="Gibran Hemani" w:date="2019-08-07T15:33:00Z">
        <w:r>
          <w:t xml:space="preserve">mean squared error. </w:t>
        </w:r>
      </w:ins>
      <w:ins w:id="60" w:author="Gibran Hemani" w:date="2019-08-07T15:48:00Z">
        <w:r w:rsidR="00FA771F">
          <w:t>There is also an option to perform multivariable MR on only the selected parameters from the LASSO step in order to obtain effect estimate</w:t>
        </w:r>
      </w:ins>
      <w:ins w:id="61" w:author="Gibran Hemani" w:date="2019-08-07T15:49:00Z">
        <w:r w:rsidR="00FA771F">
          <w:t xml:space="preserve">s and standard errors </w:t>
        </w:r>
      </w:ins>
      <w:ins w:id="62" w:author="Gibran Hemani" w:date="2019-08-07T15:50:00Z">
        <w:r w:rsidR="00716B88">
          <w:t xml:space="preserve">for adjustment. This is potentially hazardous though </w:t>
        </w:r>
      </w:ins>
      <w:ins w:id="63" w:author="Gibran Hemani" w:date="2019-08-07T15:51:00Z">
        <w:r w:rsidR="00716B88">
          <w:t xml:space="preserve">as the standard errors are likely underestimated following the selection procedure. However, when there are a large number of </w:t>
        </w:r>
      </w:ins>
      <w:ins w:id="64" w:author="Gibran Hemani" w:date="2019-08-07T15:52:00Z">
        <w:r w:rsidR="00716B88">
          <w:t xml:space="preserve">candidate traits it may be </w:t>
        </w:r>
        <w:r w:rsidR="00716B88">
          <w:lastRenderedPageBreak/>
          <w:t xml:space="preserve">necessary as multivariable MR is substantially underpowered when there are a large number of traits and the difference in SNP effects </w:t>
        </w:r>
      </w:ins>
      <w:ins w:id="65" w:author="Gibran Hemani" w:date="2019-08-07T15:53:00Z">
        <w:r w:rsidR="00716B88">
          <w:t xml:space="preserve">on each of them is </w:t>
        </w:r>
        <w:commentRangeStart w:id="66"/>
        <w:r w:rsidR="00716B88">
          <w:t>small</w:t>
        </w:r>
        <w:commentRangeEnd w:id="66"/>
        <w:r w:rsidR="00716B88">
          <w:rPr>
            <w:rStyle w:val="CommentReference"/>
          </w:rPr>
          <w:commentReference w:id="66"/>
        </w:r>
        <w:r w:rsidR="00716B88">
          <w:t>.</w:t>
        </w:r>
      </w:ins>
    </w:p>
    <w:p w14:paraId="634A9569" w14:textId="177CA205" w:rsidR="00F955BE" w:rsidRDefault="00F955BE" w:rsidP="00F955BE">
      <w:pPr>
        <w:pStyle w:val="Heading5"/>
        <w:rPr>
          <w:ins w:id="67" w:author="Gibran Hemani" w:date="2019-08-07T16:06:00Z"/>
        </w:rPr>
      </w:pPr>
      <w:ins w:id="68" w:author="Gibran Hemani" w:date="2019-08-07T16:06:00Z">
        <w:r>
          <w:t xml:space="preserve">P-value </w:t>
        </w:r>
        <w:proofErr w:type="spellStart"/>
        <w:r>
          <w:t>cutoff</w:t>
        </w:r>
        <w:proofErr w:type="spellEnd"/>
      </w:ins>
    </w:p>
    <w:p w14:paraId="236060C7" w14:textId="451AC95C" w:rsidR="00F955BE" w:rsidRPr="00F955BE" w:rsidRDefault="00F955BE" w:rsidP="00F955BE">
      <w:pPr>
        <w:rPr>
          <w:ins w:id="69" w:author="Gibran Hemani" w:date="2019-08-07T15:33:00Z"/>
        </w:rPr>
      </w:pPr>
      <w:ins w:id="70" w:author="Gibran Hemani" w:date="2019-08-07T16:06:00Z">
        <w:r>
          <w:t xml:space="preserve">Here we </w:t>
        </w:r>
        <w:r w:rsidR="00D47607">
          <w:t xml:space="preserve">perform multivariable MR but only retain the </w:t>
        </w:r>
      </w:ins>
      <w:ins w:id="71" w:author="Gibran Hemani" w:date="2019-08-07T16:19:00Z">
        <w:r w:rsidR="001B507C">
          <w:t>candidate traits that have p &lt; 0.05.</w:t>
        </w:r>
      </w:ins>
    </w:p>
    <w:p w14:paraId="08E8220C" w14:textId="237EB8CF" w:rsidR="00524C48" w:rsidRPr="008664BF" w:rsidRDefault="00F955BE" w:rsidP="00F955BE">
      <w:pPr>
        <w:pStyle w:val="Heading4"/>
        <w:rPr>
          <w:ins w:id="72" w:author="Gibran Hemani" w:date="2019-08-07T14:31:00Z"/>
        </w:rPr>
        <w:pPrChange w:id="73" w:author="Gibran Hemani" w:date="2019-08-07T16:03:00Z">
          <w:pPr>
            <w:spacing w:line="480" w:lineRule="auto"/>
            <w:jc w:val="both"/>
          </w:pPr>
        </w:pPrChange>
      </w:pPr>
      <w:ins w:id="74" w:author="Gibran Hemani" w:date="2019-08-07T16:03:00Z">
        <w:r>
          <w:t xml:space="preserve">Simulation 1: </w:t>
        </w:r>
      </w:ins>
      <w:ins w:id="75" w:author="Gibran Hemani" w:date="2019-08-07T14:50:00Z">
        <w:r w:rsidR="003234A4">
          <w:t xml:space="preserve">Accounting for </w:t>
        </w:r>
      </w:ins>
      <w:ins w:id="76" w:author="Gibran Hemani" w:date="2019-08-07T14:31:00Z">
        <w:r w:rsidR="00524C48" w:rsidRPr="008664BF">
          <w:t xml:space="preserve">redundant </w:t>
        </w:r>
      </w:ins>
      <w:ins w:id="77" w:author="Gibran Hemani" w:date="2019-08-07T14:50:00Z">
        <w:r w:rsidR="003234A4">
          <w:t>candidate traits</w:t>
        </w:r>
      </w:ins>
    </w:p>
    <w:p w14:paraId="194AFFFC" w14:textId="77777777" w:rsidR="00F955BE" w:rsidRDefault="006C6937" w:rsidP="003234A4">
      <w:pPr>
        <w:rPr>
          <w:ins w:id="78" w:author="Gibran Hemani" w:date="2019-08-07T16:03:00Z"/>
        </w:rPr>
      </w:pPr>
      <w:ins w:id="79" w:author="Gibran Hemani" w:date="2019-08-07T15:19:00Z">
        <w:r>
          <w:t>We performed simulations</w:t>
        </w:r>
      </w:ins>
      <w:ins w:id="80" w:author="Gibran Hemani" w:date="2019-08-07T15:53:00Z">
        <w:r w:rsidR="00716B88">
          <w:t xml:space="preserve"> based on the scenario shown in Supplementary Figure 1</w:t>
        </w:r>
      </w:ins>
      <w:ins w:id="81" w:author="Gibran Hemani" w:date="2019-08-07T15:19:00Z">
        <w:r>
          <w:t xml:space="preserve"> </w:t>
        </w:r>
      </w:ins>
      <w:ins w:id="82" w:author="Gibran Hemani" w:date="2019-08-07T15:53:00Z">
        <w:r w:rsidR="00716B88">
          <w:t>t</w:t>
        </w:r>
      </w:ins>
      <w:ins w:id="83" w:author="Gibran Hemani" w:date="2019-08-07T15:11:00Z">
        <w:r w:rsidR="00366B08" w:rsidRPr="004A461C">
          <w:t xml:space="preserve">o </w:t>
        </w:r>
        <w:r w:rsidR="00366B08">
          <w:t>evaluate the performance of</w:t>
        </w:r>
      </w:ins>
      <w:ins w:id="84" w:author="Gibran Hemani" w:date="2019-08-07T15:53:00Z">
        <w:r w:rsidR="00716B88">
          <w:t xml:space="preserve"> </w:t>
        </w:r>
      </w:ins>
      <w:ins w:id="85" w:author="Gibran Hemani" w:date="2019-08-07T15:54:00Z">
        <w:r w:rsidR="00716B88">
          <w:t>the LASSO and multivariable approaches described above</w:t>
        </w:r>
      </w:ins>
      <w:ins w:id="86" w:author="Gibran Hemani" w:date="2019-08-07T15:11:00Z">
        <w:r w:rsidR="00366B08" w:rsidRPr="004A461C">
          <w:t>.</w:t>
        </w:r>
        <w:r w:rsidR="00366B08">
          <w:t xml:space="preserve"> </w:t>
        </w:r>
      </w:ins>
      <w:ins w:id="87" w:author="Gibran Hemani" w:date="2019-08-07T15:55:00Z">
        <w:r w:rsidR="00716B88">
          <w:t xml:space="preserve">The simulations involve two pleiotropic pathways from a SNP to the outcome, and each pleiotropic pathway has several redundant </w:t>
        </w:r>
      </w:ins>
      <w:ins w:id="88" w:author="Gibran Hemani" w:date="2019-08-07T15:56:00Z">
        <w:r w:rsidR="00716B88">
          <w:t>candidate traits</w:t>
        </w:r>
      </w:ins>
      <w:ins w:id="89" w:author="Gibran Hemani" w:date="2019-08-07T15:55:00Z">
        <w:r w:rsidR="00716B88">
          <w:t xml:space="preserve">. </w:t>
        </w:r>
      </w:ins>
      <w:ins w:id="90" w:author="Gibran Hemani" w:date="2019-08-07T15:54:00Z">
        <w:r w:rsidR="00716B88">
          <w:t xml:space="preserve">We evaluate </w:t>
        </w:r>
      </w:ins>
      <w:ins w:id="91" w:author="Gibran Hemani" w:date="2019-08-07T15:55:00Z">
        <w:r w:rsidR="00716B88">
          <w:t xml:space="preserve">how many </w:t>
        </w:r>
      </w:ins>
      <w:ins w:id="92" w:author="Gibran Hemani" w:date="2019-08-07T15:56:00Z">
        <w:r w:rsidR="00716B88">
          <w:t xml:space="preserve">candidate </w:t>
        </w:r>
      </w:ins>
      <w:ins w:id="93" w:author="Gibran Hemani" w:date="2019-08-07T15:55:00Z">
        <w:r w:rsidR="00716B88">
          <w:t>traits are retained</w:t>
        </w:r>
      </w:ins>
      <w:ins w:id="94" w:author="Gibran Hemani" w:date="2019-08-07T15:56:00Z">
        <w:r w:rsidR="00716B88">
          <w:t xml:space="preserve"> in each method, </w:t>
        </w:r>
      </w:ins>
      <w:ins w:id="95" w:author="Gibran Hemani" w:date="2019-08-07T15:54:00Z">
        <w:r w:rsidR="00716B88">
          <w:t xml:space="preserve">the </w:t>
        </w:r>
      </w:ins>
      <w:ins w:id="96" w:author="Gibran Hemani" w:date="2019-08-07T15:56:00Z">
        <w:r w:rsidR="00716B88">
          <w:t>estimate of the pleiotropic pathway effect, and the preci</w:t>
        </w:r>
      </w:ins>
      <w:ins w:id="97" w:author="Gibran Hemani" w:date="2019-08-07T15:57:00Z">
        <w:r w:rsidR="00716B88">
          <w:t>sion of the estimates. In all simulations there are 5</w:t>
        </w:r>
      </w:ins>
      <w:ins w:id="98" w:author="Gibran Hemani" w:date="2019-08-07T15:58:00Z">
        <w:r w:rsidR="00716B88">
          <w:t>0000 samples,</w:t>
        </w:r>
      </w:ins>
      <w:ins w:id="99" w:author="Gibran Hemani" w:date="2019-08-07T16:00:00Z">
        <w:r w:rsidR="002A2418">
          <w:t xml:space="preserve"> and each pathway </w:t>
        </w:r>
      </w:ins>
      <w:ins w:id="100" w:author="Gibran Hemani" w:date="2019-08-07T16:01:00Z">
        <w:r w:rsidR="002A2418">
          <w:t>explains 20% of the variance in the outcome,</w:t>
        </w:r>
      </w:ins>
      <w:ins w:id="101" w:author="Gibran Hemani" w:date="2019-08-07T15:58:00Z">
        <w:r w:rsidR="00716B88">
          <w:t xml:space="preserve"> and 80 SNPs influencing the two pathways. </w:t>
        </w:r>
      </w:ins>
      <w:ins w:id="102" w:author="Gibran Hemani" w:date="2019-08-07T15:57:00Z">
        <w:r w:rsidR="00716B88">
          <w:t xml:space="preserve">In one scenario, </w:t>
        </w:r>
      </w:ins>
      <w:ins w:id="103" w:author="Gibran Hemani" w:date="2019-08-07T15:58:00Z">
        <w:r w:rsidR="002A2418">
          <w:t>there are 40 SN</w:t>
        </w:r>
      </w:ins>
      <w:ins w:id="104" w:author="Gibran Hemani" w:date="2019-08-07T15:59:00Z">
        <w:r w:rsidR="002A2418">
          <w:t xml:space="preserve">Ps for pathway 1, and 40 SNPs for pathway 2. In a second scenario there are 50 SNPs influencing each pathway, with 20 of the SNPs pleiotropically influencing both </w:t>
        </w:r>
      </w:ins>
      <w:ins w:id="105" w:author="Gibran Hemani" w:date="2019-08-07T16:00:00Z">
        <w:r w:rsidR="002A2418">
          <w:t xml:space="preserve">pathways. </w:t>
        </w:r>
      </w:ins>
      <w:ins w:id="106" w:author="Gibran Hemani" w:date="2019-08-07T16:01:00Z">
        <w:r w:rsidR="002A2418">
          <w:t>In all cases</w:t>
        </w:r>
        <w:r w:rsidR="002A2418">
          <w:t xml:space="preserve"> each pathway has 5% of </w:t>
        </w:r>
        <w:r w:rsidR="002A2418">
          <w:t xml:space="preserve">its </w:t>
        </w:r>
        <w:r w:rsidR="002A2418">
          <w:t xml:space="preserve">variance explained by </w:t>
        </w:r>
        <w:r w:rsidR="002A2418">
          <w:t>the SNPs that influence them.</w:t>
        </w:r>
        <w:r w:rsidR="005B36C6">
          <w:t xml:space="preserve"> We t</w:t>
        </w:r>
      </w:ins>
      <w:ins w:id="107" w:author="Gibran Hemani" w:date="2019-08-07T16:02:00Z">
        <w:r w:rsidR="005B36C6">
          <w:t>est each of these scenarios with either both pathways having 5 redundant traits or 15 redundant traits.</w:t>
        </w:r>
      </w:ins>
      <w:ins w:id="108" w:author="Gibran Hemani" w:date="2019-08-07T16:03:00Z">
        <w:r w:rsidR="00F955BE">
          <w:t xml:space="preserve"> </w:t>
        </w:r>
      </w:ins>
    </w:p>
    <w:p w14:paraId="68596BD1" w14:textId="06C12A30" w:rsidR="005B36C6" w:rsidRPr="00A174F0" w:rsidRDefault="00F955BE" w:rsidP="003234A4">
      <w:pPr>
        <w:rPr>
          <w:ins w:id="109" w:author="Gibran Hemani" w:date="2019-08-07T16:02:00Z"/>
        </w:rPr>
      </w:pPr>
      <w:ins w:id="110" w:author="Gibran Hemani" w:date="2019-08-07T16:03:00Z">
        <w:r>
          <w:t>The results are shown in Supplementa</w:t>
        </w:r>
      </w:ins>
      <w:ins w:id="111" w:author="Gibran Hemani" w:date="2019-08-07T16:04:00Z">
        <w:r>
          <w:t xml:space="preserve">ry Table </w:t>
        </w:r>
      </w:ins>
      <w:ins w:id="112" w:author="Gibran Hemani" w:date="2019-08-07T16:05:00Z">
        <w:r>
          <w:t>3</w:t>
        </w:r>
      </w:ins>
      <w:ins w:id="113" w:author="Gibran Hemani" w:date="2019-08-07T16:19:00Z">
        <w:r w:rsidR="001B507C">
          <w:t xml:space="preserve">. Multivariable MR obtains </w:t>
        </w:r>
      </w:ins>
      <w:ins w:id="114" w:author="Gibran Hemani" w:date="2019-08-07T16:20:00Z">
        <w:r w:rsidR="001B507C">
          <w:t xml:space="preserve">largely unbiased estimates whereas the adjustment effects when using LASSO-based methods will be </w:t>
        </w:r>
      </w:ins>
      <w:ins w:id="115" w:author="Gibran Hemani" w:date="2019-08-07T16:21:00Z">
        <w:r w:rsidR="001B507C">
          <w:t xml:space="preserve">overestimated. That problem is exacerbated when there are a larger number of redundant traits. The precision, however, is very low </w:t>
        </w:r>
        <w:r w:rsidR="001B507C">
          <w:lastRenderedPageBreak/>
          <w:t>in multivariable MR which again is exacerbated as the nu</w:t>
        </w:r>
      </w:ins>
      <w:ins w:id="116" w:author="Gibran Hemani" w:date="2019-08-07T16:22:00Z">
        <w:r w:rsidR="001B507C">
          <w:t xml:space="preserve">mber of </w:t>
        </w:r>
      </w:ins>
      <w:ins w:id="117" w:author="Gibran Hemani" w:date="2019-08-07T16:23:00Z">
        <w:r w:rsidR="008870F5">
          <w:t>redundant variables increases. Horizontal pleiotropy does not impact any of the models substantially.</w:t>
        </w:r>
      </w:ins>
    </w:p>
    <w:p w14:paraId="4C6EE839" w14:textId="1878C4A5" w:rsidR="00524C48" w:rsidRPr="0077014F" w:rsidRDefault="00F955BE" w:rsidP="009F6367">
      <w:pPr>
        <w:pStyle w:val="Heading4"/>
        <w:rPr>
          <w:ins w:id="118" w:author="Gibran Hemani" w:date="2019-08-07T14:31:00Z"/>
        </w:rPr>
        <w:pPrChange w:id="119" w:author="Gibran Hemani" w:date="2019-08-07T16:29:00Z">
          <w:pPr>
            <w:pStyle w:val="Heading3"/>
            <w:jc w:val="both"/>
          </w:pPr>
        </w:pPrChange>
      </w:pPr>
      <w:ins w:id="120" w:author="Gibran Hemani" w:date="2019-08-07T16:03:00Z">
        <w:r>
          <w:t xml:space="preserve">Simulation 2: </w:t>
        </w:r>
      </w:ins>
      <w:ins w:id="121" w:author="Gibran Hemani" w:date="2019-08-07T14:31:00Z">
        <w:r w:rsidR="00524C48" w:rsidRPr="009F6367">
          <w:t>Evaluating</w:t>
        </w:r>
        <w:r w:rsidR="00524C48" w:rsidRPr="0077014F">
          <w:t xml:space="preserve"> the sensitivity to differential instrument numbers between exposures</w:t>
        </w:r>
      </w:ins>
    </w:p>
    <w:p w14:paraId="55CF9F95" w14:textId="2BF9FA9C" w:rsidR="00524C48" w:rsidRPr="0077014F" w:rsidRDefault="00524C48" w:rsidP="009F6367">
      <w:pPr>
        <w:rPr>
          <w:ins w:id="122" w:author="Gibran Hemani" w:date="2019-08-07T14:31:00Z"/>
        </w:rPr>
        <w:pPrChange w:id="123" w:author="Gibran Hemani" w:date="2019-08-07T16:29:00Z">
          <w:pPr>
            <w:spacing w:line="480" w:lineRule="auto"/>
            <w:jc w:val="both"/>
          </w:pPr>
        </w:pPrChange>
      </w:pPr>
      <w:ins w:id="124" w:author="Gibran Hemani" w:date="2019-08-07T14:31:00Z">
        <w:r w:rsidRPr="0077014F">
          <w:t xml:space="preserve">In this simulation, </w:t>
        </w:r>
        <w:r>
          <w:t xml:space="preserve">we tested if the number of instruments for the exposure </w:t>
        </w:r>
      </w:ins>
      <w:ins w:id="125" w:author="Gibran Hemani" w:date="2019-08-07T16:25:00Z">
        <w:r w:rsidR="009F6367">
          <w:t>influences</w:t>
        </w:r>
      </w:ins>
      <w:ins w:id="126" w:author="Gibran Hemani" w:date="2019-08-07T14:31:00Z">
        <w:r>
          <w:t xml:space="preserve"> the performance of LASSO. For example, there is a possibility that the traits </w:t>
        </w:r>
      </w:ins>
      <w:ins w:id="127" w:author="Gibran Hemani" w:date="2019-08-07T16:26:00Z">
        <w:r w:rsidR="009F6367">
          <w:t xml:space="preserve">instrumented </w:t>
        </w:r>
      </w:ins>
      <w:ins w:id="128" w:author="Gibran Hemani" w:date="2019-08-07T14:31:00Z">
        <w:r>
          <w:t xml:space="preserve">by </w:t>
        </w:r>
      </w:ins>
      <w:ins w:id="129" w:author="Gibran Hemani" w:date="2019-08-07T16:26:00Z">
        <w:r w:rsidR="009F6367">
          <w:t xml:space="preserve">a </w:t>
        </w:r>
      </w:ins>
      <w:ins w:id="130" w:author="Gibran Hemani" w:date="2019-08-07T14:31:00Z">
        <w:r>
          <w:t xml:space="preserve">larger number of SNPs are </w:t>
        </w:r>
      </w:ins>
      <w:ins w:id="131" w:author="Gibran Hemani" w:date="2019-08-07T16:26:00Z">
        <w:r w:rsidR="009F6367">
          <w:t>more likely to be retained in the model</w:t>
        </w:r>
      </w:ins>
      <w:ins w:id="132" w:author="Gibran Hemani" w:date="2019-08-07T14:31:00Z">
        <w:r>
          <w:t>. W</w:t>
        </w:r>
        <w:r w:rsidRPr="0077014F">
          <w:t>e generated traits X</w:t>
        </w:r>
        <w:r w:rsidRPr="004A461C">
          <w:rPr>
            <w:vertAlign w:val="subscript"/>
          </w:rPr>
          <w:t>1</w:t>
        </w:r>
        <w:r w:rsidRPr="0077014F">
          <w:t xml:space="preserve"> and X</w:t>
        </w:r>
        <w:r w:rsidRPr="004A461C">
          <w:rPr>
            <w:vertAlign w:val="subscript"/>
          </w:rPr>
          <w:t>2</w:t>
        </w:r>
        <w:r w:rsidRPr="0077014F">
          <w:t xml:space="preserve"> which are instrumented by 100 genetic variants and 2</w:t>
        </w:r>
        <w:r>
          <w:t>0</w:t>
        </w:r>
        <w:r w:rsidRPr="0077014F">
          <w:t xml:space="preserve"> genetic variants, respectively. Each variant was bi-allelic with minor allele frequency of 0.5. Among 12</w:t>
        </w:r>
        <w:r>
          <w:t>0</w:t>
        </w:r>
        <w:r w:rsidRPr="0077014F">
          <w:t xml:space="preserve"> variants, 10 of them were considered as pleiotropic SNPs, having associations with X</w:t>
        </w:r>
        <w:r w:rsidRPr="004A461C">
          <w:rPr>
            <w:vertAlign w:val="subscript"/>
          </w:rPr>
          <w:t>1</w:t>
        </w:r>
        <w:r w:rsidRPr="0077014F">
          <w:t xml:space="preserve"> </w:t>
        </w:r>
        <w:r>
          <w:t>and</w:t>
        </w:r>
        <w:r w:rsidRPr="0077014F">
          <w:t xml:space="preserve"> X</w:t>
        </w:r>
        <w:r w:rsidRPr="004A461C">
          <w:rPr>
            <w:vertAlign w:val="subscript"/>
          </w:rPr>
          <w:t>2</w:t>
        </w:r>
        <w:r w:rsidRPr="0077014F">
          <w:t>. We considered four scenarios</w:t>
        </w:r>
        <w:r>
          <w:t>:</w:t>
        </w:r>
      </w:ins>
    </w:p>
    <w:p w14:paraId="7606CEF6" w14:textId="77777777" w:rsidR="00C4050A" w:rsidRDefault="00524C48" w:rsidP="00C4050A">
      <w:pPr>
        <w:pStyle w:val="ListParagraph"/>
        <w:numPr>
          <w:ilvl w:val="0"/>
          <w:numId w:val="2"/>
        </w:numPr>
        <w:rPr>
          <w:ins w:id="133" w:author="Gibran Hemani" w:date="2019-08-07T16:31:00Z"/>
        </w:rPr>
      </w:pPr>
      <w:ins w:id="134" w:author="Gibran Hemani" w:date="2019-08-07T14:31:00Z">
        <w:r w:rsidRPr="004A461C">
          <w:t>X1 has an effect on Y (β=0.3), where X</w:t>
        </w:r>
        <w:r w:rsidRPr="00C4050A">
          <w:rPr>
            <w:vertAlign w:val="subscript"/>
          </w:rPr>
          <w:t>2</w:t>
        </w:r>
        <w:r w:rsidRPr="004A461C">
          <w:t xml:space="preserve"> has no effect on Y (β=0.0)</w:t>
        </w:r>
      </w:ins>
    </w:p>
    <w:p w14:paraId="0DF9CD33" w14:textId="77777777" w:rsidR="00C4050A" w:rsidRDefault="00524C48" w:rsidP="008440E7">
      <w:pPr>
        <w:pStyle w:val="ListParagraph"/>
        <w:numPr>
          <w:ilvl w:val="0"/>
          <w:numId w:val="2"/>
        </w:numPr>
        <w:rPr>
          <w:ins w:id="135" w:author="Gibran Hemani" w:date="2019-08-07T16:31:00Z"/>
        </w:rPr>
      </w:pPr>
      <w:ins w:id="136" w:author="Gibran Hemani" w:date="2019-08-07T14:31:00Z">
        <w:r w:rsidRPr="004A461C">
          <w:t>X1 has no effect on Y (β=0.0), where X</w:t>
        </w:r>
        <w:r w:rsidRPr="00C4050A">
          <w:rPr>
            <w:vertAlign w:val="subscript"/>
          </w:rPr>
          <w:t>2</w:t>
        </w:r>
        <w:r w:rsidRPr="004A461C">
          <w:t xml:space="preserve"> has an effect on Y (β=0.3)</w:t>
        </w:r>
      </w:ins>
    </w:p>
    <w:p w14:paraId="0FE19BB8" w14:textId="77777777" w:rsidR="00C4050A" w:rsidRDefault="00524C48" w:rsidP="007E0951">
      <w:pPr>
        <w:pStyle w:val="ListParagraph"/>
        <w:numPr>
          <w:ilvl w:val="0"/>
          <w:numId w:val="2"/>
        </w:numPr>
        <w:rPr>
          <w:ins w:id="137" w:author="Gibran Hemani" w:date="2019-08-07T16:31:00Z"/>
        </w:rPr>
      </w:pPr>
      <w:ins w:id="138" w:author="Gibran Hemani" w:date="2019-08-07T14:31:00Z">
        <w:r w:rsidRPr="004A461C">
          <w:t>Both of X</w:t>
        </w:r>
        <w:r w:rsidRPr="00C4050A">
          <w:rPr>
            <w:vertAlign w:val="subscript"/>
          </w:rPr>
          <w:t>1</w:t>
        </w:r>
        <w:r w:rsidRPr="004A461C">
          <w:t xml:space="preserve"> and X</w:t>
        </w:r>
        <w:r w:rsidRPr="00C4050A">
          <w:rPr>
            <w:vertAlign w:val="subscript"/>
          </w:rPr>
          <w:t>2</w:t>
        </w:r>
        <w:r w:rsidRPr="004A461C">
          <w:t xml:space="preserve"> have effects on Y (β=0.3)</w:t>
        </w:r>
      </w:ins>
    </w:p>
    <w:p w14:paraId="3A1AF63C" w14:textId="3915AED9" w:rsidR="00524C48" w:rsidRPr="004A461C" w:rsidRDefault="00524C48" w:rsidP="007E0951">
      <w:pPr>
        <w:pStyle w:val="ListParagraph"/>
        <w:numPr>
          <w:ilvl w:val="0"/>
          <w:numId w:val="2"/>
        </w:numPr>
        <w:rPr>
          <w:ins w:id="139" w:author="Gibran Hemani" w:date="2019-08-07T14:31:00Z"/>
        </w:rPr>
        <w:pPrChange w:id="140" w:author="Gibran Hemani" w:date="2019-08-07T16:31:00Z">
          <w:pPr>
            <w:pStyle w:val="ListParagraph"/>
            <w:widowControl w:val="0"/>
            <w:numPr>
              <w:numId w:val="1"/>
            </w:numPr>
            <w:wordWrap w:val="0"/>
            <w:autoSpaceDE w:val="0"/>
            <w:autoSpaceDN w:val="0"/>
            <w:ind w:hanging="360"/>
            <w:jc w:val="both"/>
          </w:pPr>
        </w:pPrChange>
      </w:pPr>
      <w:ins w:id="141" w:author="Gibran Hemani" w:date="2019-08-07T14:31:00Z">
        <w:r w:rsidRPr="004A461C">
          <w:t>Neither of X</w:t>
        </w:r>
        <w:r w:rsidRPr="00C4050A">
          <w:rPr>
            <w:vertAlign w:val="subscript"/>
          </w:rPr>
          <w:t>1</w:t>
        </w:r>
        <w:r w:rsidRPr="004A461C">
          <w:t xml:space="preserve"> and X</w:t>
        </w:r>
        <w:r w:rsidRPr="00C4050A">
          <w:rPr>
            <w:vertAlign w:val="subscript"/>
          </w:rPr>
          <w:t>2</w:t>
        </w:r>
        <w:r w:rsidRPr="004A461C">
          <w:t xml:space="preserve"> have effects on Y (β=0.0)</w:t>
        </w:r>
      </w:ins>
    </w:p>
    <w:p w14:paraId="3E0E0003" w14:textId="32E19E6B" w:rsidR="00351496" w:rsidRPr="00E23A47" w:rsidRDefault="00524C48" w:rsidP="00C4050A">
      <w:pPr>
        <w:rPr>
          <w:ins w:id="142" w:author="Gibran Hemani" w:date="2019-08-07T14:31:00Z"/>
          <w:rPrChange w:id="143" w:author="Gibran Hemani" w:date="2019-08-07T17:19:00Z">
            <w:rPr>
              <w:ins w:id="144" w:author="Gibran Hemani" w:date="2019-08-07T14:31:00Z"/>
              <w:i/>
            </w:rPr>
          </w:rPrChange>
        </w:rPr>
        <w:pPrChange w:id="145" w:author="Gibran Hemani" w:date="2019-08-07T16:31:00Z">
          <w:pPr>
            <w:spacing w:line="480" w:lineRule="auto"/>
            <w:jc w:val="both"/>
          </w:pPr>
        </w:pPrChange>
      </w:pPr>
      <w:ins w:id="146" w:author="Gibran Hemani" w:date="2019-08-07T14:31:00Z">
        <w:r w:rsidRPr="0077014F">
          <w:t xml:space="preserve">In each scenario, we performed the LASSO regression to evaluate if the LASSO selects the traits in a manner that is determined by which trait is causal, rather than which trait has more instruments. The simulation </w:t>
        </w:r>
        <w:r>
          <w:t xml:space="preserve">used 10,000 individuals and </w:t>
        </w:r>
        <w:r w:rsidRPr="0077014F">
          <w:t>was replicated 1</w:t>
        </w:r>
        <w:r>
          <w:t>,</w:t>
        </w:r>
        <w:r w:rsidRPr="0077014F">
          <w:t xml:space="preserve">000 times </w:t>
        </w:r>
        <w:r>
          <w:t>for</w:t>
        </w:r>
        <w:r w:rsidRPr="0077014F">
          <w:t xml:space="preserve"> each scenario. </w:t>
        </w:r>
        <w:r>
          <w:t>The probability of how often the trait X</w:t>
        </w:r>
        <w:r w:rsidRPr="004A461C">
          <w:rPr>
            <w:vertAlign w:val="subscript"/>
          </w:rPr>
          <w:t>1</w:t>
        </w:r>
        <w:r>
          <w:t xml:space="preserve"> and X</w:t>
        </w:r>
        <w:r w:rsidRPr="004A461C">
          <w:rPr>
            <w:vertAlign w:val="subscript"/>
          </w:rPr>
          <w:t>2</w:t>
        </w:r>
        <w:r>
          <w:t xml:space="preserve"> are selected by LASSO were calculated</w:t>
        </w:r>
      </w:ins>
      <w:ins w:id="147" w:author="Gibran Hemani" w:date="2019-08-07T16:26:00Z">
        <w:r w:rsidR="009F6367">
          <w:t xml:space="preserve"> and shown in Supplementary Table </w:t>
        </w:r>
      </w:ins>
      <w:ins w:id="148" w:author="Gibran Hemani" w:date="2019-08-07T16:27:00Z">
        <w:r w:rsidR="009F6367">
          <w:t>4</w:t>
        </w:r>
      </w:ins>
      <w:ins w:id="149" w:author="Gibran Hemani" w:date="2019-08-07T14:31:00Z">
        <w:r>
          <w:t>.</w:t>
        </w:r>
      </w:ins>
      <w:ins w:id="150" w:author="Gibran Hemani" w:date="2019-08-07T16:28:00Z">
        <w:r w:rsidR="009F6367">
          <w:t xml:space="preserve"> Overall</w:t>
        </w:r>
      </w:ins>
      <w:ins w:id="151" w:author="Gibran Hemani" w:date="2019-08-07T16:30:00Z">
        <w:r w:rsidR="002B3310">
          <w:t>,</w:t>
        </w:r>
      </w:ins>
      <w:ins w:id="152" w:author="Gibran Hemani" w:date="2019-08-07T16:28:00Z">
        <w:r w:rsidR="009F6367">
          <w:t xml:space="preserve"> we find that the number of instruments does not substantially influence the probability of a</w:t>
        </w:r>
      </w:ins>
      <w:ins w:id="153" w:author="Gibran Hemani" w:date="2019-08-07T16:29:00Z">
        <w:r w:rsidR="009F6367">
          <w:t xml:space="preserve"> trait being included in the model.</w:t>
        </w:r>
      </w:ins>
      <w:ins w:id="154" w:author="Gibran Hemani" w:date="2019-08-07T16:50:00Z">
        <w:r w:rsidR="00351496">
          <w:t xml:space="preserve"> </w:t>
        </w:r>
        <w:r w:rsidR="00351496" w:rsidRPr="00351496">
          <w:t>The LASSO kept both X</w:t>
        </w:r>
        <w:r w:rsidR="00351496" w:rsidRPr="00351496">
          <w:rPr>
            <w:vertAlign w:val="subscript"/>
          </w:rPr>
          <w:t>1</w:t>
        </w:r>
        <w:r w:rsidR="00351496" w:rsidRPr="00351496">
          <w:t xml:space="preserve"> and X</w:t>
        </w:r>
        <w:r w:rsidR="00351496" w:rsidRPr="00351496">
          <w:rPr>
            <w:vertAlign w:val="subscript"/>
          </w:rPr>
          <w:t>2</w:t>
        </w:r>
        <w:r w:rsidR="00351496" w:rsidRPr="00351496">
          <w:t xml:space="preserve"> when both traits (Scenario 3) have effects on the outcome Y with a probability of 1.000 (1000 times per 1000 simulations). Whilst, the LASSO removed both traits with a probability of 0.693 </w:t>
        </w:r>
        <w:r w:rsidR="00351496" w:rsidRPr="00351496">
          <w:lastRenderedPageBreak/>
          <w:t>when both of X</w:t>
        </w:r>
        <w:r w:rsidR="00351496" w:rsidRPr="00351496">
          <w:rPr>
            <w:vertAlign w:val="subscript"/>
          </w:rPr>
          <w:t>1</w:t>
        </w:r>
        <w:r w:rsidR="00351496" w:rsidRPr="00351496">
          <w:t xml:space="preserve"> and X</w:t>
        </w:r>
        <w:r w:rsidR="00351496" w:rsidRPr="00351496">
          <w:rPr>
            <w:vertAlign w:val="subscript"/>
          </w:rPr>
          <w:t>2</w:t>
        </w:r>
        <w:r w:rsidR="00351496" w:rsidRPr="00351496">
          <w:t xml:space="preserve"> have no effects on Y (Scenario 4). In this scenario, the trait X</w:t>
        </w:r>
        <w:r w:rsidR="00351496" w:rsidRPr="00351496">
          <w:rPr>
            <w:vertAlign w:val="subscript"/>
          </w:rPr>
          <w:t>1</w:t>
        </w:r>
        <w:r w:rsidR="00351496" w:rsidRPr="00351496">
          <w:t xml:space="preserve"> was removed with a probability of 0.775 where the trait X</w:t>
        </w:r>
        <w:r w:rsidR="00351496" w:rsidRPr="00351496">
          <w:rPr>
            <w:vertAlign w:val="subscript"/>
          </w:rPr>
          <w:t>2</w:t>
        </w:r>
        <w:r w:rsidR="00351496" w:rsidRPr="00351496">
          <w:t xml:space="preserve"> was removed with a probability of 0.783. In the scenario 1, LASSO kept the trait X</w:t>
        </w:r>
        <w:r w:rsidR="00351496" w:rsidRPr="00351496">
          <w:rPr>
            <w:vertAlign w:val="subscript"/>
          </w:rPr>
          <w:t>1</w:t>
        </w:r>
        <w:r w:rsidR="00351496" w:rsidRPr="00351496">
          <w:t xml:space="preserve"> with a 100% of probability. However, LASSO failed sometime to remove X</w:t>
        </w:r>
        <w:r w:rsidR="00351496" w:rsidRPr="00351496">
          <w:rPr>
            <w:vertAlign w:val="subscript"/>
          </w:rPr>
          <w:t>2</w:t>
        </w:r>
        <w:r w:rsidR="00351496" w:rsidRPr="00351496">
          <w:t>, which is instrumented by a smaller number of variants, with a probability of 0.473. In scenario 2, X</w:t>
        </w:r>
        <w:r w:rsidR="00351496" w:rsidRPr="00351496">
          <w:rPr>
            <w:vertAlign w:val="subscript"/>
          </w:rPr>
          <w:t>2</w:t>
        </w:r>
        <w:r w:rsidR="00351496" w:rsidRPr="00351496">
          <w:t xml:space="preserve"> wasn’t removed by LASSO step but X</w:t>
        </w:r>
        <w:r w:rsidR="00351496" w:rsidRPr="00351496">
          <w:rPr>
            <w:vertAlign w:val="subscript"/>
          </w:rPr>
          <w:t>1</w:t>
        </w:r>
        <w:r w:rsidR="00351496" w:rsidRPr="00351496">
          <w:t xml:space="preserve"> was remained with a probability of 0.467. Considering the similar probability of the trait being eliminated in each scenario, it can be suggested that the LASSO may not favour to the candidate traits with a larger number of instruments, but it removes a trait weakly associated with the outcome.</w:t>
        </w:r>
      </w:ins>
    </w:p>
    <w:p w14:paraId="58372ED9" w14:textId="3A845848" w:rsidR="0082162C" w:rsidRPr="00C4050A" w:rsidDel="00C4050A" w:rsidRDefault="00C4050A" w:rsidP="00C4050A">
      <w:pPr>
        <w:pStyle w:val="Heading3"/>
        <w:rPr>
          <w:del w:id="155" w:author="Gibran Hemani" w:date="2019-08-07T16:41:00Z"/>
          <w:rPrChange w:id="156" w:author="Gibran Hemani" w:date="2019-08-07T16:41:00Z">
            <w:rPr>
              <w:del w:id="157" w:author="Gibran Hemani" w:date="2019-08-07T16:41:00Z"/>
              <w:rFonts w:ascii="Times New Roman" w:hAnsi="Times New Roman" w:cs="Times New Roman"/>
              <w:b/>
              <w:color w:val="000000"/>
              <w:sz w:val="24"/>
            </w:rPr>
          </w:rPrChange>
        </w:rPr>
        <w:pPrChange w:id="158" w:author="Gibran Hemani" w:date="2019-08-07T16:41:00Z">
          <w:pPr>
            <w:spacing w:line="240" w:lineRule="auto"/>
            <w:jc w:val="both"/>
          </w:pPr>
        </w:pPrChange>
      </w:pPr>
      <w:ins w:id="159" w:author="Gibran Hemani" w:date="2019-08-07T16:41:00Z">
        <w:r>
          <w:lastRenderedPageBreak/>
          <w:t>Supplementary figures</w:t>
        </w:r>
      </w:ins>
      <w:del w:id="160" w:author="Gibran Hemani" w:date="2019-08-07T16:41:00Z">
        <w:r w:rsidR="00436529" w:rsidRPr="00436529" w:rsidDel="00C4050A">
          <w:rPr>
            <w:rFonts w:ascii="Times New Roman" w:hAnsi="Times New Roman" w:cs="Times New Roman"/>
            <w:color w:val="000000"/>
            <w:sz w:val="24"/>
          </w:rPr>
          <w:delText>Supplementary figure legends</w:delText>
        </w:r>
      </w:del>
    </w:p>
    <w:p w14:paraId="58F1DFD3" w14:textId="7571408F" w:rsidR="00A06EAA" w:rsidRPr="00B01773" w:rsidDel="003571F2" w:rsidRDefault="00436529" w:rsidP="00C4050A">
      <w:pPr>
        <w:pStyle w:val="Heading3"/>
        <w:rPr>
          <w:del w:id="161" w:author="Gibran Hemani" w:date="2019-08-07T13:24:00Z"/>
          <w:rFonts w:ascii="Times New Roman" w:hAnsi="Times New Roman" w:cs="Times New Roman"/>
          <w:color w:val="000000"/>
          <w:sz w:val="24"/>
          <w:rPrChange w:id="162" w:author="Gibran Hemani" w:date="2019-08-07T13:03:00Z">
            <w:rPr>
              <w:del w:id="163" w:author="Gibran Hemani" w:date="2019-08-07T13:24:00Z"/>
              <w:rFonts w:ascii="Times New Roman" w:eastAsiaTheme="minorEastAsia" w:hAnsi="Times New Roman" w:cs="Times New Roman"/>
              <w:color w:val="000000"/>
              <w:sz w:val="24"/>
            </w:rPr>
          </w:rPrChange>
        </w:rPr>
        <w:pPrChange w:id="164" w:author="Gibran Hemani" w:date="2019-08-07T16:41:00Z">
          <w:pPr>
            <w:spacing w:line="240" w:lineRule="auto"/>
            <w:jc w:val="both"/>
          </w:pPr>
        </w:pPrChange>
      </w:pPr>
      <w:del w:id="165" w:author="Gibran Hemani" w:date="2019-08-07T16:29:00Z">
        <w:r w:rsidDel="0003304E">
          <w:rPr>
            <w:rFonts w:ascii="Times New Roman" w:hAnsi="Times New Roman" w:cs="Times New Roman"/>
            <w:color w:val="000000"/>
            <w:sz w:val="24"/>
          </w:rPr>
          <w:delText xml:space="preserve">Figure S1. </w:delText>
        </w:r>
      </w:del>
      <w:del w:id="166" w:author="Gibran Hemani" w:date="2019-08-07T12:46:00Z">
        <w:r w:rsidR="00C16480" w:rsidDel="0037065A">
          <w:rPr>
            <w:rFonts w:ascii="Times New Roman" w:hAnsi="Times New Roman" w:cs="Times New Roman"/>
            <w:color w:val="000000"/>
            <w:sz w:val="24"/>
          </w:rPr>
          <w:delText>The design of simulation 1.</w:delText>
        </w:r>
      </w:del>
      <w:del w:id="167" w:author="Gibran Hemani" w:date="2019-08-07T16:29:00Z">
        <w:r w:rsidR="00A06EAA" w:rsidDel="0003304E">
          <w:rPr>
            <w:rFonts w:ascii="Times New Roman" w:hAnsi="Times New Roman" w:cs="Times New Roman"/>
            <w:color w:val="000000"/>
            <w:sz w:val="24"/>
          </w:rPr>
          <w:delText xml:space="preserve"> </w:delText>
        </w:r>
      </w:del>
      <w:del w:id="168" w:author="Gibran Hemani" w:date="2019-08-07T12:47:00Z">
        <w:r w:rsidR="00376976" w:rsidDel="0037065A">
          <w:rPr>
            <w:rFonts w:ascii="Times New Roman" w:hAnsi="Times New Roman" w:cs="Times New Roman"/>
            <w:color w:val="000000"/>
            <w:sz w:val="24"/>
          </w:rPr>
          <w:delText>Directed acyclic graphs i</w:delText>
        </w:r>
      </w:del>
      <w:del w:id="169" w:author="Gibran Hemani" w:date="2019-08-07T13:03:00Z">
        <w:r w:rsidR="00376976" w:rsidDel="00B01773">
          <w:rPr>
            <w:rFonts w:ascii="Times New Roman" w:hAnsi="Times New Roman" w:cs="Times New Roman"/>
            <w:color w:val="000000"/>
            <w:sz w:val="24"/>
          </w:rPr>
          <w:delText>llustrati</w:delText>
        </w:r>
      </w:del>
      <w:del w:id="170" w:author="Gibran Hemani" w:date="2019-08-07T12:47:00Z">
        <w:r w:rsidR="00376976" w:rsidDel="0037065A">
          <w:rPr>
            <w:rFonts w:ascii="Times New Roman" w:hAnsi="Times New Roman" w:cs="Times New Roman"/>
            <w:color w:val="000000"/>
            <w:sz w:val="24"/>
          </w:rPr>
          <w:delText>ng</w:delText>
        </w:r>
      </w:del>
      <w:del w:id="171" w:author="Gibran Hemani" w:date="2019-08-07T16:29:00Z">
        <w:r w:rsidR="00376976" w:rsidDel="0003304E">
          <w:rPr>
            <w:rFonts w:ascii="Times New Roman" w:hAnsi="Times New Roman" w:cs="Times New Roman"/>
            <w:color w:val="000000"/>
            <w:sz w:val="24"/>
          </w:rPr>
          <w:delText xml:space="preserve"> </w:delText>
        </w:r>
        <w:r w:rsidR="00552E4F" w:rsidDel="0003304E">
          <w:rPr>
            <w:rFonts w:ascii="Times New Roman" w:hAnsi="Times New Roman" w:cs="Times New Roman"/>
            <w:color w:val="000000"/>
            <w:sz w:val="24"/>
          </w:rPr>
          <w:delText xml:space="preserve">that potentially </w:delText>
        </w:r>
      </w:del>
      <w:del w:id="172" w:author="Gibran Hemani" w:date="2019-08-07T13:24:00Z">
        <w:r w:rsidR="00552E4F" w:rsidDel="003571F2">
          <w:rPr>
            <w:rFonts w:ascii="Times New Roman" w:hAnsi="Times New Roman" w:cs="Times New Roman"/>
            <w:color w:val="000000"/>
            <w:sz w:val="24"/>
          </w:rPr>
          <w:delText>account for the causal relationship between the candidate traits including the original trait and redundant traits (e.g. X1b, X2b, etc) and the outcome.</w:delText>
        </w:r>
        <w:r w:rsidR="00045B57" w:rsidDel="003571F2">
          <w:rPr>
            <w:rFonts w:ascii="Times New Roman" w:hAnsi="Times New Roman" w:cs="Times New Roman"/>
            <w:color w:val="000000"/>
            <w:sz w:val="24"/>
          </w:rPr>
          <w:delText xml:space="preserve"> The genetic variants Gj and Gi </w:delText>
        </w:r>
        <w:r w:rsidR="00654B3F" w:rsidDel="003571F2">
          <w:rPr>
            <w:rFonts w:ascii="Times New Roman" w:hAnsi="Times New Roman" w:cs="Times New Roman"/>
            <w:color w:val="000000"/>
            <w:sz w:val="24"/>
          </w:rPr>
          <w:delText>affect the traits.</w:delText>
        </w:r>
        <w:r w:rsidR="00552E4F" w:rsidDel="003571F2">
          <w:rPr>
            <w:rFonts w:ascii="Times New Roman" w:hAnsi="Times New Roman" w:cs="Times New Roman"/>
            <w:color w:val="000000"/>
            <w:sz w:val="24"/>
          </w:rPr>
          <w:delText xml:space="preserve"> </w:delText>
        </w:r>
        <w:r w:rsidR="00045B57" w:rsidDel="003571F2">
          <w:rPr>
            <w:rFonts w:ascii="Times New Roman" w:hAnsi="Times New Roman" w:cs="Times New Roman"/>
            <w:color w:val="000000"/>
            <w:sz w:val="24"/>
          </w:rPr>
          <w:delText>The dotted line between genetic v</w:delText>
        </w:r>
        <w:r w:rsidR="00654B3F" w:rsidDel="003571F2">
          <w:rPr>
            <w:rFonts w:ascii="Times New Roman" w:hAnsi="Times New Roman" w:cs="Times New Roman"/>
            <w:color w:val="000000"/>
            <w:sz w:val="24"/>
          </w:rPr>
          <w:delText>ariants and the traits indicates that genetic variant G affects the trait X1s also influences the traits X2s via horizontal pleiotropy. The LASSO step selects th</w:delText>
        </w:r>
        <w:r w:rsidR="00C4187C" w:rsidDel="003571F2">
          <w:rPr>
            <w:rFonts w:ascii="Times New Roman" w:hAnsi="Times New Roman" w:cs="Times New Roman"/>
            <w:color w:val="000000"/>
            <w:sz w:val="24"/>
          </w:rPr>
          <w:delText xml:space="preserve">e traits that are associated with the outcome and have non-zero effects. </w:delText>
        </w:r>
        <w:r w:rsidR="00654B3F" w:rsidDel="003571F2">
          <w:rPr>
            <w:rFonts w:ascii="Times New Roman" w:hAnsi="Times New Roman" w:cs="Times New Roman"/>
            <w:color w:val="000000"/>
            <w:sz w:val="24"/>
          </w:rPr>
          <w:delText>The bold line between the traits and the outcome Y indicates the association between selected traits by the LASSO steps and the outcome.</w:delText>
        </w:r>
      </w:del>
    </w:p>
    <w:p w14:paraId="5AC183B9" w14:textId="14C6B413" w:rsidR="00C16480" w:rsidDel="0003304E" w:rsidRDefault="00C16480" w:rsidP="00C4050A">
      <w:pPr>
        <w:pStyle w:val="Heading3"/>
        <w:rPr>
          <w:del w:id="173" w:author="Gibran Hemani" w:date="2019-08-07T16:29:00Z"/>
          <w:rFonts w:ascii="Times New Roman" w:hAnsi="Times New Roman" w:cs="Times New Roman"/>
          <w:b w:val="0"/>
          <w:color w:val="000000"/>
          <w:sz w:val="24"/>
        </w:rPr>
        <w:pPrChange w:id="174" w:author="Gibran Hemani" w:date="2019-08-07T16:41:00Z">
          <w:pPr>
            <w:spacing w:line="240" w:lineRule="auto"/>
            <w:jc w:val="both"/>
          </w:pPr>
        </w:pPrChange>
      </w:pPr>
    </w:p>
    <w:p w14:paraId="65BA9D20" w14:textId="53782597" w:rsidR="00CC714F" w:rsidDel="00C4050A" w:rsidRDefault="00C16480" w:rsidP="00C4050A">
      <w:pPr>
        <w:pStyle w:val="Heading3"/>
        <w:rPr>
          <w:del w:id="175" w:author="Gibran Hemani" w:date="2019-08-07T16:41:00Z"/>
          <w:rFonts w:ascii="Times New Roman" w:hAnsi="Times New Roman" w:cs="Times New Roman"/>
          <w:color w:val="000000"/>
          <w:sz w:val="24"/>
        </w:rPr>
        <w:sectPr w:rsidR="00CC714F" w:rsidDel="00C4050A" w:rsidSect="00717520">
          <w:pgSz w:w="11906" w:h="16838"/>
          <w:pgMar w:top="1440" w:right="1440" w:bottom="1440" w:left="1440" w:header="708" w:footer="708" w:gutter="0"/>
          <w:cols w:space="720"/>
          <w:docGrid w:linePitch="299"/>
        </w:sectPr>
        <w:pPrChange w:id="176" w:author="Gibran Hemani" w:date="2019-08-07T16:41:00Z">
          <w:pPr>
            <w:spacing w:line="240" w:lineRule="auto"/>
            <w:jc w:val="both"/>
          </w:pPr>
        </w:pPrChange>
      </w:pPr>
      <w:del w:id="177" w:author="Gibran Hemani" w:date="2019-08-07T16:41:00Z">
        <w:r w:rsidDel="00C4050A">
          <w:rPr>
            <w:rFonts w:ascii="Times New Roman" w:hAnsi="Times New Roman" w:cs="Times New Roman"/>
            <w:color w:val="000000"/>
            <w:sz w:val="24"/>
          </w:rPr>
          <w:delText xml:space="preserve">Figure S2. </w:delText>
        </w:r>
        <w:r w:rsidR="00A06EAA" w:rsidDel="00C4050A">
          <w:rPr>
            <w:rFonts w:ascii="Times New Roman" w:hAnsi="Times New Roman" w:cs="Times New Roman"/>
            <w:color w:val="000000"/>
            <w:sz w:val="24"/>
          </w:rPr>
          <w:delText xml:space="preserve">The number of candidate traits included in LASSO-MVMR. </w:delText>
        </w:r>
        <w:r w:rsidR="00DE5ED7" w:rsidDel="00C4050A">
          <w:rPr>
            <w:rFonts w:ascii="Times New Roman" w:hAnsi="Times New Roman" w:cs="Times New Roman"/>
            <w:color w:val="000000"/>
            <w:sz w:val="24"/>
          </w:rPr>
          <w:delText>The graph presents the number of</w:delText>
        </w:r>
        <w:r w:rsidR="00A06EAA" w:rsidDel="00C4050A">
          <w:rPr>
            <w:rFonts w:ascii="Times New Roman" w:hAnsi="Times New Roman" w:cs="Times New Roman"/>
            <w:color w:val="000000"/>
            <w:sz w:val="24"/>
          </w:rPr>
          <w:delText xml:space="preserve"> traits </w:delText>
        </w:r>
        <w:r w:rsidR="00BD2839" w:rsidDel="00C4050A">
          <w:rPr>
            <w:rFonts w:ascii="Times New Roman" w:hAnsi="Times New Roman" w:cs="Times New Roman"/>
            <w:color w:val="000000"/>
            <w:sz w:val="24"/>
          </w:rPr>
          <w:delText xml:space="preserve">(e.g. X1 and X2) and their proxies </w:delText>
        </w:r>
        <w:r w:rsidR="00A06EAA" w:rsidDel="00C4050A">
          <w:rPr>
            <w:rFonts w:ascii="Times New Roman" w:hAnsi="Times New Roman" w:cs="Times New Roman"/>
            <w:color w:val="000000"/>
            <w:sz w:val="24"/>
          </w:rPr>
          <w:delText>that were survived af</w:delText>
        </w:r>
        <w:r w:rsidR="00DE5ED7" w:rsidDel="00C4050A">
          <w:rPr>
            <w:rFonts w:ascii="Times New Roman" w:hAnsi="Times New Roman" w:cs="Times New Roman"/>
            <w:color w:val="000000"/>
            <w:sz w:val="24"/>
          </w:rPr>
          <w:delText>ter shrinkage step through the LASSO</w:delText>
        </w:r>
        <w:r w:rsidR="00A06EAA" w:rsidDel="00C4050A">
          <w:rPr>
            <w:rFonts w:ascii="Times New Roman" w:hAnsi="Times New Roman" w:cs="Times New Roman"/>
            <w:color w:val="000000"/>
            <w:sz w:val="24"/>
          </w:rPr>
          <w:delText xml:space="preserve"> and were included in LASSO-MVMR analysis</w:delText>
        </w:r>
        <w:r w:rsidR="00DE5ED7" w:rsidDel="00C4050A">
          <w:rPr>
            <w:rFonts w:ascii="Times New Roman" w:hAnsi="Times New Roman" w:cs="Times New Roman"/>
            <w:color w:val="000000"/>
            <w:sz w:val="24"/>
          </w:rPr>
          <w:delText xml:space="preserve">. </w:delText>
        </w:r>
        <w:r w:rsidR="00BD2839" w:rsidDel="00C4050A">
          <w:rPr>
            <w:rFonts w:ascii="Times New Roman" w:hAnsi="Times New Roman" w:cs="Times New Roman"/>
            <w:color w:val="000000"/>
            <w:sz w:val="24"/>
          </w:rPr>
          <w:delText xml:space="preserve">(A) and (B) show the number of X1s and X2s remained after LASSO step where there is no pleiotropy whilst (C) and (D) shows the number of X1s and X2s after LASSO where the genetic variants are pleiotropic. </w:delText>
        </w:r>
        <w:r w:rsidR="00DE5ED7" w:rsidDel="00C4050A">
          <w:rPr>
            <w:rFonts w:ascii="Times New Roman" w:hAnsi="Times New Roman" w:cs="Times New Roman"/>
            <w:color w:val="000000"/>
            <w:sz w:val="24"/>
          </w:rPr>
          <w:delText xml:space="preserve">The line </w:delText>
        </w:r>
        <w:r w:rsidR="0036420F" w:rsidDel="00C4050A">
          <w:rPr>
            <w:rFonts w:ascii="Times New Roman" w:hAnsi="Times New Roman" w:cs="Times New Roman"/>
            <w:color w:val="000000"/>
            <w:sz w:val="24"/>
          </w:rPr>
          <w:delText xml:space="preserve">indicates the </w:delText>
        </w:r>
        <w:r w:rsidR="00CC714F" w:rsidDel="00C4050A">
          <w:rPr>
            <w:rFonts w:ascii="Times New Roman" w:hAnsi="Times New Roman" w:cs="Times New Roman"/>
            <w:color w:val="000000"/>
            <w:sz w:val="24"/>
          </w:rPr>
          <w:delText>normal distribution.</w:delText>
        </w:r>
      </w:del>
    </w:p>
    <w:p w14:paraId="32925CFF" w14:textId="547E9C40" w:rsidR="00AB7EDE" w:rsidDel="00204DD4" w:rsidRDefault="00AB7EDE" w:rsidP="00C4050A">
      <w:pPr>
        <w:pStyle w:val="Heading3"/>
        <w:rPr>
          <w:del w:id="178" w:author="Gibran Hemani" w:date="2019-08-07T12:58:00Z"/>
          <w:rFonts w:ascii="Times New Roman" w:hAnsi="Times New Roman" w:cs="Times New Roman"/>
          <w:b w:val="0"/>
          <w:color w:val="000000"/>
          <w:sz w:val="24"/>
        </w:rPr>
        <w:pPrChange w:id="179" w:author="Gibran Hemani" w:date="2019-08-07T16:41:00Z">
          <w:pPr>
            <w:spacing w:line="240" w:lineRule="auto"/>
            <w:jc w:val="both"/>
          </w:pPr>
        </w:pPrChange>
      </w:pPr>
      <w:del w:id="180" w:author="Gibran Hemani" w:date="2019-08-07T16:40:00Z">
        <w:r w:rsidDel="00C4050A">
          <w:rPr>
            <w:rFonts w:ascii="Times New Roman" w:hAnsi="Times New Roman" w:cs="Times New Roman"/>
            <w:color w:val="000000"/>
            <w:sz w:val="24"/>
          </w:rPr>
          <w:delText xml:space="preserve">Figure S1. </w:delText>
        </w:r>
      </w:del>
      <w:del w:id="181" w:author="Gibran Hemani" w:date="2019-08-07T12:47:00Z">
        <w:r w:rsidR="0037065A" w:rsidDel="0037065A">
          <w:rPr>
            <w:rFonts w:ascii="Times New Roman" w:hAnsi="Times New Roman" w:cs="Times New Roman"/>
            <w:color w:val="000000"/>
            <w:sz w:val="24"/>
          </w:rPr>
          <w:delText>The design of simulation 1</w:delText>
        </w:r>
        <w:r w:rsidDel="0037065A">
          <w:rPr>
            <w:rFonts w:ascii="Times New Roman" w:hAnsi="Times New Roman" w:cs="Times New Roman"/>
            <w:color w:val="000000"/>
            <w:sz w:val="24"/>
          </w:rPr>
          <w:delText xml:space="preserve"> </w:delText>
        </w:r>
      </w:del>
    </w:p>
    <w:p w14:paraId="38876BF5" w14:textId="183D26FB" w:rsidR="00AB7EDE" w:rsidDel="00C4050A" w:rsidRDefault="00AB7EDE" w:rsidP="00C4050A">
      <w:pPr>
        <w:pStyle w:val="Heading3"/>
        <w:rPr>
          <w:del w:id="182" w:author="Gibran Hemani" w:date="2019-08-07T16:40:00Z"/>
          <w:rFonts w:ascii="Times New Roman" w:hAnsi="Times New Roman" w:cs="Times New Roman"/>
          <w:b w:val="0"/>
          <w:color w:val="000000"/>
          <w:sz w:val="24"/>
        </w:rPr>
        <w:pPrChange w:id="183" w:author="Gibran Hemani" w:date="2019-08-07T16:41:00Z">
          <w:pPr>
            <w:spacing w:line="240" w:lineRule="auto"/>
            <w:jc w:val="both"/>
          </w:pPr>
        </w:pPrChange>
      </w:pPr>
    </w:p>
    <w:p w14:paraId="74500F1D" w14:textId="75CDDDFA" w:rsidR="00AB7EDE" w:rsidRDefault="00AB7EDE" w:rsidP="00C4050A">
      <w:pPr>
        <w:pStyle w:val="Heading3"/>
        <w:rPr>
          <w:rFonts w:ascii="Times New Roman" w:hAnsi="Times New Roman" w:cs="Times New Roman"/>
          <w:b w:val="0"/>
          <w:color w:val="000000"/>
          <w:sz w:val="24"/>
        </w:rPr>
        <w:pPrChange w:id="184" w:author="Gibran Hemani" w:date="2019-08-07T16:41:00Z">
          <w:pPr>
            <w:spacing w:line="240" w:lineRule="auto"/>
            <w:jc w:val="both"/>
          </w:pPr>
        </w:pPrChange>
      </w:pPr>
      <w:commentRangeStart w:id="185"/>
      <w:del w:id="186" w:author="Gibran Hemani" w:date="2019-08-07T12:57:00Z">
        <w:r w:rsidDel="00204DD4">
          <w:rPr>
            <w:rFonts w:ascii="Times New Roman" w:hAnsi="Times New Roman" w:cs="Times New Roman"/>
            <w:b w:val="0"/>
            <w:noProof/>
            <w:color w:val="000000"/>
            <w:sz w:val="24"/>
          </w:rPr>
          <w:drawing>
            <wp:inline distT="0" distB="0" distL="0" distR="0" wp14:anchorId="362C5CD5" wp14:editId="75C9B1DC">
              <wp:extent cx="8863330" cy="507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MVMR.png"/>
                      <pic:cNvPicPr/>
                    </pic:nvPicPr>
                    <pic:blipFill>
                      <a:blip r:embed="rId18">
                        <a:extLst>
                          <a:ext uri="{28A0092B-C50C-407E-A947-70E740481C1C}">
                            <a14:useLocalDpi xmlns:a14="http://schemas.microsoft.com/office/drawing/2010/main" val="0"/>
                          </a:ext>
                        </a:extLst>
                      </a:blip>
                      <a:stretch>
                        <a:fillRect/>
                      </a:stretch>
                    </pic:blipFill>
                    <pic:spPr>
                      <a:xfrm>
                        <a:off x="0" y="0"/>
                        <a:ext cx="8863330" cy="5073650"/>
                      </a:xfrm>
                      <a:prstGeom prst="rect">
                        <a:avLst/>
                      </a:prstGeom>
                    </pic:spPr>
                  </pic:pic>
                </a:graphicData>
              </a:graphic>
            </wp:inline>
          </w:drawing>
        </w:r>
      </w:del>
      <w:commentRangeEnd w:id="185"/>
      <w:r w:rsidR="006D6C15">
        <w:rPr>
          <w:rStyle w:val="CommentReference"/>
        </w:rPr>
        <w:commentReference w:id="185"/>
      </w:r>
    </w:p>
    <w:p w14:paraId="0E3F819A" w14:textId="77777777" w:rsidR="00AB7EDE" w:rsidRDefault="00204DD4" w:rsidP="00AB7EDE">
      <w:pPr>
        <w:rPr>
          <w:ins w:id="187" w:author="Gibran Hemani" w:date="2019-08-07T16:29:00Z"/>
          <w:rFonts w:ascii="Times New Roman" w:hAnsi="Times New Roman" w:cs="Times New Roman"/>
          <w:sz w:val="24"/>
        </w:rPr>
      </w:pPr>
      <w:ins w:id="188" w:author="Gibran Hemani" w:date="2019-08-07T12:58:00Z">
        <w:r>
          <w:rPr>
            <w:rFonts w:ascii="Times New Roman" w:hAnsi="Times New Roman" w:cs="Times New Roman"/>
            <w:noProof/>
            <w:sz w:val="24"/>
          </w:rPr>
          <w:drawing>
            <wp:inline distT="0" distB="0" distL="0" distR="0" wp14:anchorId="6D882C43" wp14:editId="35FC06F1">
              <wp:extent cx="33147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undant traits.pdf"/>
                      <pic:cNvPicPr/>
                    </pic:nvPicPr>
                    <pic:blipFill>
                      <a:blip r:embed="rId19">
                        <a:extLst>
                          <a:ext uri="{28A0092B-C50C-407E-A947-70E740481C1C}">
                            <a14:useLocalDpi xmlns:a14="http://schemas.microsoft.com/office/drawing/2010/main" val="0"/>
                          </a:ext>
                        </a:extLst>
                      </a:blip>
                      <a:stretch>
                        <a:fillRect/>
                      </a:stretch>
                    </pic:blipFill>
                    <pic:spPr>
                      <a:xfrm>
                        <a:off x="0" y="0"/>
                        <a:ext cx="3314700" cy="3581400"/>
                      </a:xfrm>
                      <a:prstGeom prst="rect">
                        <a:avLst/>
                      </a:prstGeom>
                    </pic:spPr>
                  </pic:pic>
                </a:graphicData>
              </a:graphic>
            </wp:inline>
          </w:drawing>
        </w:r>
      </w:ins>
    </w:p>
    <w:p w14:paraId="1B126262" w14:textId="6576919D" w:rsidR="0003304E" w:rsidRPr="00C4050A" w:rsidRDefault="0003304E" w:rsidP="00AB7EDE">
      <w:pPr>
        <w:rPr>
          <w:b/>
          <w:rPrChange w:id="189" w:author="Gibran Hemani" w:date="2019-08-07T16:41:00Z">
            <w:rPr>
              <w:rFonts w:ascii="Times New Roman" w:hAnsi="Times New Roman" w:cs="Times New Roman"/>
              <w:sz w:val="24"/>
            </w:rPr>
          </w:rPrChange>
        </w:rPr>
        <w:sectPr w:rsidR="0003304E" w:rsidRPr="00C4050A" w:rsidSect="00AB7EDE">
          <w:pgSz w:w="16838" w:h="11906" w:orient="landscape"/>
          <w:pgMar w:top="1440" w:right="1440" w:bottom="1440" w:left="1440" w:header="708" w:footer="708" w:gutter="0"/>
          <w:cols w:space="720"/>
          <w:docGrid w:linePitch="299"/>
        </w:sectPr>
      </w:pPr>
      <w:ins w:id="190" w:author="Gibran Hemani" w:date="2019-08-07T16:29:00Z">
        <w:r>
          <w:rPr>
            <w:b/>
          </w:rPr>
          <w:t xml:space="preserve">Figure S1. The problem of multiple candidate traits associating with a single SNP in outlier adjustment. </w:t>
        </w:r>
        <w:r>
          <w:t>Directed acyclic graph of the practical problem that potentially arises when searching for candidate traits associated with an outlier. Here, the outlier G has two pleiotropic pathways (P1 and P2) on the path to Y. However, P1 and P2 each have several (P1a, P1b, P1c, and P2a, P2b, P2c, respectively) alternative representations within the MR-Base GWAS summary database. Hence, it is possible that G will associate with all 8 candidate traits, when we only want representation of two pleiotropic pathways.</w:t>
        </w:r>
      </w:ins>
    </w:p>
    <w:p w14:paraId="5D786E65" w14:textId="014876D5" w:rsidR="00A06EAA" w:rsidDel="0003304E" w:rsidRDefault="00A06EAA" w:rsidP="00717520">
      <w:pPr>
        <w:spacing w:line="240" w:lineRule="auto"/>
        <w:jc w:val="both"/>
        <w:rPr>
          <w:del w:id="191" w:author="Gibran Hemani" w:date="2019-08-07T16:29:00Z"/>
          <w:rFonts w:ascii="Times New Roman" w:hAnsi="Times New Roman" w:cs="Times New Roman"/>
          <w:color w:val="000000"/>
          <w:sz w:val="24"/>
        </w:rPr>
      </w:pPr>
      <w:del w:id="192" w:author="Gibran Hemani" w:date="2019-08-07T16:29:00Z">
        <w:r w:rsidDel="0003304E">
          <w:rPr>
            <w:rFonts w:ascii="Times New Roman" w:hAnsi="Times New Roman" w:cs="Times New Roman"/>
            <w:b/>
            <w:color w:val="000000"/>
            <w:sz w:val="24"/>
          </w:rPr>
          <w:lastRenderedPageBreak/>
          <w:delText>Supplementary figure 2. The number of candidate traits included in LASSO-MVMR.</w:delText>
        </w:r>
      </w:del>
    </w:p>
    <w:p w14:paraId="0DC25755" w14:textId="2B822775" w:rsidR="0082162C" w:rsidRPr="00717520" w:rsidRDefault="00BD2839" w:rsidP="00717520">
      <w:pPr>
        <w:spacing w:line="240" w:lineRule="auto"/>
        <w:jc w:val="both"/>
        <w:rPr>
          <w:rFonts w:ascii="Times New Roman" w:hAnsi="Times New Roman" w:cs="Times New Roman"/>
          <w:b/>
          <w:color w:val="000000"/>
          <w:sz w:val="24"/>
        </w:rPr>
        <w:sectPr w:rsidR="0082162C" w:rsidRPr="00717520" w:rsidSect="00717520">
          <w:pgSz w:w="11906" w:h="16838"/>
          <w:pgMar w:top="1440" w:right="1440" w:bottom="1440" w:left="1440" w:header="708" w:footer="708" w:gutter="0"/>
          <w:cols w:space="720"/>
          <w:docGrid w:linePitch="299"/>
        </w:sectPr>
      </w:pPr>
      <w:del w:id="193" w:author="Gibran Hemani" w:date="2019-08-07T16:29:00Z">
        <w:r w:rsidDel="0003304E">
          <w:rPr>
            <w:rFonts w:ascii="Times New Roman" w:hAnsi="Times New Roman" w:cs="Times New Roman"/>
            <w:b/>
            <w:noProof/>
            <w:color w:val="000000"/>
            <w:sz w:val="24"/>
          </w:rPr>
          <w:drawing>
            <wp:inline distT="0" distB="0" distL="0" distR="0" wp14:anchorId="7C0ABA24" wp14:editId="3B308C12">
              <wp:extent cx="5619851" cy="507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46928" cy="5101286"/>
                      </a:xfrm>
                      <a:prstGeom prst="rect">
                        <a:avLst/>
                      </a:prstGeom>
                      <a:noFill/>
                    </pic:spPr>
                  </pic:pic>
                </a:graphicData>
              </a:graphic>
            </wp:inline>
          </w:drawing>
        </w:r>
      </w:del>
    </w:p>
    <w:p w14:paraId="4ADE5EB0" w14:textId="01BB6946" w:rsidR="00897CFE" w:rsidRPr="00717520" w:rsidRDefault="00784B65" w:rsidP="00C4050A">
      <w:pPr>
        <w:pStyle w:val="Heading4"/>
        <w:rPr>
          <w:rFonts w:eastAsia="Times New Roman"/>
        </w:rPr>
        <w:pPrChange w:id="194" w:author="Gibran Hemani" w:date="2019-08-07T16:40:00Z">
          <w:pPr>
            <w:spacing w:line="240" w:lineRule="auto"/>
            <w:jc w:val="both"/>
          </w:pPr>
        </w:pPrChange>
      </w:pPr>
      <w:r w:rsidRPr="00717520">
        <w:lastRenderedPageBreak/>
        <w:t>Supplementary Table S1. Sources of data used in this study.</w:t>
      </w:r>
    </w:p>
    <w:p w14:paraId="4FE35EF4"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tbl>
      <w:tblPr>
        <w:tblStyle w:val="a"/>
        <w:tblW w:w="15243" w:type="dxa"/>
        <w:tblInd w:w="108" w:type="dxa"/>
        <w:tblLayout w:type="fixed"/>
        <w:tblLook w:val="0400" w:firstRow="0" w:lastRow="0" w:firstColumn="0" w:lastColumn="0" w:noHBand="0" w:noVBand="1"/>
      </w:tblPr>
      <w:tblGrid>
        <w:gridCol w:w="2297"/>
        <w:gridCol w:w="3357"/>
        <w:gridCol w:w="3273"/>
        <w:gridCol w:w="2604"/>
        <w:gridCol w:w="891"/>
        <w:gridCol w:w="2821"/>
      </w:tblGrid>
      <w:tr w:rsidR="00897CFE" w:rsidRPr="00717520" w14:paraId="1AF90394" w14:textId="77777777" w:rsidTr="0045231D">
        <w:trPr>
          <w:trHeight w:val="328"/>
        </w:trPr>
        <w:tc>
          <w:tcPr>
            <w:tcW w:w="2297" w:type="dxa"/>
            <w:tcBorders>
              <w:top w:val="single" w:sz="4" w:space="0" w:color="000000"/>
              <w:bottom w:val="single" w:sz="4" w:space="0" w:color="000000"/>
            </w:tcBorders>
            <w:shd w:val="clear" w:color="auto" w:fill="E7E6E6"/>
            <w:tcMar>
              <w:top w:w="0" w:type="dxa"/>
              <w:left w:w="108" w:type="dxa"/>
              <w:bottom w:w="0" w:type="dxa"/>
              <w:right w:w="108" w:type="dxa"/>
            </w:tcMar>
          </w:tcPr>
          <w:p w14:paraId="60BE8863"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Consortium/Studies</w:t>
            </w:r>
          </w:p>
        </w:tc>
        <w:tc>
          <w:tcPr>
            <w:tcW w:w="3357" w:type="dxa"/>
            <w:tcBorders>
              <w:top w:val="single" w:sz="4" w:space="0" w:color="000000"/>
              <w:bottom w:val="single" w:sz="4" w:space="0" w:color="000000"/>
            </w:tcBorders>
            <w:shd w:val="clear" w:color="auto" w:fill="E7E6E6"/>
            <w:tcMar>
              <w:top w:w="0" w:type="dxa"/>
              <w:left w:w="108" w:type="dxa"/>
              <w:bottom w:w="0" w:type="dxa"/>
              <w:right w:w="108" w:type="dxa"/>
            </w:tcMar>
          </w:tcPr>
          <w:p w14:paraId="08831E54"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Use</w:t>
            </w:r>
          </w:p>
        </w:tc>
        <w:tc>
          <w:tcPr>
            <w:tcW w:w="3273" w:type="dxa"/>
            <w:tcBorders>
              <w:top w:val="single" w:sz="4" w:space="0" w:color="000000"/>
              <w:bottom w:val="single" w:sz="4" w:space="0" w:color="000000"/>
            </w:tcBorders>
            <w:shd w:val="clear" w:color="auto" w:fill="E7E6E6"/>
            <w:tcMar>
              <w:top w:w="0" w:type="dxa"/>
              <w:left w:w="108" w:type="dxa"/>
              <w:bottom w:w="0" w:type="dxa"/>
              <w:right w:w="108" w:type="dxa"/>
            </w:tcMar>
          </w:tcPr>
          <w:p w14:paraId="292F2042"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Study population</w:t>
            </w:r>
          </w:p>
        </w:tc>
        <w:tc>
          <w:tcPr>
            <w:tcW w:w="2604" w:type="dxa"/>
            <w:tcBorders>
              <w:top w:val="single" w:sz="4" w:space="0" w:color="000000"/>
              <w:bottom w:val="single" w:sz="4" w:space="0" w:color="000000"/>
            </w:tcBorders>
            <w:shd w:val="clear" w:color="auto" w:fill="E7E6E6"/>
            <w:tcMar>
              <w:top w:w="0" w:type="dxa"/>
              <w:left w:w="108" w:type="dxa"/>
              <w:bottom w:w="0" w:type="dxa"/>
              <w:right w:w="108" w:type="dxa"/>
            </w:tcMar>
          </w:tcPr>
          <w:p w14:paraId="0FF5501B"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Imputation</w:t>
            </w:r>
          </w:p>
        </w:tc>
        <w:tc>
          <w:tcPr>
            <w:tcW w:w="891" w:type="dxa"/>
            <w:tcBorders>
              <w:top w:val="single" w:sz="4" w:space="0" w:color="000000"/>
              <w:bottom w:val="single" w:sz="4" w:space="0" w:color="000000"/>
            </w:tcBorders>
            <w:shd w:val="clear" w:color="auto" w:fill="E7E6E6"/>
            <w:tcMar>
              <w:top w:w="0" w:type="dxa"/>
              <w:left w:w="108" w:type="dxa"/>
              <w:bottom w:w="0" w:type="dxa"/>
              <w:right w:w="108" w:type="dxa"/>
            </w:tcMar>
          </w:tcPr>
          <w:p w14:paraId="510EE443"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Model</w:t>
            </w:r>
          </w:p>
        </w:tc>
        <w:tc>
          <w:tcPr>
            <w:tcW w:w="2821" w:type="dxa"/>
            <w:tcBorders>
              <w:top w:val="single" w:sz="4" w:space="0" w:color="000000"/>
              <w:bottom w:val="single" w:sz="4" w:space="0" w:color="000000"/>
            </w:tcBorders>
            <w:shd w:val="clear" w:color="auto" w:fill="E7E6E6"/>
            <w:tcMar>
              <w:top w:w="0" w:type="dxa"/>
              <w:left w:w="108" w:type="dxa"/>
              <w:bottom w:w="0" w:type="dxa"/>
              <w:right w:w="108" w:type="dxa"/>
            </w:tcMar>
          </w:tcPr>
          <w:p w14:paraId="4357D0FB"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b/>
                <w:color w:val="000000"/>
              </w:rPr>
              <w:t>Adjustments</w:t>
            </w:r>
          </w:p>
        </w:tc>
      </w:tr>
      <w:tr w:rsidR="00897CFE" w:rsidRPr="00717520" w14:paraId="064ECE0A" w14:textId="77777777" w:rsidTr="0045231D">
        <w:trPr>
          <w:trHeight w:val="309"/>
        </w:trPr>
        <w:tc>
          <w:tcPr>
            <w:tcW w:w="2297" w:type="dxa"/>
            <w:tcMar>
              <w:top w:w="0" w:type="dxa"/>
              <w:left w:w="108" w:type="dxa"/>
              <w:bottom w:w="0" w:type="dxa"/>
              <w:right w:w="108" w:type="dxa"/>
            </w:tcMar>
            <w:vAlign w:val="center"/>
          </w:tcPr>
          <w:p w14:paraId="5E0B08CD" w14:textId="6A0C7670"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CARDIoGRAMplusC4D</w:t>
            </w:r>
            <w:r w:rsidR="00A04A4B" w:rsidRPr="00717520">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ZWNOdW0+NzU8L1JlY051bT48RGlzcGxheVRleHQ+PHN0eWxlIGZhY2U9InN1cGVyc2NyaXB0Ij4x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A04A4B" w:rsidRPr="00717520">
              <w:rPr>
                <w:rFonts w:ascii="Times New Roman" w:hAnsi="Times New Roman" w:cs="Times New Roman"/>
                <w:color w:val="000000"/>
              </w:rPr>
              <w:instrText xml:space="preserve"> ADDIN EN.CITE </w:instrText>
            </w:r>
            <w:r w:rsidR="00A04A4B" w:rsidRPr="00717520">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ZWNOdW0+NzU8L1JlY051bT48RGlzcGxheVRleHQ+PHN0eWxlIGZhY2U9InN1cGVyc2NyaXB0Ij4x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YXJ5LXRpdGxlPk5hdCBHZW5ldDwvc2Vjb25kYXJ5LXRpdGxlPjwvdGl0bGVzPjxwZXJpb2RpY2Fs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</w:fldData>
              </w:fldChar>
            </w:r>
            <w:r w:rsidR="00A04A4B" w:rsidRPr="00717520">
              <w:rPr>
                <w:rFonts w:ascii="Times New Roman" w:hAnsi="Times New Roman" w:cs="Times New Roman"/>
                <w:color w:val="000000"/>
              </w:rPr>
              <w:instrText xml:space="preserve"> ADDIN EN.CITE.DATA </w:instrText>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end"/>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separate"/>
            </w:r>
            <w:r w:rsidR="00A04A4B" w:rsidRPr="00717520">
              <w:rPr>
                <w:rFonts w:ascii="Times New Roman" w:hAnsi="Times New Roman" w:cs="Times New Roman"/>
                <w:noProof/>
                <w:color w:val="000000"/>
                <w:vertAlign w:val="superscript"/>
              </w:rPr>
              <w:t>1</w:t>
            </w:r>
            <w:r w:rsidR="00A04A4B"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tcPr>
          <w:p w14:paraId="685D779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SNP-Log odds CHD</w:t>
            </w:r>
          </w:p>
          <w:p w14:paraId="64C2A563" w14:textId="77777777" w:rsidR="00897CFE" w:rsidRPr="00717520" w:rsidRDefault="00897CFE" w:rsidP="00717520">
            <w:pPr>
              <w:spacing w:after="0" w:line="240" w:lineRule="auto"/>
              <w:jc w:val="both"/>
              <w:rPr>
                <w:rFonts w:ascii="Times New Roman" w:hAnsi="Times New Roman" w:cs="Times New Roman"/>
                <w:color w:val="000000"/>
              </w:rPr>
            </w:pPr>
          </w:p>
          <w:p w14:paraId="1A4FC1A0" w14:textId="77777777" w:rsidR="00897CFE" w:rsidRPr="00717520" w:rsidRDefault="00897CFE" w:rsidP="00717520">
            <w:pPr>
              <w:spacing w:after="0" w:line="240" w:lineRule="auto"/>
              <w:jc w:val="both"/>
              <w:rPr>
                <w:rFonts w:ascii="Times New Roman" w:hAnsi="Times New Roman" w:cs="Times New Roman"/>
                <w:color w:val="000000"/>
              </w:rPr>
            </w:pPr>
          </w:p>
          <w:p w14:paraId="00C3D7D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SNP-Log odds MI</w:t>
            </w:r>
          </w:p>
          <w:p w14:paraId="743D10B9" w14:textId="77777777" w:rsidR="00897CFE" w:rsidRPr="00717520" w:rsidRDefault="00897CFE" w:rsidP="00717520">
            <w:pPr>
              <w:spacing w:after="0" w:line="240" w:lineRule="auto"/>
              <w:jc w:val="both"/>
              <w:rPr>
                <w:rFonts w:ascii="Times New Roman" w:hAnsi="Times New Roman" w:cs="Times New Roman"/>
                <w:color w:val="000000"/>
              </w:rPr>
            </w:pPr>
          </w:p>
        </w:tc>
        <w:tc>
          <w:tcPr>
            <w:tcW w:w="3273" w:type="dxa"/>
            <w:tcMar>
              <w:top w:w="0" w:type="dxa"/>
              <w:left w:w="108" w:type="dxa"/>
              <w:bottom w:w="0" w:type="dxa"/>
              <w:right w:w="108" w:type="dxa"/>
            </w:tcMar>
          </w:tcPr>
          <w:p w14:paraId="65B7886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22 233 cases and 64 762 controls of European descent</w:t>
            </w:r>
          </w:p>
          <w:p w14:paraId="4CFA0009" w14:textId="77777777" w:rsidR="00897CFE" w:rsidRPr="00717520" w:rsidRDefault="00897CFE" w:rsidP="00717520">
            <w:pPr>
              <w:spacing w:after="0" w:line="240" w:lineRule="auto"/>
              <w:jc w:val="both"/>
              <w:rPr>
                <w:rFonts w:ascii="Times New Roman" w:hAnsi="Times New Roman" w:cs="Times New Roman"/>
                <w:color w:val="000000"/>
              </w:rPr>
            </w:pPr>
          </w:p>
          <w:p w14:paraId="2DE040D2"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43 676 cases and 128,199 controls of European, South/East Asian, and Hispanic and African American ancestry</w:t>
            </w:r>
          </w:p>
        </w:tc>
        <w:tc>
          <w:tcPr>
            <w:tcW w:w="2604" w:type="dxa"/>
            <w:tcMar>
              <w:top w:w="0" w:type="dxa"/>
              <w:left w:w="108" w:type="dxa"/>
              <w:bottom w:w="0" w:type="dxa"/>
              <w:right w:w="108" w:type="dxa"/>
            </w:tcMar>
          </w:tcPr>
          <w:p w14:paraId="0F23932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 IMPUTE, or BIMBAM</w:t>
            </w:r>
          </w:p>
          <w:p w14:paraId="62D20BD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p w14:paraId="2F1D7041" w14:textId="77777777" w:rsidR="00897CFE" w:rsidRPr="00717520" w:rsidRDefault="00897CFE" w:rsidP="00717520">
            <w:pPr>
              <w:spacing w:after="0" w:line="240" w:lineRule="auto"/>
              <w:jc w:val="both"/>
              <w:rPr>
                <w:rFonts w:ascii="Times New Roman" w:hAnsi="Times New Roman" w:cs="Times New Roman"/>
                <w:color w:val="000000"/>
              </w:rPr>
            </w:pPr>
          </w:p>
          <w:p w14:paraId="1768411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 or MINIMAC</w:t>
            </w:r>
          </w:p>
          <w:p w14:paraId="1595A9C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II/III or 1000 Genomes phase 1 ver. 3)</w:t>
            </w:r>
          </w:p>
        </w:tc>
        <w:tc>
          <w:tcPr>
            <w:tcW w:w="891" w:type="dxa"/>
            <w:tcMar>
              <w:top w:w="0" w:type="dxa"/>
              <w:left w:w="108" w:type="dxa"/>
              <w:bottom w:w="0" w:type="dxa"/>
              <w:right w:w="108" w:type="dxa"/>
            </w:tcMar>
            <w:vAlign w:val="center"/>
          </w:tcPr>
          <w:p w14:paraId="29A0223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F4E9FA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and genomic control inflation factor</w:t>
            </w:r>
          </w:p>
        </w:tc>
      </w:tr>
      <w:tr w:rsidR="00897CFE" w:rsidRPr="00717520" w14:paraId="3816886C" w14:textId="77777777" w:rsidTr="0045231D">
        <w:trPr>
          <w:trHeight w:val="309"/>
        </w:trPr>
        <w:tc>
          <w:tcPr>
            <w:tcW w:w="2297" w:type="dxa"/>
            <w:tcMar>
              <w:top w:w="0" w:type="dxa"/>
              <w:left w:w="108" w:type="dxa"/>
              <w:bottom w:w="0" w:type="dxa"/>
              <w:right w:w="108" w:type="dxa"/>
            </w:tcMar>
            <w:vAlign w:val="center"/>
          </w:tcPr>
          <w:p w14:paraId="18431480" w14:textId="77777777" w:rsidR="00897CFE" w:rsidRPr="00717520" w:rsidRDefault="00784B65" w:rsidP="00717520">
            <w:pPr>
              <w:spacing w:after="0" w:line="240" w:lineRule="auto"/>
              <w:jc w:val="both"/>
              <w:rPr>
                <w:rFonts w:ascii="Times New Roman" w:hAnsi="Times New Roman" w:cs="Times New Roman"/>
                <w:color w:val="000000"/>
              </w:rPr>
            </w:pPr>
            <w:proofErr w:type="spellStart"/>
            <w:r w:rsidRPr="00717520">
              <w:rPr>
                <w:rFonts w:ascii="Times New Roman" w:hAnsi="Times New Roman" w:cs="Times New Roman"/>
              </w:rPr>
              <w:t>HaemGen</w:t>
            </w:r>
            <w:proofErr w:type="spellEnd"/>
            <w:r w:rsidRPr="00717520">
              <w:rPr>
                <w:rFonts w:ascii="Times New Roman" w:hAnsi="Times New Roman" w:cs="Times New Roman"/>
              </w:rPr>
              <w:t xml:space="preserve"> </w:t>
            </w:r>
          </w:p>
        </w:tc>
        <w:tc>
          <w:tcPr>
            <w:tcW w:w="3357" w:type="dxa"/>
            <w:tcMar>
              <w:top w:w="0" w:type="dxa"/>
              <w:left w:w="108" w:type="dxa"/>
              <w:bottom w:w="0" w:type="dxa"/>
              <w:right w:w="108" w:type="dxa"/>
            </w:tcMar>
          </w:tcPr>
          <w:p w14:paraId="6076352F" w14:textId="33F7B40E"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SNP-Platelet count</w:t>
            </w:r>
            <w:r w:rsidR="00A04A4B" w:rsidRPr="00717520">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ZWNOdW0+NzY8L1JlY051bT48RGlzcGxheVRleHQ+PHN0eWxlIGZhY2U9InN1cGVyc2NyaXB0Ij4y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A04A4B" w:rsidRPr="00717520">
              <w:rPr>
                <w:rFonts w:ascii="Times New Roman" w:hAnsi="Times New Roman" w:cs="Times New Roman"/>
                <w:color w:val="000000"/>
              </w:rPr>
              <w:instrText xml:space="preserve"> ADDIN EN.CITE </w:instrText>
            </w:r>
            <w:r w:rsidR="00A04A4B" w:rsidRPr="00717520">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ZWNOdW0+NzY8L1JlY051bT48RGlzcGxheVRleHQ+PHN0eWxlIGZhY2U9InN1cGVyc2NyaXB0Ij4y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cmU8L3NlY29uZGFyeS10aXRsZT48L3RpdGxlcz48cGVyaW9kaWNhbD48ZnVsbC10aXRsZT5OYXR1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</w:fldData>
              </w:fldChar>
            </w:r>
            <w:r w:rsidR="00A04A4B" w:rsidRPr="00717520">
              <w:rPr>
                <w:rFonts w:ascii="Times New Roman" w:hAnsi="Times New Roman" w:cs="Times New Roman"/>
                <w:color w:val="000000"/>
              </w:rPr>
              <w:instrText xml:space="preserve"> ADDIN EN.CITE.DATA </w:instrText>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end"/>
            </w:r>
            <w:r w:rsidR="00A04A4B" w:rsidRPr="00717520">
              <w:rPr>
                <w:rFonts w:ascii="Times New Roman" w:hAnsi="Times New Roman" w:cs="Times New Roman"/>
                <w:color w:val="000000"/>
              </w:rPr>
            </w:r>
            <w:r w:rsidR="00A04A4B" w:rsidRPr="00717520">
              <w:rPr>
                <w:rFonts w:ascii="Times New Roman" w:hAnsi="Times New Roman" w:cs="Times New Roman"/>
                <w:color w:val="000000"/>
              </w:rPr>
              <w:fldChar w:fldCharType="separate"/>
            </w:r>
            <w:r w:rsidR="00A04A4B" w:rsidRPr="00717520">
              <w:rPr>
                <w:rFonts w:ascii="Times New Roman" w:hAnsi="Times New Roman" w:cs="Times New Roman"/>
                <w:noProof/>
                <w:color w:val="000000"/>
                <w:vertAlign w:val="superscript"/>
              </w:rPr>
              <w:t>2</w:t>
            </w:r>
            <w:r w:rsidR="00A04A4B" w:rsidRPr="00717520">
              <w:rPr>
                <w:rFonts w:ascii="Times New Roman" w:hAnsi="Times New Roman" w:cs="Times New Roman"/>
                <w:color w:val="000000"/>
              </w:rPr>
              <w:fldChar w:fldCharType="end"/>
            </w:r>
          </w:p>
          <w:p w14:paraId="31E33F3D" w14:textId="77777777" w:rsidR="00897CFE" w:rsidRPr="00717520" w:rsidRDefault="00897CFE" w:rsidP="00717520">
            <w:pPr>
              <w:spacing w:after="0" w:line="240" w:lineRule="auto"/>
              <w:jc w:val="both"/>
              <w:rPr>
                <w:rFonts w:ascii="Times New Roman" w:hAnsi="Times New Roman" w:cs="Times New Roman"/>
                <w:color w:val="000000"/>
              </w:rPr>
            </w:pPr>
          </w:p>
          <w:p w14:paraId="75FDE7F7" w14:textId="77777777" w:rsidR="00897CFE" w:rsidRPr="00717520" w:rsidRDefault="00897CFE" w:rsidP="00717520">
            <w:pPr>
              <w:spacing w:after="0" w:line="240" w:lineRule="auto"/>
              <w:jc w:val="both"/>
              <w:rPr>
                <w:rFonts w:ascii="Times New Roman" w:hAnsi="Times New Roman" w:cs="Times New Roman"/>
                <w:color w:val="000000"/>
              </w:rPr>
            </w:pPr>
          </w:p>
          <w:p w14:paraId="28B8E2A5" w14:textId="77777777" w:rsidR="00897CFE" w:rsidRPr="00717520" w:rsidRDefault="00897CFE" w:rsidP="00717520">
            <w:pPr>
              <w:spacing w:after="0" w:line="240" w:lineRule="auto"/>
              <w:jc w:val="both"/>
              <w:rPr>
                <w:rFonts w:ascii="Times New Roman" w:hAnsi="Times New Roman" w:cs="Times New Roman"/>
                <w:color w:val="000000"/>
              </w:rPr>
            </w:pPr>
          </w:p>
          <w:p w14:paraId="57DBADC8" w14:textId="2ECE7F02"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SNP-Haemoglobin concentration</w: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p w14:paraId="21A6A355" w14:textId="77777777" w:rsidR="00897CFE" w:rsidRPr="00717520" w:rsidRDefault="00897CFE" w:rsidP="00717520">
            <w:pPr>
              <w:spacing w:after="0" w:line="240" w:lineRule="auto"/>
              <w:jc w:val="both"/>
              <w:rPr>
                <w:rFonts w:ascii="Times New Roman" w:hAnsi="Times New Roman" w:cs="Times New Roman"/>
                <w:color w:val="000000"/>
              </w:rPr>
            </w:pPr>
          </w:p>
          <w:p w14:paraId="10D4A6E9" w14:textId="77777777" w:rsidR="00897CFE" w:rsidRPr="00717520" w:rsidRDefault="00897CFE" w:rsidP="00717520">
            <w:pPr>
              <w:spacing w:after="0" w:line="240" w:lineRule="auto"/>
              <w:jc w:val="both"/>
              <w:rPr>
                <w:rFonts w:ascii="Times New Roman" w:hAnsi="Times New Roman" w:cs="Times New Roman"/>
                <w:color w:val="000000"/>
              </w:rPr>
            </w:pPr>
          </w:p>
          <w:p w14:paraId="4913E082" w14:textId="77777777" w:rsidR="00897CFE" w:rsidRPr="00717520" w:rsidRDefault="00897CFE" w:rsidP="00717520">
            <w:pPr>
              <w:spacing w:after="0" w:line="240" w:lineRule="auto"/>
              <w:jc w:val="both"/>
              <w:rPr>
                <w:rFonts w:ascii="Times New Roman" w:hAnsi="Times New Roman" w:cs="Times New Roman"/>
                <w:color w:val="000000"/>
              </w:rPr>
            </w:pPr>
          </w:p>
          <w:p w14:paraId="1A98A6FB" w14:textId="0CE3BBE8"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SNP-Packed cell volume</w: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p w14:paraId="6D4AB729" w14:textId="77777777" w:rsidR="00897CFE" w:rsidRPr="00717520" w:rsidRDefault="00897CFE" w:rsidP="00717520">
            <w:pPr>
              <w:spacing w:after="0" w:line="240" w:lineRule="auto"/>
              <w:jc w:val="both"/>
              <w:rPr>
                <w:rFonts w:ascii="Times New Roman" w:hAnsi="Times New Roman" w:cs="Times New Roman"/>
                <w:color w:val="000000"/>
              </w:rPr>
            </w:pPr>
          </w:p>
          <w:p w14:paraId="666180C6" w14:textId="77777777" w:rsidR="00897CFE" w:rsidRPr="00717520" w:rsidRDefault="00897CFE" w:rsidP="00717520">
            <w:pPr>
              <w:spacing w:after="0" w:line="240" w:lineRule="auto"/>
              <w:jc w:val="both"/>
              <w:rPr>
                <w:rFonts w:ascii="Times New Roman" w:hAnsi="Times New Roman" w:cs="Times New Roman"/>
                <w:color w:val="000000"/>
              </w:rPr>
            </w:pPr>
          </w:p>
          <w:p w14:paraId="459626E3" w14:textId="77777777" w:rsidR="00897CFE" w:rsidRPr="00717520" w:rsidRDefault="00897CFE" w:rsidP="00717520">
            <w:pPr>
              <w:spacing w:after="0" w:line="240" w:lineRule="auto"/>
              <w:jc w:val="both"/>
              <w:rPr>
                <w:rFonts w:ascii="Times New Roman" w:hAnsi="Times New Roman" w:cs="Times New Roman"/>
                <w:color w:val="000000"/>
              </w:rPr>
            </w:pPr>
          </w:p>
          <w:p w14:paraId="2C5EAF14" w14:textId="5FE6B359"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SNP-Red blood cell </w:t>
            </w:r>
            <w:proofErr w:type="gramStart"/>
            <w:r w:rsidRPr="00717520">
              <w:rPr>
                <w:rFonts w:ascii="Times New Roman" w:hAnsi="Times New Roman" w:cs="Times New Roman"/>
                <w:color w:val="000000"/>
              </w:rPr>
              <w:t>count</w:t>
            </w:r>
            <w:proofErr w:type="gramEnd"/>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cmlwdCI+Mzwvc3R5bGU+PC9EaXNwbGF5VGV4dD48cmVjb3JkPjxyZWMtbnVtYmVyPjc4PC9yZWMt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dXJlPC9zZWNvbmRhcnktdGl0bGU+PC90aXRsZXM+PHBlcmlvZGljYWw+PGZ1bGwtdGl0bGU+TmF0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3</w:t>
            </w:r>
            <w:r w:rsidR="00662D7A" w:rsidRPr="00717520">
              <w:rPr>
                <w:rFonts w:ascii="Times New Roman" w:hAnsi="Times New Roman" w:cs="Times New Roman"/>
                <w:color w:val="000000"/>
              </w:rPr>
              <w:fldChar w:fldCharType="end"/>
            </w:r>
          </w:p>
        </w:tc>
        <w:tc>
          <w:tcPr>
            <w:tcW w:w="3273" w:type="dxa"/>
            <w:tcMar>
              <w:top w:w="0" w:type="dxa"/>
              <w:left w:w="108" w:type="dxa"/>
              <w:bottom w:w="0" w:type="dxa"/>
              <w:right w:w="108" w:type="dxa"/>
            </w:tcMar>
          </w:tcPr>
          <w:p w14:paraId="476F593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66 867 individuals of European ancestry </w:t>
            </w:r>
          </w:p>
          <w:p w14:paraId="15BEBA13" w14:textId="77777777" w:rsidR="00897CFE" w:rsidRPr="00717520" w:rsidRDefault="00897CFE" w:rsidP="00717520">
            <w:pPr>
              <w:spacing w:after="0" w:line="240" w:lineRule="auto"/>
              <w:jc w:val="both"/>
              <w:rPr>
                <w:rFonts w:ascii="Times New Roman" w:hAnsi="Times New Roman" w:cs="Times New Roman"/>
                <w:color w:val="000000"/>
              </w:rPr>
            </w:pPr>
          </w:p>
          <w:p w14:paraId="50F520A0" w14:textId="77777777" w:rsidR="00897CFE" w:rsidRPr="00717520" w:rsidRDefault="00897CFE" w:rsidP="00717520">
            <w:pPr>
              <w:spacing w:after="0" w:line="240" w:lineRule="auto"/>
              <w:jc w:val="both"/>
              <w:rPr>
                <w:rFonts w:ascii="Times New Roman" w:hAnsi="Times New Roman" w:cs="Times New Roman"/>
                <w:color w:val="000000"/>
              </w:rPr>
            </w:pPr>
          </w:p>
          <w:p w14:paraId="66F17D0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71 861 individuals of European or South Asian ancestry</w:t>
            </w:r>
          </w:p>
          <w:p w14:paraId="59566CC1" w14:textId="77777777" w:rsidR="00897CFE" w:rsidRPr="00717520" w:rsidRDefault="00897CFE" w:rsidP="00717520">
            <w:pPr>
              <w:spacing w:after="0" w:line="240" w:lineRule="auto"/>
              <w:jc w:val="both"/>
              <w:rPr>
                <w:rFonts w:ascii="Times New Roman" w:hAnsi="Times New Roman" w:cs="Times New Roman"/>
                <w:color w:val="000000"/>
              </w:rPr>
            </w:pPr>
          </w:p>
          <w:p w14:paraId="63970193" w14:textId="77777777" w:rsidR="00897CFE" w:rsidRPr="00717520" w:rsidRDefault="00897CFE" w:rsidP="00717520">
            <w:pPr>
              <w:spacing w:after="0" w:line="240" w:lineRule="auto"/>
              <w:jc w:val="both"/>
              <w:rPr>
                <w:rFonts w:ascii="Times New Roman" w:hAnsi="Times New Roman" w:cs="Times New Roman"/>
                <w:color w:val="000000"/>
              </w:rPr>
            </w:pPr>
          </w:p>
          <w:p w14:paraId="33245FF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63 511 individuals of European or South Asian ancestry</w:t>
            </w:r>
          </w:p>
          <w:p w14:paraId="15822800" w14:textId="77777777" w:rsidR="00897CFE" w:rsidRPr="00717520" w:rsidRDefault="00897CFE" w:rsidP="00717520">
            <w:pPr>
              <w:spacing w:after="0" w:line="240" w:lineRule="auto"/>
              <w:jc w:val="both"/>
              <w:rPr>
                <w:rFonts w:ascii="Times New Roman" w:hAnsi="Times New Roman" w:cs="Times New Roman"/>
                <w:color w:val="000000"/>
              </w:rPr>
            </w:pPr>
          </w:p>
          <w:p w14:paraId="3D45545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66 214 individuals of European or South Asian ancestry</w:t>
            </w:r>
          </w:p>
        </w:tc>
        <w:tc>
          <w:tcPr>
            <w:tcW w:w="2604" w:type="dxa"/>
            <w:tcMar>
              <w:top w:w="0" w:type="dxa"/>
              <w:left w:w="108" w:type="dxa"/>
              <w:bottom w:w="0" w:type="dxa"/>
              <w:right w:w="108" w:type="dxa"/>
            </w:tcMar>
          </w:tcPr>
          <w:p w14:paraId="27C1DE0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 BIMBAM, or MACH</w:t>
            </w:r>
          </w:p>
          <w:p w14:paraId="5370A55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p w14:paraId="2384B84E" w14:textId="77777777" w:rsidR="00897CFE" w:rsidRPr="00717520" w:rsidRDefault="00897CFE" w:rsidP="00717520">
            <w:pPr>
              <w:spacing w:after="0" w:line="240" w:lineRule="auto"/>
              <w:jc w:val="both"/>
              <w:rPr>
                <w:rFonts w:ascii="Times New Roman" w:hAnsi="Times New Roman" w:cs="Times New Roman"/>
                <w:color w:val="000000"/>
              </w:rPr>
            </w:pPr>
          </w:p>
          <w:p w14:paraId="359F41CF" w14:textId="77777777" w:rsidR="00897CFE" w:rsidRPr="00717520" w:rsidRDefault="00897CFE" w:rsidP="00717520">
            <w:pPr>
              <w:spacing w:after="0" w:line="240" w:lineRule="auto"/>
              <w:jc w:val="both"/>
              <w:rPr>
                <w:rFonts w:ascii="Times New Roman" w:hAnsi="Times New Roman" w:cs="Times New Roman"/>
                <w:color w:val="000000"/>
              </w:rPr>
            </w:pPr>
          </w:p>
          <w:p w14:paraId="39AC61E4" w14:textId="77777777" w:rsidR="00897CFE" w:rsidRPr="00717520" w:rsidRDefault="00897CFE" w:rsidP="00717520">
            <w:pPr>
              <w:spacing w:after="0" w:line="240" w:lineRule="auto"/>
              <w:jc w:val="both"/>
              <w:rPr>
                <w:rFonts w:ascii="Times New Roman" w:hAnsi="Times New Roman" w:cs="Times New Roman"/>
                <w:color w:val="000000"/>
              </w:rPr>
            </w:pPr>
          </w:p>
          <w:p w14:paraId="25342A71" w14:textId="77777777" w:rsidR="00897CFE" w:rsidRPr="00717520" w:rsidRDefault="00897CFE" w:rsidP="00717520">
            <w:pPr>
              <w:spacing w:after="0" w:line="240" w:lineRule="auto"/>
              <w:jc w:val="both"/>
              <w:rPr>
                <w:rFonts w:ascii="Times New Roman" w:hAnsi="Times New Roman" w:cs="Times New Roman"/>
                <w:color w:val="000000"/>
              </w:rPr>
            </w:pPr>
          </w:p>
          <w:p w14:paraId="5D4CF6E2" w14:textId="77777777" w:rsidR="00897CFE" w:rsidRPr="00717520" w:rsidRDefault="00897CFE" w:rsidP="00717520">
            <w:pPr>
              <w:spacing w:after="0" w:line="240" w:lineRule="auto"/>
              <w:jc w:val="both"/>
              <w:rPr>
                <w:rFonts w:ascii="Times New Roman" w:hAnsi="Times New Roman" w:cs="Times New Roman"/>
                <w:color w:val="000000"/>
              </w:rPr>
            </w:pPr>
          </w:p>
          <w:p w14:paraId="6CA8210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MACH, IMPUTE, or BEAGLE</w:t>
            </w:r>
          </w:p>
          <w:p w14:paraId="0907FD1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w:t>
            </w:r>
          </w:p>
        </w:tc>
        <w:tc>
          <w:tcPr>
            <w:tcW w:w="891" w:type="dxa"/>
            <w:tcMar>
              <w:top w:w="0" w:type="dxa"/>
              <w:left w:w="108" w:type="dxa"/>
              <w:bottom w:w="0" w:type="dxa"/>
              <w:right w:w="108" w:type="dxa"/>
            </w:tcMar>
            <w:vAlign w:val="center"/>
          </w:tcPr>
          <w:p w14:paraId="1284EC1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tcPr>
          <w:p w14:paraId="10610F10" w14:textId="77777777" w:rsidR="00897CFE" w:rsidRPr="00717520" w:rsidRDefault="00784B65" w:rsidP="00717520">
            <w:pPr>
              <w:spacing w:after="0" w:line="240" w:lineRule="auto"/>
              <w:jc w:val="both"/>
              <w:rPr>
                <w:rFonts w:ascii="Times New Roman" w:hAnsi="Times New Roman" w:cs="Times New Roman"/>
                <w:color w:val="000000"/>
                <w:highlight w:val="white"/>
              </w:rPr>
            </w:pPr>
            <w:r w:rsidRPr="00717520">
              <w:rPr>
                <w:rFonts w:ascii="Times New Roman" w:hAnsi="Times New Roman" w:cs="Times New Roman"/>
                <w:color w:val="000000"/>
              </w:rPr>
              <w:t>Age, sex and other cohort</w:t>
            </w:r>
            <w:r w:rsidRPr="00717520">
              <w:rPr>
                <w:rFonts w:ascii="Cambria Math" w:hAnsi="Cambria Math" w:cs="Cambria Math"/>
                <w:color w:val="000000"/>
              </w:rPr>
              <w:t>‐</w:t>
            </w:r>
            <w:r w:rsidRPr="00717520">
              <w:rPr>
                <w:rFonts w:ascii="Times New Roman" w:hAnsi="Times New Roman" w:cs="Times New Roman"/>
                <w:color w:val="000000"/>
              </w:rPr>
              <w:t xml:space="preserve">specific covariates </w:t>
            </w:r>
            <w:r w:rsidRPr="00717520">
              <w:rPr>
                <w:rFonts w:ascii="Times New Roman" w:hAnsi="Times New Roman" w:cs="Times New Roman"/>
                <w:color w:val="000000"/>
                <w:highlight w:val="white"/>
              </w:rPr>
              <w:t>(where appropriate)</w:t>
            </w:r>
          </w:p>
          <w:p w14:paraId="768B85D7" w14:textId="77777777" w:rsidR="00897CFE" w:rsidRPr="00717520" w:rsidRDefault="00897CFE" w:rsidP="00717520">
            <w:pPr>
              <w:spacing w:after="0" w:line="240" w:lineRule="auto"/>
              <w:jc w:val="both"/>
              <w:rPr>
                <w:rFonts w:ascii="Times New Roman" w:hAnsi="Times New Roman" w:cs="Times New Roman"/>
                <w:color w:val="000000"/>
              </w:rPr>
            </w:pPr>
          </w:p>
          <w:p w14:paraId="619A8FAD" w14:textId="77777777" w:rsidR="00897CFE" w:rsidRPr="00717520" w:rsidRDefault="00897CFE" w:rsidP="00717520">
            <w:pPr>
              <w:spacing w:after="0" w:line="240" w:lineRule="auto"/>
              <w:jc w:val="both"/>
              <w:rPr>
                <w:rFonts w:ascii="Times New Roman" w:hAnsi="Times New Roman" w:cs="Times New Roman"/>
                <w:color w:val="000000"/>
              </w:rPr>
            </w:pPr>
          </w:p>
          <w:p w14:paraId="0186C262" w14:textId="77777777" w:rsidR="00897CFE" w:rsidRPr="00717520" w:rsidRDefault="00897CFE" w:rsidP="00717520">
            <w:pPr>
              <w:spacing w:after="0" w:line="240" w:lineRule="auto"/>
              <w:jc w:val="both"/>
              <w:rPr>
                <w:rFonts w:ascii="Times New Roman" w:hAnsi="Times New Roman" w:cs="Times New Roman"/>
                <w:color w:val="000000"/>
              </w:rPr>
            </w:pPr>
          </w:p>
          <w:p w14:paraId="29DBD79C" w14:textId="77777777" w:rsidR="00897CFE" w:rsidRPr="00717520" w:rsidRDefault="00897CFE" w:rsidP="00717520">
            <w:pPr>
              <w:spacing w:after="0" w:line="240" w:lineRule="auto"/>
              <w:jc w:val="both"/>
              <w:rPr>
                <w:rFonts w:ascii="Times New Roman" w:hAnsi="Times New Roman" w:cs="Times New Roman"/>
                <w:color w:val="000000"/>
              </w:rPr>
            </w:pPr>
          </w:p>
          <w:p w14:paraId="71EB4360" w14:textId="77777777" w:rsidR="00897CFE" w:rsidRPr="00717520" w:rsidRDefault="00897CFE" w:rsidP="00717520">
            <w:pPr>
              <w:spacing w:after="0" w:line="240" w:lineRule="auto"/>
              <w:jc w:val="both"/>
              <w:rPr>
                <w:rFonts w:ascii="Times New Roman" w:hAnsi="Times New Roman" w:cs="Times New Roman"/>
                <w:color w:val="000000"/>
              </w:rPr>
            </w:pPr>
          </w:p>
          <w:p w14:paraId="6984BF0F" w14:textId="77777777" w:rsidR="00897CFE" w:rsidRPr="00717520" w:rsidRDefault="00897CFE" w:rsidP="00717520">
            <w:pPr>
              <w:spacing w:after="0" w:line="240" w:lineRule="auto"/>
              <w:jc w:val="both"/>
              <w:rPr>
                <w:rFonts w:ascii="Times New Roman" w:hAnsi="Times New Roman" w:cs="Times New Roman"/>
                <w:color w:val="000000"/>
              </w:rPr>
            </w:pPr>
          </w:p>
          <w:p w14:paraId="24A28A6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Cohort</w:t>
            </w:r>
            <w:r w:rsidRPr="00717520">
              <w:rPr>
                <w:rFonts w:ascii="Cambria Math" w:hAnsi="Cambria Math" w:cs="Cambria Math"/>
                <w:color w:val="000000"/>
              </w:rPr>
              <w:t>‐</w:t>
            </w:r>
            <w:r w:rsidRPr="00717520">
              <w:rPr>
                <w:rFonts w:ascii="Times New Roman" w:hAnsi="Times New Roman" w:cs="Times New Roman"/>
                <w:color w:val="000000"/>
              </w:rPr>
              <w:t>specific covariates</w:t>
            </w:r>
          </w:p>
          <w:p w14:paraId="0AA35C3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highlight w:val="white"/>
              </w:rPr>
              <w:t>(where appropriate)</w:t>
            </w:r>
          </w:p>
        </w:tc>
      </w:tr>
      <w:tr w:rsidR="00897CFE" w:rsidRPr="00717520" w14:paraId="1AE7E058" w14:textId="77777777" w:rsidTr="0045231D">
        <w:trPr>
          <w:trHeight w:val="309"/>
        </w:trPr>
        <w:tc>
          <w:tcPr>
            <w:tcW w:w="2297" w:type="dxa"/>
            <w:tcMar>
              <w:top w:w="0" w:type="dxa"/>
              <w:left w:w="108" w:type="dxa"/>
              <w:bottom w:w="0" w:type="dxa"/>
              <w:right w:w="108" w:type="dxa"/>
            </w:tcMar>
            <w:vAlign w:val="center"/>
          </w:tcPr>
          <w:p w14:paraId="537C5F2A" w14:textId="6BC9E50D" w:rsidR="00897CFE" w:rsidRPr="00717520" w:rsidRDefault="00784B65" w:rsidP="00717520">
            <w:pPr>
              <w:spacing w:after="0" w:line="240" w:lineRule="auto"/>
              <w:jc w:val="both"/>
              <w:rPr>
                <w:rFonts w:ascii="Times New Roman" w:hAnsi="Times New Roman" w:cs="Times New Roman"/>
              </w:rPr>
            </w:pPr>
            <w:r w:rsidRPr="00717520">
              <w:rPr>
                <w:rFonts w:ascii="Times New Roman" w:hAnsi="Times New Roman" w:cs="Times New Roman"/>
                <w:color w:val="000000"/>
              </w:rPr>
              <w:t>GU</w:t>
            </w:r>
            <w:r w:rsidR="00662D7A" w:rsidRPr="00717520">
              <w:rPr>
                <w:rFonts w:ascii="Times New Roman" w:hAnsi="Times New Roman" w:cs="Times New Roman"/>
                <w:color w:val="000000"/>
              </w:rPr>
              <w:t>GC</w:t>
            </w:r>
            <w:r w:rsidR="00662D7A" w:rsidRPr="00717520">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NDwvc3R5bGU+PC9EaXNwbGF5VGV4dD48cmVjb3JkPjxyZWMtbnVtYmVyPjc5PC9yZWMtbnVtYmVy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NDwvc3R5bGU+PC9EaXNwbGF5VGV4dD48cmVjb3JkPjxyZWMtbnVtYmVyPjc5PC9yZWMtbnVtYmVy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PHBlcmlvZGljYWw+PGZ1bGwtdGl0bGU+UGxvcyBPbmU8L2Z1bGwtdGl0bGU+PGFiYnItMT5QbG9z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4</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655BB67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SNP-Urate</w:t>
            </w:r>
          </w:p>
        </w:tc>
        <w:tc>
          <w:tcPr>
            <w:tcW w:w="3273" w:type="dxa"/>
            <w:tcMar>
              <w:top w:w="0" w:type="dxa"/>
              <w:left w:w="108" w:type="dxa"/>
              <w:bottom w:w="0" w:type="dxa"/>
              <w:right w:w="108" w:type="dxa"/>
            </w:tcMar>
            <w:vAlign w:val="center"/>
          </w:tcPr>
          <w:p w14:paraId="0A747FE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110 347 individuals of European ancestry</w:t>
            </w:r>
          </w:p>
        </w:tc>
        <w:tc>
          <w:tcPr>
            <w:tcW w:w="2604" w:type="dxa"/>
            <w:tcMar>
              <w:top w:w="0" w:type="dxa"/>
              <w:left w:w="108" w:type="dxa"/>
              <w:bottom w:w="0" w:type="dxa"/>
              <w:right w:w="108" w:type="dxa"/>
            </w:tcMar>
            <w:vAlign w:val="center"/>
          </w:tcPr>
          <w:p w14:paraId="325C68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MACH, IMPUE, BEAGLE, BIMBAM</w:t>
            </w:r>
          </w:p>
          <w:p w14:paraId="1E223306"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210C20F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9591E2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and study-specific covariates, if applicable</w:t>
            </w:r>
          </w:p>
        </w:tc>
      </w:tr>
      <w:tr w:rsidR="00897CFE" w:rsidRPr="00717520" w14:paraId="06298BC5" w14:textId="77777777" w:rsidTr="0045231D">
        <w:trPr>
          <w:trHeight w:val="309"/>
        </w:trPr>
        <w:tc>
          <w:tcPr>
            <w:tcW w:w="2297" w:type="dxa"/>
            <w:tcMar>
              <w:top w:w="0" w:type="dxa"/>
              <w:left w:w="108" w:type="dxa"/>
              <w:bottom w:w="0" w:type="dxa"/>
              <w:right w:w="108" w:type="dxa"/>
            </w:tcMar>
            <w:vAlign w:val="center"/>
          </w:tcPr>
          <w:p w14:paraId="4C965FB1" w14:textId="68D67510"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CKDGen</w:t>
            </w:r>
            <w:r w:rsidR="00662D7A" w:rsidRPr="00717520">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NTwvc3R5bGU+PC9EaXNwbGF5VGV4dD48cmVjb3JkPjxyZWMtbnVtYmVyPjgwPC9yZWMtbnVtYmVy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NTwvc3R5bGU+PC9EaXNwbGF5VGV4dD48cmVjb3JkPjxyZWMtbnVtYmVyPjgwPC9yZWMtbnVtYmVy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dGl0bGU+PC90aXRsZXM+PHBlcmlvZGljYWw+PGZ1bGwtdGl0bGU+TmF0IEdlbmV0PC9mdWxsLXRp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==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5</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3FE1ED5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SNP-Serum Cystatin C </w:t>
            </w:r>
          </w:p>
        </w:tc>
        <w:tc>
          <w:tcPr>
            <w:tcW w:w="3273" w:type="dxa"/>
            <w:tcMar>
              <w:top w:w="0" w:type="dxa"/>
              <w:left w:w="108" w:type="dxa"/>
              <w:bottom w:w="0" w:type="dxa"/>
              <w:right w:w="108" w:type="dxa"/>
            </w:tcMar>
            <w:vAlign w:val="center"/>
          </w:tcPr>
          <w:p w14:paraId="595A9C2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133,413 individuals of European ancestry</w:t>
            </w:r>
          </w:p>
        </w:tc>
        <w:tc>
          <w:tcPr>
            <w:tcW w:w="2604" w:type="dxa"/>
            <w:tcMar>
              <w:top w:w="0" w:type="dxa"/>
              <w:left w:w="108" w:type="dxa"/>
              <w:bottom w:w="0" w:type="dxa"/>
              <w:right w:w="108" w:type="dxa"/>
            </w:tcMar>
            <w:vAlign w:val="center"/>
          </w:tcPr>
          <w:p w14:paraId="0425B946"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 IMPUTE, or BIMBAM</w:t>
            </w:r>
          </w:p>
          <w:p w14:paraId="364166E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0614A547"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115389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Age, sex, s</w:t>
            </w:r>
            <w:r w:rsidRPr="00717520">
              <w:rPr>
                <w:rFonts w:ascii="Times New Roman" w:hAnsi="Times New Roman" w:cs="Times New Roman"/>
                <w:color w:val="000000"/>
                <w:highlight w:val="white"/>
              </w:rPr>
              <w:t>tudy site and genetic principal components (where appropriate).</w:t>
            </w:r>
          </w:p>
        </w:tc>
      </w:tr>
      <w:tr w:rsidR="00897CFE" w:rsidRPr="00717520" w14:paraId="1733D033" w14:textId="77777777" w:rsidTr="0045231D">
        <w:trPr>
          <w:trHeight w:val="309"/>
        </w:trPr>
        <w:tc>
          <w:tcPr>
            <w:tcW w:w="2297" w:type="dxa"/>
            <w:tcMar>
              <w:top w:w="0" w:type="dxa"/>
              <w:left w:w="108" w:type="dxa"/>
              <w:bottom w:w="0" w:type="dxa"/>
              <w:right w:w="108" w:type="dxa"/>
            </w:tcMar>
            <w:vAlign w:val="center"/>
          </w:tcPr>
          <w:p w14:paraId="02E3C8E8" w14:textId="6DCED408"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IPSCSG</w:t>
            </w:r>
            <w:r w:rsidR="00662D7A" w:rsidRPr="00717520">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bT44MTwvUmVjTnVtPjxEaXNwbGF5VGV4dD48c3R5bGUgZmFjZT0ic3VwZXJzY3JpcHQiPjY8L3N0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bT44MTwvUmVjTnVtPjxEaXNwbGF5VGV4dD48c3R5bGUgZmFjZT0ic3VwZXJzY3JpcHQiPjY8L3N0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ZW5ldDwvc2Vjb25kYXJ5LXRpdGxlPjwvdGl0bGVzPjxwZXJpb2RpY2FsPjxmdWxsLXRpdGxlPk5h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=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6</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9F1291"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SNP-Primary sclerosing cholangitis</w:t>
            </w:r>
          </w:p>
        </w:tc>
        <w:tc>
          <w:tcPr>
            <w:tcW w:w="3273" w:type="dxa"/>
            <w:tcMar>
              <w:top w:w="0" w:type="dxa"/>
              <w:left w:w="108" w:type="dxa"/>
              <w:bottom w:w="0" w:type="dxa"/>
              <w:right w:w="108" w:type="dxa"/>
            </w:tcMar>
            <w:vAlign w:val="center"/>
          </w:tcPr>
          <w:p w14:paraId="2C983DE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4 796 cases and 19 955 population controls of European and American ancestry</w:t>
            </w:r>
          </w:p>
        </w:tc>
        <w:tc>
          <w:tcPr>
            <w:tcW w:w="2604" w:type="dxa"/>
            <w:tcMar>
              <w:top w:w="0" w:type="dxa"/>
              <w:left w:w="108" w:type="dxa"/>
              <w:bottom w:w="0" w:type="dxa"/>
              <w:right w:w="108" w:type="dxa"/>
            </w:tcMar>
            <w:vAlign w:val="center"/>
          </w:tcPr>
          <w:p w14:paraId="678C00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IMPUTE2</w:t>
            </w:r>
          </w:p>
          <w:p w14:paraId="00FC9EE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w:t>
            </w:r>
            <w:r w:rsidRPr="00717520">
              <w:rPr>
                <w:rFonts w:ascii="Times New Roman" w:hAnsi="Times New Roman" w:cs="Times New Roman"/>
                <w:color w:val="000000"/>
                <w:highlight w:val="white"/>
              </w:rPr>
              <w:t>1000 Genomes Phase I ver. 3)</w:t>
            </w:r>
          </w:p>
        </w:tc>
        <w:tc>
          <w:tcPr>
            <w:tcW w:w="891" w:type="dxa"/>
            <w:tcMar>
              <w:top w:w="0" w:type="dxa"/>
              <w:left w:w="108" w:type="dxa"/>
              <w:bottom w:w="0" w:type="dxa"/>
              <w:right w:w="108" w:type="dxa"/>
            </w:tcMar>
            <w:vAlign w:val="center"/>
          </w:tcPr>
          <w:p w14:paraId="76679F75"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005D5288" w14:textId="77777777" w:rsidR="00897CFE" w:rsidRPr="00717520" w:rsidRDefault="00897CFE" w:rsidP="00717520">
            <w:pPr>
              <w:spacing w:after="0" w:line="240" w:lineRule="auto"/>
              <w:jc w:val="both"/>
              <w:rPr>
                <w:rFonts w:ascii="Times New Roman" w:hAnsi="Times New Roman" w:cs="Times New Roman"/>
                <w:color w:val="000000"/>
              </w:rPr>
            </w:pPr>
          </w:p>
        </w:tc>
      </w:tr>
      <w:tr w:rsidR="00897CFE" w:rsidRPr="00717520" w14:paraId="6E55986A" w14:textId="77777777" w:rsidTr="0045231D">
        <w:trPr>
          <w:trHeight w:val="309"/>
        </w:trPr>
        <w:tc>
          <w:tcPr>
            <w:tcW w:w="2297" w:type="dxa"/>
            <w:tcMar>
              <w:top w:w="0" w:type="dxa"/>
              <w:left w:w="108" w:type="dxa"/>
              <w:bottom w:w="0" w:type="dxa"/>
              <w:right w:w="108" w:type="dxa"/>
            </w:tcMar>
            <w:vAlign w:val="center"/>
          </w:tcPr>
          <w:p w14:paraId="39C6EF20" w14:textId="2507392F"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rPr>
              <w:t>Dubois et al.</w:t>
            </w:r>
            <w:r w:rsidR="00662D7A" w:rsidRPr="00717520">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ZWNOdW0+ODI8L1JlY051bT48RGlzcGxheVRleHQ+PHN0eWxlIGZhY2U9InN1cGVyc2NyaXB0Ij43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662D7A" w:rsidRPr="00717520">
              <w:rPr>
                <w:rFonts w:ascii="Times New Roman" w:hAnsi="Times New Roman" w:cs="Times New Roman"/>
              </w:rPr>
              <w:instrText xml:space="preserve"> ADDIN EN.CITE </w:instrText>
            </w:r>
            <w:r w:rsidR="00662D7A" w:rsidRPr="00717520">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ZWNOdW0+ODI8L1JlY051bT48RGlzcGxheVRleHQ+PHN0eWxlIGZhY2U9InN1cGVyc2NyaXB0Ij43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bGU+PC90aXRsZXM+PHBlcmlvZGljYWw+PGZ1bGwtdGl0bGU+TmF0IEdlbmV0PC9mdWxsLXRpdGxl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</w:fldData>
              </w:fldChar>
            </w:r>
            <w:r w:rsidR="00662D7A" w:rsidRPr="00717520">
              <w:rPr>
                <w:rFonts w:ascii="Times New Roman" w:hAnsi="Times New Roman" w:cs="Times New Roman"/>
              </w:rPr>
              <w:instrText xml:space="preserve"> ADDIN EN.CITE.DATA </w:instrText>
            </w:r>
            <w:r w:rsidR="00662D7A" w:rsidRPr="00717520">
              <w:rPr>
                <w:rFonts w:ascii="Times New Roman" w:hAnsi="Times New Roman" w:cs="Times New Roman"/>
              </w:rPr>
            </w:r>
            <w:r w:rsidR="00662D7A" w:rsidRPr="00717520">
              <w:rPr>
                <w:rFonts w:ascii="Times New Roman" w:hAnsi="Times New Roman" w:cs="Times New Roman"/>
              </w:rPr>
              <w:fldChar w:fldCharType="end"/>
            </w:r>
            <w:r w:rsidR="00662D7A" w:rsidRPr="00717520">
              <w:rPr>
                <w:rFonts w:ascii="Times New Roman" w:hAnsi="Times New Roman" w:cs="Times New Roman"/>
              </w:rPr>
            </w:r>
            <w:r w:rsidR="00662D7A" w:rsidRPr="00717520">
              <w:rPr>
                <w:rFonts w:ascii="Times New Roman" w:hAnsi="Times New Roman" w:cs="Times New Roman"/>
              </w:rPr>
              <w:fldChar w:fldCharType="separate"/>
            </w:r>
            <w:r w:rsidR="00662D7A" w:rsidRPr="00717520">
              <w:rPr>
                <w:rFonts w:ascii="Times New Roman" w:hAnsi="Times New Roman" w:cs="Times New Roman"/>
                <w:noProof/>
                <w:vertAlign w:val="superscript"/>
              </w:rPr>
              <w:t>7</w:t>
            </w:r>
            <w:r w:rsidR="00662D7A" w:rsidRPr="00717520">
              <w:rPr>
                <w:rFonts w:ascii="Times New Roman" w:hAnsi="Times New Roman" w:cs="Times New Roman"/>
              </w:rPr>
              <w:fldChar w:fldCharType="end"/>
            </w:r>
          </w:p>
        </w:tc>
        <w:tc>
          <w:tcPr>
            <w:tcW w:w="3357" w:type="dxa"/>
            <w:tcMar>
              <w:top w:w="0" w:type="dxa"/>
              <w:left w:w="108" w:type="dxa"/>
              <w:bottom w:w="0" w:type="dxa"/>
              <w:right w:w="108" w:type="dxa"/>
            </w:tcMar>
            <w:vAlign w:val="center"/>
          </w:tcPr>
          <w:p w14:paraId="1FD0621E"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SNP-Celiac disease</w:t>
            </w:r>
          </w:p>
        </w:tc>
        <w:tc>
          <w:tcPr>
            <w:tcW w:w="3273" w:type="dxa"/>
            <w:tcMar>
              <w:top w:w="0" w:type="dxa"/>
              <w:left w:w="108" w:type="dxa"/>
              <w:bottom w:w="0" w:type="dxa"/>
              <w:right w:w="108" w:type="dxa"/>
            </w:tcMar>
            <w:vAlign w:val="center"/>
          </w:tcPr>
          <w:p w14:paraId="1850ED7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4 533 cases and 10 750 controls of European ancestry</w:t>
            </w:r>
          </w:p>
        </w:tc>
        <w:tc>
          <w:tcPr>
            <w:tcW w:w="2604" w:type="dxa"/>
            <w:tcMar>
              <w:top w:w="0" w:type="dxa"/>
              <w:left w:w="108" w:type="dxa"/>
              <w:bottom w:w="0" w:type="dxa"/>
              <w:right w:w="108" w:type="dxa"/>
            </w:tcMar>
          </w:tcPr>
          <w:p w14:paraId="73B3D762"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BEAGLE and CEU, TSI, MEX and GIH</w:t>
            </w:r>
          </w:p>
          <w:p w14:paraId="555AB7E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III)</w:t>
            </w:r>
          </w:p>
        </w:tc>
        <w:tc>
          <w:tcPr>
            <w:tcW w:w="891" w:type="dxa"/>
            <w:tcMar>
              <w:top w:w="0" w:type="dxa"/>
              <w:left w:w="108" w:type="dxa"/>
              <w:bottom w:w="0" w:type="dxa"/>
              <w:right w:w="108" w:type="dxa"/>
            </w:tcMar>
            <w:vAlign w:val="center"/>
          </w:tcPr>
          <w:p w14:paraId="144EB32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2A3C820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Population stratification</w:t>
            </w:r>
          </w:p>
        </w:tc>
      </w:tr>
      <w:tr w:rsidR="00897CFE" w:rsidRPr="00717520" w14:paraId="4AE18880" w14:textId="77777777" w:rsidTr="0045231D">
        <w:trPr>
          <w:trHeight w:val="309"/>
        </w:trPr>
        <w:tc>
          <w:tcPr>
            <w:tcW w:w="2297" w:type="dxa"/>
            <w:tcMar>
              <w:top w:w="0" w:type="dxa"/>
              <w:left w:w="108" w:type="dxa"/>
              <w:bottom w:w="0" w:type="dxa"/>
              <w:right w:w="108" w:type="dxa"/>
            </w:tcMar>
            <w:vAlign w:val="center"/>
          </w:tcPr>
          <w:p w14:paraId="64C51217" w14:textId="55E136D3"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lastRenderedPageBreak/>
              <w:t>GLGC</w:t>
            </w:r>
            <w:r w:rsidR="00662D7A" w:rsidRPr="00717520">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ZWNOdW0+ODM8L1JlY051bT48RGlzcGxheVRleHQ+PHN0eWxlIGZhY2U9InN1cGVyc2NyaXB0Ij44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662D7A" w:rsidRPr="00717520">
              <w:rPr>
                <w:rFonts w:ascii="Times New Roman" w:hAnsi="Times New Roman" w:cs="Times New Roman"/>
                <w:color w:val="000000"/>
              </w:rPr>
              <w:instrText xml:space="preserve"> ADDIN EN.CITE </w:instrText>
            </w:r>
            <w:r w:rsidR="00662D7A" w:rsidRPr="00717520">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ZWNOdW0+ODM8L1JlY051bT48RGlzcGxheVRleHQ+PHN0eWxlIGZhY2U9InN1cGVyc2NyaXB0Ij44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dDwvc2Vjb25kYXJ5LXRpdGxlPjwvdGl0bGVzPjxwZXJpb2RpY2FsPjxmdWxsLXRpdGxlPk5hdCBH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</w:fldData>
              </w:fldChar>
            </w:r>
            <w:r w:rsidR="00662D7A" w:rsidRPr="00717520">
              <w:rPr>
                <w:rFonts w:ascii="Times New Roman" w:hAnsi="Times New Roman" w:cs="Times New Roman"/>
                <w:color w:val="000000"/>
              </w:rPr>
              <w:instrText xml:space="preserve"> ADDIN EN.CITE.DATA </w:instrText>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end"/>
            </w:r>
            <w:r w:rsidR="00662D7A" w:rsidRPr="00717520">
              <w:rPr>
                <w:rFonts w:ascii="Times New Roman" w:hAnsi="Times New Roman" w:cs="Times New Roman"/>
                <w:color w:val="000000"/>
              </w:rPr>
            </w:r>
            <w:r w:rsidR="00662D7A" w:rsidRPr="00717520">
              <w:rPr>
                <w:rFonts w:ascii="Times New Roman" w:hAnsi="Times New Roman" w:cs="Times New Roman"/>
                <w:color w:val="000000"/>
              </w:rPr>
              <w:fldChar w:fldCharType="separate"/>
            </w:r>
            <w:r w:rsidR="00662D7A" w:rsidRPr="00717520">
              <w:rPr>
                <w:rFonts w:ascii="Times New Roman" w:hAnsi="Times New Roman" w:cs="Times New Roman"/>
                <w:noProof/>
                <w:color w:val="000000"/>
                <w:vertAlign w:val="superscript"/>
              </w:rPr>
              <w:t>8</w:t>
            </w:r>
            <w:r w:rsidR="00662D7A" w:rsidRPr="00717520">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53F8A9"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SNP-HDLC</w:t>
            </w:r>
          </w:p>
          <w:p w14:paraId="6B775258"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SNP-LDLC</w:t>
            </w:r>
          </w:p>
          <w:p w14:paraId="5B9EE9F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SNP-TC</w:t>
            </w:r>
          </w:p>
        </w:tc>
        <w:tc>
          <w:tcPr>
            <w:tcW w:w="3273" w:type="dxa"/>
            <w:tcMar>
              <w:top w:w="0" w:type="dxa"/>
              <w:left w:w="108" w:type="dxa"/>
              <w:bottom w:w="0" w:type="dxa"/>
              <w:right w:w="108" w:type="dxa"/>
            </w:tcMar>
            <w:vAlign w:val="center"/>
          </w:tcPr>
          <w:p w14:paraId="7A8357AA"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188 578 individuals of European,</w:t>
            </w:r>
            <w:r w:rsidRPr="00717520">
              <w:rPr>
                <w:rFonts w:ascii="Times New Roman" w:hAnsi="Times New Roman" w:cs="Times New Roman"/>
                <w:color w:val="000000"/>
                <w:highlight w:val="white"/>
              </w:rPr>
              <w:t xml:space="preserve"> East Asian, South Asian, and African</w:t>
            </w:r>
            <w:r w:rsidRPr="00717520">
              <w:rPr>
                <w:rFonts w:ascii="Times New Roman" w:hAnsi="Times New Roman" w:cs="Times New Roman"/>
                <w:color w:val="000000"/>
              </w:rPr>
              <w:t xml:space="preserve"> ancestry</w:t>
            </w:r>
          </w:p>
        </w:tc>
        <w:tc>
          <w:tcPr>
            <w:tcW w:w="2604" w:type="dxa"/>
            <w:tcMar>
              <w:top w:w="0" w:type="dxa"/>
              <w:left w:w="108" w:type="dxa"/>
              <w:bottom w:w="0" w:type="dxa"/>
              <w:right w:w="108" w:type="dxa"/>
            </w:tcMar>
            <w:vAlign w:val="center"/>
          </w:tcPr>
          <w:p w14:paraId="1BC6FCE9"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MACH</w:t>
            </w:r>
          </w:p>
          <w:p w14:paraId="3BE13CB4"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4AE298D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20F1718"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Age, sex, principal components of</w:t>
            </w:r>
          </w:p>
          <w:p w14:paraId="47F5F87E" w14:textId="77777777" w:rsidR="00897CFE" w:rsidRPr="00717520" w:rsidRDefault="00784B65" w:rsidP="00717520">
            <w:pPr>
              <w:spacing w:after="0" w:line="240" w:lineRule="auto"/>
              <w:jc w:val="both"/>
              <w:rPr>
                <w:rFonts w:ascii="Times New Roman" w:eastAsia="Times New Roman" w:hAnsi="Times New Roman" w:cs="Times New Roman"/>
                <w:sz w:val="24"/>
                <w:szCs w:val="24"/>
              </w:rPr>
            </w:pPr>
            <w:r w:rsidRPr="00717520">
              <w:rPr>
                <w:rFonts w:ascii="Times New Roman" w:hAnsi="Times New Roman" w:cs="Times New Roman"/>
                <w:color w:val="000000"/>
              </w:rPr>
              <w:t>genomic ancestry (some studies),</w:t>
            </w:r>
          </w:p>
          <w:p w14:paraId="424ACE84"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and genomic control inflation factor</w:t>
            </w:r>
          </w:p>
        </w:tc>
      </w:tr>
      <w:tr w:rsidR="00897CFE" w:rsidRPr="00717520" w14:paraId="19802051" w14:textId="77777777" w:rsidTr="0045231D">
        <w:trPr>
          <w:trHeight w:val="309"/>
        </w:trPr>
        <w:tc>
          <w:tcPr>
            <w:tcW w:w="2297" w:type="dxa"/>
            <w:tcMar>
              <w:top w:w="0" w:type="dxa"/>
              <w:left w:w="108" w:type="dxa"/>
              <w:bottom w:w="0" w:type="dxa"/>
              <w:right w:w="108" w:type="dxa"/>
            </w:tcMar>
            <w:vAlign w:val="center"/>
          </w:tcPr>
          <w:p w14:paraId="493E7B94" w14:textId="723A960A"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UK Biobank</w:t>
            </w:r>
            <w:r w:rsidR="002F51D9" w:rsidRPr="00717520">
              <w:rPr>
                <w:rFonts w:ascii="Times New Roman" w:hAnsi="Times New Roman" w:cs="Times New Roman"/>
                <w:color w:val="000000"/>
              </w:rPr>
              <w:t>*</w:t>
            </w:r>
          </w:p>
        </w:tc>
        <w:tc>
          <w:tcPr>
            <w:tcW w:w="3357" w:type="dxa"/>
            <w:tcMar>
              <w:top w:w="0" w:type="dxa"/>
              <w:left w:w="108" w:type="dxa"/>
              <w:bottom w:w="0" w:type="dxa"/>
              <w:right w:w="108" w:type="dxa"/>
            </w:tcMar>
            <w:vAlign w:val="center"/>
          </w:tcPr>
          <w:p w14:paraId="7D17B7E0"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SNP-SBP</w:t>
            </w:r>
          </w:p>
          <w:p w14:paraId="11F607C9"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SNP-Treatments</w:t>
            </w:r>
          </w:p>
          <w:p w14:paraId="269563CB"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SNP-Anthropometric measures</w:t>
            </w:r>
          </w:p>
          <w:p w14:paraId="4C2217F2" w14:textId="7FAFF209"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SNP-Smoking</w:t>
            </w:r>
          </w:p>
          <w:p w14:paraId="1BE53EAE" w14:textId="4F3D9CD6" w:rsidR="009C182C" w:rsidRPr="00717520" w:rsidRDefault="009C182C"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SNP-Alcohol drinking</w:t>
            </w:r>
          </w:p>
          <w:p w14:paraId="4D11D083"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SNP-Diagnosed diseases</w:t>
            </w:r>
          </w:p>
          <w:p w14:paraId="6882778D" w14:textId="77777777"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SNP-Education</w:t>
            </w:r>
          </w:p>
          <w:p w14:paraId="2830CCFB" w14:textId="77777777"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SNP-Exercise</w:t>
            </w:r>
          </w:p>
          <w:p w14:paraId="52FD7767" w14:textId="5669B5DB" w:rsidR="00623ABF" w:rsidRPr="00717520" w:rsidRDefault="00623ABF"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SNP-Memory</w:t>
            </w:r>
          </w:p>
        </w:tc>
        <w:tc>
          <w:tcPr>
            <w:tcW w:w="3273" w:type="dxa"/>
            <w:tcMar>
              <w:top w:w="0" w:type="dxa"/>
              <w:left w:w="108" w:type="dxa"/>
              <w:bottom w:w="0" w:type="dxa"/>
              <w:right w:w="108" w:type="dxa"/>
            </w:tcMar>
            <w:vAlign w:val="center"/>
          </w:tcPr>
          <w:p w14:paraId="60DA981C"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Approx. 340 000 individuals of European ancestry</w:t>
            </w:r>
          </w:p>
        </w:tc>
        <w:tc>
          <w:tcPr>
            <w:tcW w:w="2604" w:type="dxa"/>
            <w:tcMar>
              <w:top w:w="0" w:type="dxa"/>
              <w:left w:w="108" w:type="dxa"/>
              <w:bottom w:w="0" w:type="dxa"/>
              <w:right w:w="108" w:type="dxa"/>
            </w:tcMar>
            <w:vAlign w:val="center"/>
          </w:tcPr>
          <w:p w14:paraId="3D0A6761"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IMPUTE2</w:t>
            </w:r>
          </w:p>
          <w:p w14:paraId="532CBBB8"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(ref: Haplotype Reference Consortium and UK10K haplotype resource)</w:t>
            </w:r>
          </w:p>
        </w:tc>
        <w:tc>
          <w:tcPr>
            <w:tcW w:w="891" w:type="dxa"/>
            <w:tcMar>
              <w:top w:w="0" w:type="dxa"/>
              <w:left w:w="108" w:type="dxa"/>
              <w:bottom w:w="0" w:type="dxa"/>
              <w:right w:w="108" w:type="dxa"/>
            </w:tcMar>
            <w:vAlign w:val="center"/>
          </w:tcPr>
          <w:p w14:paraId="762A669F"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53AFC75D" w14:textId="77777777" w:rsidR="00897CFE" w:rsidRPr="00717520" w:rsidRDefault="00784B65" w:rsidP="00717520">
            <w:pPr>
              <w:spacing w:after="0" w:line="240" w:lineRule="auto"/>
              <w:jc w:val="both"/>
              <w:rPr>
                <w:rFonts w:ascii="Times New Roman" w:hAnsi="Times New Roman" w:cs="Times New Roman"/>
                <w:color w:val="000000"/>
              </w:rPr>
            </w:pPr>
            <w:r w:rsidRPr="00717520">
              <w:rPr>
                <w:rFonts w:ascii="Times New Roman" w:hAnsi="Times New Roman" w:cs="Times New Roman"/>
                <w:color w:val="000000"/>
              </w:rPr>
              <w:t xml:space="preserve">Population structure </w:t>
            </w:r>
            <w:r w:rsidRPr="00717520">
              <w:rPr>
                <w:rFonts w:ascii="Times New Roman" w:hAnsi="Times New Roman" w:cs="Times New Roman"/>
                <w:color w:val="000000"/>
                <w:highlight w:val="white"/>
              </w:rPr>
              <w:t>(where appropriate).</w:t>
            </w:r>
          </w:p>
        </w:tc>
      </w:tr>
    </w:tbl>
    <w:p w14:paraId="63647B9F"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p w14:paraId="4C9AE509" w14:textId="77777777" w:rsidR="002F51D9" w:rsidRPr="00717520" w:rsidRDefault="00784B65" w:rsidP="00717520">
      <w:pPr>
        <w:spacing w:line="240" w:lineRule="auto"/>
        <w:jc w:val="both"/>
        <w:rPr>
          <w:rFonts w:ascii="Times New Roman" w:hAnsi="Times New Roman" w:cs="Times New Roman"/>
          <w:color w:val="000000"/>
        </w:rPr>
      </w:pPr>
      <w:proofErr w:type="spellStart"/>
      <w:r w:rsidRPr="00717520">
        <w:rPr>
          <w:rFonts w:ascii="Times New Roman" w:hAnsi="Times New Roman" w:cs="Times New Roman"/>
          <w:color w:val="000000"/>
        </w:rPr>
        <w:t>CARDIoGRAM</w:t>
      </w:r>
      <w:proofErr w:type="spellEnd"/>
      <w:r w:rsidRPr="00717520">
        <w:rPr>
          <w:rFonts w:ascii="Times New Roman" w:hAnsi="Times New Roman" w:cs="Times New Roman"/>
          <w:color w:val="000000"/>
        </w:rPr>
        <w:t xml:space="preserve">, Coronary </w:t>
      </w:r>
      <w:proofErr w:type="spellStart"/>
      <w:r w:rsidRPr="00717520">
        <w:rPr>
          <w:rFonts w:ascii="Times New Roman" w:hAnsi="Times New Roman" w:cs="Times New Roman"/>
          <w:color w:val="000000"/>
        </w:rPr>
        <w:t>ARtery</w:t>
      </w:r>
      <w:proofErr w:type="spellEnd"/>
      <w:r w:rsidRPr="00717520">
        <w:rPr>
          <w:rFonts w:ascii="Times New Roman" w:hAnsi="Times New Roman" w:cs="Times New Roman"/>
          <w:color w:val="000000"/>
        </w:rPr>
        <w:t xml:space="preserve"> </w:t>
      </w:r>
      <w:proofErr w:type="spellStart"/>
      <w:r w:rsidRPr="00717520">
        <w:rPr>
          <w:rFonts w:ascii="Times New Roman" w:hAnsi="Times New Roman" w:cs="Times New Roman"/>
          <w:color w:val="000000"/>
        </w:rPr>
        <w:t>DIsease</w:t>
      </w:r>
      <w:proofErr w:type="spellEnd"/>
      <w:r w:rsidRPr="00717520">
        <w:rPr>
          <w:rFonts w:ascii="Times New Roman" w:hAnsi="Times New Roman" w:cs="Times New Roman"/>
          <w:color w:val="000000"/>
        </w:rPr>
        <w:t xml:space="preserve"> Genome-wide Replication and Meta-analysis; GUGC, Global Urate Genetics Consortium; </w:t>
      </w:r>
      <w:proofErr w:type="spellStart"/>
      <w:r w:rsidRPr="00717520">
        <w:rPr>
          <w:rFonts w:ascii="Times New Roman" w:hAnsi="Times New Roman" w:cs="Times New Roman"/>
          <w:color w:val="000000"/>
        </w:rPr>
        <w:t>CKDGen</w:t>
      </w:r>
      <w:proofErr w:type="spellEnd"/>
      <w:r w:rsidRPr="00717520">
        <w:rPr>
          <w:rFonts w:ascii="Times New Roman" w:hAnsi="Times New Roman" w:cs="Times New Roman"/>
          <w:color w:val="000000"/>
        </w:rPr>
        <w:t>, Chronic Kidney Disease Genetics; IPSCSG, International Primary Sclerosing Cholangitis Study Group; GLGC, Global Lipids Genetics Consortium; CEU, Northern Europeans from Utah; ADD, additive.</w:t>
      </w:r>
      <w:r w:rsidR="002F51D9" w:rsidRPr="00717520">
        <w:rPr>
          <w:rFonts w:ascii="Times New Roman" w:hAnsi="Times New Roman" w:cs="Times New Roman"/>
          <w:color w:val="000000"/>
        </w:rPr>
        <w:t xml:space="preserve"> </w:t>
      </w:r>
    </w:p>
    <w:p w14:paraId="20E76572" w14:textId="648BEE16" w:rsidR="00897CFE" w:rsidRPr="00717520" w:rsidRDefault="002F51D9" w:rsidP="00717520">
      <w:pPr>
        <w:spacing w:line="240" w:lineRule="auto"/>
        <w:jc w:val="both"/>
        <w:rPr>
          <w:rFonts w:ascii="Times New Roman" w:hAnsi="Times New Roman" w:cs="Times New Roman"/>
          <w:color w:val="000000"/>
        </w:rPr>
      </w:pPr>
      <w:r w:rsidRPr="00717520">
        <w:rPr>
          <w:rFonts w:ascii="Times New Roman" w:hAnsi="Times New Roman" w:cs="Times New Roman"/>
          <w:color w:val="000000"/>
        </w:rPr>
        <w:t>* UK Biobank GWAS results from Neale Lab: http://www.nealelab.is/blog/2017/7/19/rapid-gwas-of-thousands-of-phenotypes-for-337000-samples-in-the-uk-biobank.</w:t>
      </w:r>
    </w:p>
    <w:p w14:paraId="682B825B" w14:textId="77777777" w:rsidR="00897CFE" w:rsidRPr="00717520" w:rsidRDefault="00897CFE" w:rsidP="00717520">
      <w:pPr>
        <w:spacing w:line="240" w:lineRule="auto"/>
        <w:jc w:val="both"/>
        <w:rPr>
          <w:rFonts w:ascii="Times New Roman" w:hAnsi="Times New Roman" w:cs="Times New Roman"/>
          <w:color w:val="000000"/>
        </w:rPr>
      </w:pPr>
    </w:p>
    <w:p w14:paraId="6834C2E2" w14:textId="77777777" w:rsidR="00897CFE" w:rsidRPr="00717520" w:rsidRDefault="00897CFE" w:rsidP="00717520">
      <w:pPr>
        <w:spacing w:after="0" w:line="240" w:lineRule="auto"/>
        <w:jc w:val="both"/>
        <w:rPr>
          <w:rFonts w:ascii="Times New Roman" w:eastAsia="Times New Roman" w:hAnsi="Times New Roman" w:cs="Times New Roman"/>
          <w:sz w:val="24"/>
          <w:szCs w:val="24"/>
        </w:rPr>
      </w:pPr>
    </w:p>
    <w:p w14:paraId="4B255289" w14:textId="77777777" w:rsidR="00897CFE" w:rsidRPr="00717520" w:rsidRDefault="00784B65" w:rsidP="00717520">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sectPr w:rsidR="00897CFE" w:rsidRPr="00717520" w:rsidSect="00E42095">
          <w:pgSz w:w="16838" w:h="11906"/>
          <w:pgMar w:top="720" w:right="720" w:bottom="720" w:left="720" w:header="708" w:footer="708" w:gutter="0"/>
          <w:cols w:space="720"/>
        </w:sectPr>
      </w:pPr>
      <w:r w:rsidRPr="00717520">
        <w:rPr>
          <w:rFonts w:ascii="Times New Roman" w:hAnsi="Times New Roman" w:cs="Times New Roman"/>
        </w:rPr>
        <w:br w:type="page"/>
      </w:r>
    </w:p>
    <w:p w14:paraId="1F8980F8" w14:textId="77777777" w:rsidR="00CC714F" w:rsidRDefault="00784B65" w:rsidP="00717520">
      <w:pPr>
        <w:spacing w:line="240" w:lineRule="auto"/>
        <w:jc w:val="both"/>
        <w:rPr>
          <w:rFonts w:ascii="Times New Roman" w:hAnsi="Times New Roman" w:cs="Times New Roman"/>
          <w:b/>
        </w:rPr>
        <w:sectPr w:rsidR="00CC714F" w:rsidSect="00A04A4B">
          <w:pgSz w:w="11906" w:h="16838"/>
          <w:pgMar w:top="720" w:right="720" w:bottom="720" w:left="720" w:header="708" w:footer="708" w:gutter="0"/>
          <w:cols w:space="720"/>
          <w:docGrid w:linePitch="299"/>
        </w:sectPr>
      </w:pPr>
      <w:r w:rsidRPr="00717520">
        <w:rPr>
          <w:rFonts w:ascii="Times New Roman" w:hAnsi="Times New Roman" w:cs="Times New Roman"/>
          <w:b/>
        </w:rPr>
        <w:lastRenderedPageBreak/>
        <w:t>Supplementary Table S</w:t>
      </w:r>
      <w:r w:rsidR="00DE4EE5" w:rsidRPr="00717520">
        <w:rPr>
          <w:rFonts w:ascii="Times New Roman" w:hAnsi="Times New Roman" w:cs="Times New Roman"/>
          <w:b/>
        </w:rPr>
        <w:t>2</w:t>
      </w:r>
      <w:r w:rsidRPr="00717520">
        <w:rPr>
          <w:rFonts w:ascii="Times New Roman" w:hAnsi="Times New Roman" w:cs="Times New Roman"/>
          <w:b/>
        </w:rPr>
        <w:t xml:space="preserve">. MR of candidate traits on </w:t>
      </w:r>
      <w:r w:rsidR="00A56F90" w:rsidRPr="00717520">
        <w:rPr>
          <w:rFonts w:ascii="Times New Roman" w:hAnsi="Times New Roman" w:cs="Times New Roman"/>
          <w:b/>
        </w:rPr>
        <w:t>each outcome</w:t>
      </w:r>
      <w:r w:rsidRPr="00717520">
        <w:rPr>
          <w:rFonts w:ascii="Times New Roman" w:hAnsi="Times New Roman" w:cs="Times New Roman"/>
          <w:b/>
        </w:rPr>
        <w:t xml:space="preserve"> (Excel).</w:t>
      </w:r>
    </w:p>
    <w:p w14:paraId="6D3AC582" w14:textId="6EC43BE4" w:rsidR="00897CFE" w:rsidRPr="00C4050A" w:rsidRDefault="00CC714F" w:rsidP="00C4050A">
      <w:pPr>
        <w:pStyle w:val="Heading4"/>
        <w:pPrChange w:id="195" w:author="Gibran Hemani" w:date="2019-08-07T16:40:00Z">
          <w:pPr>
            <w:spacing w:line="240" w:lineRule="auto"/>
            <w:jc w:val="both"/>
          </w:pPr>
        </w:pPrChange>
      </w:pPr>
      <w:r w:rsidRPr="00C4050A">
        <w:lastRenderedPageBreak/>
        <w:t xml:space="preserve">Supplementary Table S3. </w:t>
      </w:r>
      <w:r w:rsidR="00B56DFC" w:rsidRPr="00C4050A">
        <w:t xml:space="preserve">Results of supplementary simulation 1. </w:t>
      </w:r>
    </w:p>
    <w:tbl>
      <w:tblPr>
        <w:tblStyle w:val="GridTable1Light"/>
        <w:tblW w:w="9246" w:type="dxa"/>
        <w:tblLook w:val="04A0" w:firstRow="1" w:lastRow="0" w:firstColumn="1" w:lastColumn="0" w:noHBand="0" w:noVBand="1"/>
        <w:tblPrChange w:id="196" w:author="Gibran Hemani" w:date="2019-08-07T16:38:00Z">
          <w:tblPr>
            <w:tblW w:w="9246" w:type="dxa"/>
            <w:tblLook w:val="04A0" w:firstRow="1" w:lastRow="0" w:firstColumn="1" w:lastColumn="0" w:noHBand="0" w:noVBand="1"/>
          </w:tblPr>
        </w:tblPrChange>
      </w:tblPr>
      <w:tblGrid>
        <w:gridCol w:w="1669"/>
        <w:gridCol w:w="1300"/>
        <w:gridCol w:w="1318"/>
        <w:gridCol w:w="1300"/>
        <w:gridCol w:w="1300"/>
        <w:gridCol w:w="1300"/>
        <w:gridCol w:w="1300"/>
        <w:tblGridChange w:id="197">
          <w:tblGrid>
            <w:gridCol w:w="1632"/>
            <w:gridCol w:w="1300"/>
            <w:gridCol w:w="1300"/>
            <w:gridCol w:w="1300"/>
            <w:gridCol w:w="1300"/>
            <w:gridCol w:w="1300"/>
            <w:gridCol w:w="1300"/>
          </w:tblGrid>
        </w:tblGridChange>
      </w:tblGrid>
      <w:tr w:rsidR="00C4050A" w:rsidRPr="00C4050A" w14:paraId="4AA9414B" w14:textId="77777777" w:rsidTr="00C4050A">
        <w:trPr>
          <w:cnfStyle w:val="100000000000" w:firstRow="1" w:lastRow="0" w:firstColumn="0" w:lastColumn="0" w:oddVBand="0" w:evenVBand="0" w:oddHBand="0" w:evenHBand="0" w:firstRowFirstColumn="0" w:firstRowLastColumn="0" w:lastRowFirstColumn="0" w:lastRowLastColumn="0"/>
          <w:trHeight w:val="320"/>
          <w:ins w:id="198" w:author="Gibran Hemani" w:date="2019-08-07T16:38:00Z"/>
          <w:trPrChange w:id="199"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200" w:author="Gibran Hemani" w:date="2019-08-07T16:38:00Z">
              <w:tcPr>
                <w:tcW w:w="1446" w:type="dxa"/>
                <w:tcBorders>
                  <w:top w:val="nil"/>
                  <w:left w:val="nil"/>
                  <w:bottom w:val="nil"/>
                  <w:right w:val="nil"/>
                </w:tcBorders>
                <w:shd w:val="clear" w:color="auto" w:fill="auto"/>
                <w:noWrap/>
                <w:vAlign w:val="bottom"/>
                <w:hideMark/>
              </w:tcPr>
            </w:tcPrChange>
          </w:tcPr>
          <w:p w14:paraId="441F4283" w14:textId="77777777" w:rsidR="00C4050A" w:rsidRPr="00C4050A" w:rsidRDefault="00C4050A" w:rsidP="00C4050A">
            <w:pPr>
              <w:spacing w:line="240" w:lineRule="auto"/>
              <w:cnfStyle w:val="101000000000" w:firstRow="1" w:lastRow="0" w:firstColumn="1" w:lastColumn="0" w:oddVBand="0" w:evenVBand="0" w:oddHBand="0" w:evenHBand="0" w:firstRowFirstColumn="0" w:firstRowLastColumn="0" w:lastRowFirstColumn="0" w:lastRowLastColumn="0"/>
              <w:rPr>
                <w:ins w:id="201" w:author="Gibran Hemani" w:date="2019-08-07T16:38:00Z"/>
                <w:rFonts w:eastAsia="Times New Roman"/>
                <w:color w:val="000000"/>
                <w:sz w:val="24"/>
                <w:szCs w:val="24"/>
                <w:lang w:eastAsia="en-GB"/>
              </w:rPr>
            </w:pPr>
            <w:ins w:id="202" w:author="Gibran Hemani" w:date="2019-08-07T16:38:00Z">
              <w:r w:rsidRPr="00C4050A">
                <w:rPr>
                  <w:rFonts w:eastAsia="Times New Roman"/>
                  <w:color w:val="000000"/>
                  <w:sz w:val="24"/>
                  <w:szCs w:val="24"/>
                  <w:lang w:eastAsia="en-GB"/>
                </w:rPr>
                <w:t>Method</w:t>
              </w:r>
            </w:ins>
          </w:p>
        </w:tc>
        <w:tc>
          <w:tcPr>
            <w:tcW w:w="1300" w:type="dxa"/>
            <w:noWrap/>
            <w:hideMark/>
            <w:tcPrChange w:id="203" w:author="Gibran Hemani" w:date="2019-08-07T16:38:00Z">
              <w:tcPr>
                <w:tcW w:w="1300" w:type="dxa"/>
                <w:tcBorders>
                  <w:top w:val="nil"/>
                  <w:left w:val="nil"/>
                  <w:bottom w:val="nil"/>
                  <w:right w:val="nil"/>
                </w:tcBorders>
                <w:shd w:val="clear" w:color="auto" w:fill="auto"/>
                <w:noWrap/>
                <w:vAlign w:val="bottom"/>
                <w:hideMark/>
              </w:tcPr>
            </w:tcPrChange>
          </w:tcPr>
          <w:p w14:paraId="7E47653E"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04" w:author="Gibran Hemani" w:date="2019-08-07T16:38:00Z"/>
                <w:rFonts w:eastAsia="Times New Roman"/>
                <w:color w:val="000000"/>
                <w:sz w:val="24"/>
                <w:szCs w:val="24"/>
                <w:lang w:eastAsia="en-GB"/>
              </w:rPr>
            </w:pPr>
            <w:ins w:id="205" w:author="Gibran Hemani" w:date="2019-08-07T16:38:00Z">
              <w:r w:rsidRPr="00C4050A">
                <w:rPr>
                  <w:rFonts w:eastAsia="Times New Roman"/>
                  <w:color w:val="000000"/>
                  <w:sz w:val="24"/>
                  <w:szCs w:val="24"/>
                  <w:lang w:eastAsia="en-GB"/>
                </w:rPr>
                <w:t>Model</w:t>
              </w:r>
            </w:ins>
          </w:p>
        </w:tc>
        <w:tc>
          <w:tcPr>
            <w:tcW w:w="1300" w:type="dxa"/>
            <w:noWrap/>
            <w:hideMark/>
            <w:tcPrChange w:id="206" w:author="Gibran Hemani" w:date="2019-08-07T16:38:00Z">
              <w:tcPr>
                <w:tcW w:w="1300" w:type="dxa"/>
                <w:tcBorders>
                  <w:top w:val="nil"/>
                  <w:left w:val="nil"/>
                  <w:bottom w:val="nil"/>
                  <w:right w:val="nil"/>
                </w:tcBorders>
                <w:shd w:val="clear" w:color="auto" w:fill="auto"/>
                <w:noWrap/>
                <w:vAlign w:val="bottom"/>
                <w:hideMark/>
              </w:tcPr>
            </w:tcPrChange>
          </w:tcPr>
          <w:p w14:paraId="1403EA92"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07" w:author="Gibran Hemani" w:date="2019-08-07T16:38:00Z"/>
                <w:rFonts w:eastAsia="Times New Roman"/>
                <w:color w:val="000000"/>
                <w:sz w:val="24"/>
                <w:szCs w:val="24"/>
                <w:lang w:eastAsia="en-GB"/>
              </w:rPr>
            </w:pPr>
            <w:ins w:id="208" w:author="Gibran Hemani" w:date="2019-08-07T16:38:00Z">
              <w:r w:rsidRPr="00C4050A">
                <w:rPr>
                  <w:rFonts w:eastAsia="Times New Roman"/>
                  <w:color w:val="000000"/>
                  <w:sz w:val="24"/>
                  <w:szCs w:val="24"/>
                  <w:lang w:eastAsia="en-GB"/>
                </w:rPr>
                <w:t>Redundant traits</w:t>
              </w:r>
            </w:ins>
          </w:p>
        </w:tc>
        <w:tc>
          <w:tcPr>
            <w:tcW w:w="1300" w:type="dxa"/>
            <w:noWrap/>
            <w:hideMark/>
            <w:tcPrChange w:id="209" w:author="Gibran Hemani" w:date="2019-08-07T16:38:00Z">
              <w:tcPr>
                <w:tcW w:w="1300" w:type="dxa"/>
                <w:tcBorders>
                  <w:top w:val="nil"/>
                  <w:left w:val="nil"/>
                  <w:bottom w:val="nil"/>
                  <w:right w:val="nil"/>
                </w:tcBorders>
                <w:shd w:val="clear" w:color="auto" w:fill="auto"/>
                <w:noWrap/>
                <w:vAlign w:val="bottom"/>
                <w:hideMark/>
              </w:tcPr>
            </w:tcPrChange>
          </w:tcPr>
          <w:p w14:paraId="754A9E01"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10" w:author="Gibran Hemani" w:date="2019-08-07T16:38:00Z"/>
                <w:rFonts w:eastAsia="Times New Roman"/>
                <w:color w:val="000000"/>
                <w:sz w:val="24"/>
                <w:szCs w:val="24"/>
                <w:lang w:eastAsia="en-GB"/>
              </w:rPr>
            </w:pPr>
            <w:ins w:id="211" w:author="Gibran Hemani" w:date="2019-08-07T16:38:00Z">
              <w:r w:rsidRPr="00C4050A">
                <w:rPr>
                  <w:rFonts w:eastAsia="Times New Roman"/>
                  <w:color w:val="000000"/>
                  <w:sz w:val="24"/>
                  <w:szCs w:val="24"/>
                  <w:lang w:eastAsia="en-GB"/>
                </w:rPr>
                <w:t>Estimate</w:t>
              </w:r>
            </w:ins>
          </w:p>
        </w:tc>
        <w:tc>
          <w:tcPr>
            <w:tcW w:w="1300" w:type="dxa"/>
            <w:noWrap/>
            <w:hideMark/>
            <w:tcPrChange w:id="212" w:author="Gibran Hemani" w:date="2019-08-07T16:38:00Z">
              <w:tcPr>
                <w:tcW w:w="1300" w:type="dxa"/>
                <w:tcBorders>
                  <w:top w:val="nil"/>
                  <w:left w:val="nil"/>
                  <w:bottom w:val="nil"/>
                  <w:right w:val="nil"/>
                </w:tcBorders>
                <w:shd w:val="clear" w:color="auto" w:fill="auto"/>
                <w:noWrap/>
                <w:vAlign w:val="bottom"/>
                <w:hideMark/>
              </w:tcPr>
            </w:tcPrChange>
          </w:tcPr>
          <w:p w14:paraId="4A9C8AB1"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13" w:author="Gibran Hemani" w:date="2019-08-07T16:38:00Z"/>
                <w:rFonts w:eastAsia="Times New Roman"/>
                <w:color w:val="000000"/>
                <w:sz w:val="24"/>
                <w:szCs w:val="24"/>
                <w:lang w:eastAsia="en-GB"/>
              </w:rPr>
            </w:pPr>
            <w:ins w:id="214" w:author="Gibran Hemani" w:date="2019-08-07T16:38:00Z">
              <w:r w:rsidRPr="00C4050A">
                <w:rPr>
                  <w:rFonts w:eastAsia="Times New Roman"/>
                  <w:color w:val="000000"/>
                  <w:sz w:val="24"/>
                  <w:szCs w:val="24"/>
                  <w:lang w:eastAsia="en-GB"/>
                </w:rPr>
                <w:t>SE</w:t>
              </w:r>
            </w:ins>
          </w:p>
        </w:tc>
        <w:tc>
          <w:tcPr>
            <w:tcW w:w="1300" w:type="dxa"/>
            <w:noWrap/>
            <w:hideMark/>
            <w:tcPrChange w:id="215" w:author="Gibran Hemani" w:date="2019-08-07T16:38:00Z">
              <w:tcPr>
                <w:tcW w:w="1300" w:type="dxa"/>
                <w:tcBorders>
                  <w:top w:val="nil"/>
                  <w:left w:val="nil"/>
                  <w:bottom w:val="nil"/>
                  <w:right w:val="nil"/>
                </w:tcBorders>
                <w:shd w:val="clear" w:color="auto" w:fill="auto"/>
                <w:noWrap/>
                <w:vAlign w:val="bottom"/>
                <w:hideMark/>
              </w:tcPr>
            </w:tcPrChange>
          </w:tcPr>
          <w:p w14:paraId="72818BBA"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16" w:author="Gibran Hemani" w:date="2019-08-07T16:38:00Z"/>
                <w:rFonts w:eastAsia="Times New Roman"/>
                <w:color w:val="000000"/>
                <w:sz w:val="24"/>
                <w:szCs w:val="24"/>
                <w:lang w:eastAsia="en-GB"/>
              </w:rPr>
            </w:pPr>
            <w:ins w:id="217" w:author="Gibran Hemani" w:date="2019-08-07T16:38:00Z">
              <w:r w:rsidRPr="00C4050A">
                <w:rPr>
                  <w:rFonts w:eastAsia="Times New Roman"/>
                  <w:color w:val="000000"/>
                  <w:sz w:val="24"/>
                  <w:szCs w:val="24"/>
                  <w:lang w:eastAsia="en-GB"/>
                </w:rPr>
                <w:t>% bias of estimate</w:t>
              </w:r>
            </w:ins>
          </w:p>
        </w:tc>
        <w:tc>
          <w:tcPr>
            <w:tcW w:w="1300" w:type="dxa"/>
            <w:noWrap/>
            <w:hideMark/>
            <w:tcPrChange w:id="218" w:author="Gibran Hemani" w:date="2019-08-07T16:38:00Z">
              <w:tcPr>
                <w:tcW w:w="1300" w:type="dxa"/>
                <w:tcBorders>
                  <w:top w:val="nil"/>
                  <w:left w:val="nil"/>
                  <w:bottom w:val="nil"/>
                  <w:right w:val="nil"/>
                </w:tcBorders>
                <w:shd w:val="clear" w:color="auto" w:fill="auto"/>
                <w:noWrap/>
                <w:vAlign w:val="bottom"/>
                <w:hideMark/>
              </w:tcPr>
            </w:tcPrChange>
          </w:tcPr>
          <w:p w14:paraId="6EDA6032" w14:textId="77777777" w:rsidR="00C4050A" w:rsidRPr="00C4050A" w:rsidRDefault="00C4050A" w:rsidP="00C4050A">
            <w:pPr>
              <w:spacing w:line="240" w:lineRule="auto"/>
              <w:cnfStyle w:val="100000000000" w:firstRow="1" w:lastRow="0" w:firstColumn="0" w:lastColumn="0" w:oddVBand="0" w:evenVBand="0" w:oddHBand="0" w:evenHBand="0" w:firstRowFirstColumn="0" w:firstRowLastColumn="0" w:lastRowFirstColumn="0" w:lastRowLastColumn="0"/>
              <w:rPr>
                <w:ins w:id="219" w:author="Gibran Hemani" w:date="2019-08-07T16:38:00Z"/>
                <w:rFonts w:eastAsia="Times New Roman"/>
                <w:color w:val="000000"/>
                <w:sz w:val="24"/>
                <w:szCs w:val="24"/>
                <w:lang w:eastAsia="en-GB"/>
              </w:rPr>
            </w:pPr>
            <w:ins w:id="220" w:author="Gibran Hemani" w:date="2019-08-07T16:38:00Z">
              <w:r w:rsidRPr="00C4050A">
                <w:rPr>
                  <w:rFonts w:eastAsia="Times New Roman"/>
                  <w:color w:val="000000"/>
                  <w:sz w:val="24"/>
                  <w:szCs w:val="24"/>
                  <w:lang w:eastAsia="en-GB"/>
                </w:rPr>
                <w:t>Number of selected variables</w:t>
              </w:r>
            </w:ins>
          </w:p>
        </w:tc>
      </w:tr>
      <w:tr w:rsidR="00C4050A" w:rsidRPr="00C4050A" w14:paraId="47663ACC" w14:textId="77777777" w:rsidTr="00C4050A">
        <w:trPr>
          <w:trHeight w:val="320"/>
          <w:ins w:id="221" w:author="Gibran Hemani" w:date="2019-08-07T16:38:00Z"/>
          <w:trPrChange w:id="222"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223" w:author="Gibran Hemani" w:date="2019-08-07T16:38:00Z">
              <w:tcPr>
                <w:tcW w:w="1446" w:type="dxa"/>
                <w:tcBorders>
                  <w:top w:val="nil"/>
                  <w:left w:val="nil"/>
                  <w:bottom w:val="nil"/>
                  <w:right w:val="nil"/>
                </w:tcBorders>
                <w:shd w:val="clear" w:color="auto" w:fill="auto"/>
                <w:noWrap/>
                <w:vAlign w:val="bottom"/>
                <w:hideMark/>
              </w:tcPr>
            </w:tcPrChange>
          </w:tcPr>
          <w:p w14:paraId="5A3AC013" w14:textId="77777777" w:rsidR="00C4050A" w:rsidRPr="00C4050A" w:rsidRDefault="00C4050A" w:rsidP="00C4050A">
            <w:pPr>
              <w:spacing w:line="240" w:lineRule="auto"/>
              <w:rPr>
                <w:ins w:id="224" w:author="Gibran Hemani" w:date="2019-08-07T16:38:00Z"/>
                <w:rFonts w:eastAsia="Times New Roman"/>
                <w:color w:val="000000"/>
                <w:sz w:val="24"/>
                <w:szCs w:val="24"/>
                <w:lang w:eastAsia="en-GB"/>
              </w:rPr>
            </w:pPr>
            <w:ins w:id="225" w:author="Gibran Hemani" w:date="2019-08-07T16:38:00Z">
              <w:r w:rsidRPr="00C4050A">
                <w:rPr>
                  <w:rFonts w:eastAsia="Times New Roman"/>
                  <w:color w:val="000000"/>
                  <w:sz w:val="24"/>
                  <w:szCs w:val="24"/>
                  <w:lang w:eastAsia="en-GB"/>
                </w:rPr>
                <w:t>MVMR</w:t>
              </w:r>
            </w:ins>
          </w:p>
        </w:tc>
        <w:tc>
          <w:tcPr>
            <w:tcW w:w="1300" w:type="dxa"/>
            <w:noWrap/>
            <w:hideMark/>
            <w:tcPrChange w:id="226" w:author="Gibran Hemani" w:date="2019-08-07T16:38:00Z">
              <w:tcPr>
                <w:tcW w:w="1300" w:type="dxa"/>
                <w:tcBorders>
                  <w:top w:val="nil"/>
                  <w:left w:val="nil"/>
                  <w:bottom w:val="nil"/>
                  <w:right w:val="nil"/>
                </w:tcBorders>
                <w:shd w:val="clear" w:color="auto" w:fill="auto"/>
                <w:noWrap/>
                <w:vAlign w:val="bottom"/>
                <w:hideMark/>
              </w:tcPr>
            </w:tcPrChange>
          </w:tcPr>
          <w:p w14:paraId="1AE76CF9"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227" w:author="Gibran Hemani" w:date="2019-08-07T16:38:00Z"/>
                <w:rFonts w:eastAsia="Times New Roman"/>
                <w:color w:val="000000"/>
                <w:sz w:val="24"/>
                <w:szCs w:val="24"/>
                <w:lang w:eastAsia="en-GB"/>
              </w:rPr>
            </w:pPr>
            <w:ins w:id="228" w:author="Gibran Hemani" w:date="2019-08-07T16:38:00Z">
              <w:r w:rsidRPr="00C4050A">
                <w:rPr>
                  <w:rFonts w:eastAsia="Times New Roman"/>
                  <w:color w:val="000000"/>
                  <w:sz w:val="24"/>
                  <w:szCs w:val="24"/>
                  <w:lang w:eastAsia="en-GB"/>
                </w:rPr>
                <w:t>Pleiotropic</w:t>
              </w:r>
            </w:ins>
          </w:p>
        </w:tc>
        <w:tc>
          <w:tcPr>
            <w:tcW w:w="1300" w:type="dxa"/>
            <w:noWrap/>
            <w:hideMark/>
            <w:tcPrChange w:id="229" w:author="Gibran Hemani" w:date="2019-08-07T16:38:00Z">
              <w:tcPr>
                <w:tcW w:w="1300" w:type="dxa"/>
                <w:tcBorders>
                  <w:top w:val="nil"/>
                  <w:left w:val="nil"/>
                  <w:bottom w:val="nil"/>
                  <w:right w:val="nil"/>
                </w:tcBorders>
                <w:shd w:val="clear" w:color="auto" w:fill="auto"/>
                <w:noWrap/>
                <w:vAlign w:val="bottom"/>
                <w:hideMark/>
              </w:tcPr>
            </w:tcPrChange>
          </w:tcPr>
          <w:p w14:paraId="3B4C5EA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30" w:author="Gibran Hemani" w:date="2019-08-07T16:38:00Z"/>
                <w:rFonts w:eastAsia="Times New Roman"/>
                <w:color w:val="000000"/>
                <w:sz w:val="24"/>
                <w:szCs w:val="24"/>
                <w:lang w:eastAsia="en-GB"/>
              </w:rPr>
            </w:pPr>
            <w:ins w:id="231" w:author="Gibran Hemani" w:date="2019-08-07T16:38:00Z">
              <w:r w:rsidRPr="00C4050A">
                <w:rPr>
                  <w:rFonts w:eastAsia="Times New Roman"/>
                  <w:color w:val="000000"/>
                  <w:sz w:val="24"/>
                  <w:szCs w:val="24"/>
                  <w:lang w:eastAsia="en-GB"/>
                </w:rPr>
                <w:t>5</w:t>
              </w:r>
            </w:ins>
          </w:p>
        </w:tc>
        <w:tc>
          <w:tcPr>
            <w:tcW w:w="1300" w:type="dxa"/>
            <w:noWrap/>
            <w:hideMark/>
            <w:tcPrChange w:id="232" w:author="Gibran Hemani" w:date="2019-08-07T16:38:00Z">
              <w:tcPr>
                <w:tcW w:w="1300" w:type="dxa"/>
                <w:tcBorders>
                  <w:top w:val="nil"/>
                  <w:left w:val="nil"/>
                  <w:bottom w:val="nil"/>
                  <w:right w:val="nil"/>
                </w:tcBorders>
                <w:shd w:val="clear" w:color="auto" w:fill="auto"/>
                <w:noWrap/>
                <w:vAlign w:val="bottom"/>
                <w:hideMark/>
              </w:tcPr>
            </w:tcPrChange>
          </w:tcPr>
          <w:p w14:paraId="7BD8107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33" w:author="Gibran Hemani" w:date="2019-08-07T16:38:00Z"/>
                <w:rFonts w:eastAsia="Times New Roman"/>
                <w:color w:val="000000"/>
                <w:sz w:val="24"/>
                <w:szCs w:val="24"/>
                <w:lang w:eastAsia="en-GB"/>
              </w:rPr>
            </w:pPr>
            <w:ins w:id="234" w:author="Gibran Hemani" w:date="2019-08-07T16:38:00Z">
              <w:r w:rsidRPr="00C4050A">
                <w:rPr>
                  <w:rFonts w:eastAsia="Times New Roman"/>
                  <w:color w:val="000000"/>
                  <w:sz w:val="24"/>
                  <w:szCs w:val="24"/>
                  <w:lang w:eastAsia="en-GB"/>
                </w:rPr>
                <w:t>0.39</w:t>
              </w:r>
            </w:ins>
          </w:p>
        </w:tc>
        <w:tc>
          <w:tcPr>
            <w:tcW w:w="1300" w:type="dxa"/>
            <w:noWrap/>
            <w:hideMark/>
            <w:tcPrChange w:id="235" w:author="Gibran Hemani" w:date="2019-08-07T16:38:00Z">
              <w:tcPr>
                <w:tcW w:w="1300" w:type="dxa"/>
                <w:tcBorders>
                  <w:top w:val="nil"/>
                  <w:left w:val="nil"/>
                  <w:bottom w:val="nil"/>
                  <w:right w:val="nil"/>
                </w:tcBorders>
                <w:shd w:val="clear" w:color="auto" w:fill="auto"/>
                <w:noWrap/>
                <w:vAlign w:val="bottom"/>
                <w:hideMark/>
              </w:tcPr>
            </w:tcPrChange>
          </w:tcPr>
          <w:p w14:paraId="2AFCC9B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36" w:author="Gibran Hemani" w:date="2019-08-07T16:38:00Z"/>
                <w:rFonts w:eastAsia="Times New Roman"/>
                <w:color w:val="000000"/>
                <w:sz w:val="24"/>
                <w:szCs w:val="24"/>
                <w:lang w:eastAsia="en-GB"/>
              </w:rPr>
            </w:pPr>
            <w:ins w:id="237" w:author="Gibran Hemani" w:date="2019-08-07T16:38:00Z">
              <w:r w:rsidRPr="00C4050A">
                <w:rPr>
                  <w:rFonts w:eastAsia="Times New Roman"/>
                  <w:color w:val="000000"/>
                  <w:sz w:val="24"/>
                  <w:szCs w:val="24"/>
                  <w:lang w:eastAsia="en-GB"/>
                </w:rPr>
                <w:t>0.0107</w:t>
              </w:r>
            </w:ins>
          </w:p>
        </w:tc>
        <w:tc>
          <w:tcPr>
            <w:tcW w:w="1300" w:type="dxa"/>
            <w:noWrap/>
            <w:hideMark/>
            <w:tcPrChange w:id="238" w:author="Gibran Hemani" w:date="2019-08-07T16:38:00Z">
              <w:tcPr>
                <w:tcW w:w="1300" w:type="dxa"/>
                <w:tcBorders>
                  <w:top w:val="nil"/>
                  <w:left w:val="nil"/>
                  <w:bottom w:val="nil"/>
                  <w:right w:val="nil"/>
                </w:tcBorders>
                <w:shd w:val="clear" w:color="auto" w:fill="auto"/>
                <w:noWrap/>
                <w:vAlign w:val="bottom"/>
                <w:hideMark/>
              </w:tcPr>
            </w:tcPrChange>
          </w:tcPr>
          <w:p w14:paraId="3ED2A67A"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39" w:author="Gibran Hemani" w:date="2019-08-07T16:38:00Z"/>
                <w:rFonts w:eastAsia="Times New Roman"/>
                <w:color w:val="000000"/>
                <w:sz w:val="24"/>
                <w:szCs w:val="24"/>
                <w:lang w:eastAsia="en-GB"/>
              </w:rPr>
            </w:pPr>
            <w:ins w:id="240" w:author="Gibran Hemani" w:date="2019-08-07T16:38:00Z">
              <w:r w:rsidRPr="00C4050A">
                <w:rPr>
                  <w:rFonts w:eastAsia="Times New Roman"/>
                  <w:color w:val="000000"/>
                  <w:sz w:val="24"/>
                  <w:szCs w:val="24"/>
                  <w:lang w:eastAsia="en-GB"/>
                </w:rPr>
                <w:t>-1.89</w:t>
              </w:r>
            </w:ins>
          </w:p>
        </w:tc>
        <w:tc>
          <w:tcPr>
            <w:tcW w:w="1300" w:type="dxa"/>
            <w:noWrap/>
            <w:hideMark/>
            <w:tcPrChange w:id="241" w:author="Gibran Hemani" w:date="2019-08-07T16:38:00Z">
              <w:tcPr>
                <w:tcW w:w="1300" w:type="dxa"/>
                <w:tcBorders>
                  <w:top w:val="nil"/>
                  <w:left w:val="nil"/>
                  <w:bottom w:val="nil"/>
                  <w:right w:val="nil"/>
                </w:tcBorders>
                <w:shd w:val="clear" w:color="auto" w:fill="auto"/>
                <w:noWrap/>
                <w:vAlign w:val="bottom"/>
                <w:hideMark/>
              </w:tcPr>
            </w:tcPrChange>
          </w:tcPr>
          <w:p w14:paraId="324976F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42" w:author="Gibran Hemani" w:date="2019-08-07T16:38:00Z"/>
                <w:rFonts w:eastAsia="Times New Roman"/>
                <w:color w:val="000000"/>
                <w:sz w:val="24"/>
                <w:szCs w:val="24"/>
                <w:lang w:eastAsia="en-GB"/>
              </w:rPr>
            </w:pPr>
            <w:ins w:id="243" w:author="Gibran Hemani" w:date="2019-08-07T16:38:00Z">
              <w:r w:rsidRPr="00C4050A">
                <w:rPr>
                  <w:rFonts w:eastAsia="Times New Roman"/>
                  <w:color w:val="000000"/>
                  <w:sz w:val="24"/>
                  <w:szCs w:val="24"/>
                  <w:lang w:eastAsia="en-GB"/>
                </w:rPr>
                <w:t>12.00</w:t>
              </w:r>
            </w:ins>
          </w:p>
        </w:tc>
      </w:tr>
      <w:tr w:rsidR="00C4050A" w:rsidRPr="00C4050A" w14:paraId="2739FFE8" w14:textId="77777777" w:rsidTr="00C4050A">
        <w:trPr>
          <w:trHeight w:val="320"/>
          <w:ins w:id="244" w:author="Gibran Hemani" w:date="2019-08-07T16:38:00Z"/>
          <w:trPrChange w:id="245"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246" w:author="Gibran Hemani" w:date="2019-08-07T16:38:00Z">
              <w:tcPr>
                <w:tcW w:w="1446" w:type="dxa"/>
                <w:tcBorders>
                  <w:top w:val="nil"/>
                  <w:left w:val="nil"/>
                  <w:bottom w:val="nil"/>
                  <w:right w:val="nil"/>
                </w:tcBorders>
                <w:shd w:val="clear" w:color="auto" w:fill="auto"/>
                <w:noWrap/>
                <w:vAlign w:val="bottom"/>
                <w:hideMark/>
              </w:tcPr>
            </w:tcPrChange>
          </w:tcPr>
          <w:p w14:paraId="37EA861E" w14:textId="77777777" w:rsidR="00C4050A" w:rsidRPr="00C4050A" w:rsidRDefault="00C4050A" w:rsidP="00C4050A">
            <w:pPr>
              <w:spacing w:line="240" w:lineRule="auto"/>
              <w:rPr>
                <w:ins w:id="247" w:author="Gibran Hemani" w:date="2019-08-07T16:38:00Z"/>
                <w:rFonts w:eastAsia="Times New Roman"/>
                <w:color w:val="000000"/>
                <w:sz w:val="24"/>
                <w:szCs w:val="24"/>
                <w:lang w:eastAsia="en-GB"/>
              </w:rPr>
            </w:pPr>
            <w:ins w:id="248" w:author="Gibran Hemani" w:date="2019-08-07T16:38:00Z">
              <w:r w:rsidRPr="00C4050A">
                <w:rPr>
                  <w:rFonts w:eastAsia="Times New Roman"/>
                  <w:color w:val="000000"/>
                  <w:sz w:val="24"/>
                  <w:szCs w:val="24"/>
                  <w:lang w:eastAsia="en-GB"/>
                </w:rPr>
                <w:t>MVMR</w:t>
              </w:r>
            </w:ins>
          </w:p>
        </w:tc>
        <w:tc>
          <w:tcPr>
            <w:tcW w:w="1300" w:type="dxa"/>
            <w:noWrap/>
            <w:hideMark/>
            <w:tcPrChange w:id="249" w:author="Gibran Hemani" w:date="2019-08-07T16:38:00Z">
              <w:tcPr>
                <w:tcW w:w="1300" w:type="dxa"/>
                <w:tcBorders>
                  <w:top w:val="nil"/>
                  <w:left w:val="nil"/>
                  <w:bottom w:val="nil"/>
                  <w:right w:val="nil"/>
                </w:tcBorders>
                <w:shd w:val="clear" w:color="auto" w:fill="auto"/>
                <w:noWrap/>
                <w:vAlign w:val="bottom"/>
                <w:hideMark/>
              </w:tcPr>
            </w:tcPrChange>
          </w:tcPr>
          <w:p w14:paraId="3B27F6DA"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250" w:author="Gibran Hemani" w:date="2019-08-07T16:38:00Z"/>
                <w:rFonts w:eastAsia="Times New Roman"/>
                <w:color w:val="000000"/>
                <w:sz w:val="24"/>
                <w:szCs w:val="24"/>
                <w:lang w:eastAsia="en-GB"/>
              </w:rPr>
            </w:pPr>
            <w:ins w:id="251" w:author="Gibran Hemani" w:date="2019-08-07T16:38:00Z">
              <w:r w:rsidRPr="00C4050A">
                <w:rPr>
                  <w:rFonts w:eastAsia="Times New Roman"/>
                  <w:color w:val="000000"/>
                  <w:sz w:val="24"/>
                  <w:szCs w:val="24"/>
                  <w:lang w:eastAsia="en-GB"/>
                </w:rPr>
                <w:t>Pleiotropic</w:t>
              </w:r>
            </w:ins>
          </w:p>
        </w:tc>
        <w:tc>
          <w:tcPr>
            <w:tcW w:w="1300" w:type="dxa"/>
            <w:noWrap/>
            <w:hideMark/>
            <w:tcPrChange w:id="252" w:author="Gibran Hemani" w:date="2019-08-07T16:38:00Z">
              <w:tcPr>
                <w:tcW w:w="1300" w:type="dxa"/>
                <w:tcBorders>
                  <w:top w:val="nil"/>
                  <w:left w:val="nil"/>
                  <w:bottom w:val="nil"/>
                  <w:right w:val="nil"/>
                </w:tcBorders>
                <w:shd w:val="clear" w:color="auto" w:fill="auto"/>
                <w:noWrap/>
                <w:vAlign w:val="bottom"/>
                <w:hideMark/>
              </w:tcPr>
            </w:tcPrChange>
          </w:tcPr>
          <w:p w14:paraId="0735EDC1"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53" w:author="Gibran Hemani" w:date="2019-08-07T16:38:00Z"/>
                <w:rFonts w:eastAsia="Times New Roman"/>
                <w:color w:val="000000"/>
                <w:sz w:val="24"/>
                <w:szCs w:val="24"/>
                <w:lang w:eastAsia="en-GB"/>
              </w:rPr>
            </w:pPr>
            <w:ins w:id="254" w:author="Gibran Hemani" w:date="2019-08-07T16:38:00Z">
              <w:r w:rsidRPr="00C4050A">
                <w:rPr>
                  <w:rFonts w:eastAsia="Times New Roman"/>
                  <w:color w:val="000000"/>
                  <w:sz w:val="24"/>
                  <w:szCs w:val="24"/>
                  <w:lang w:eastAsia="en-GB"/>
                </w:rPr>
                <w:t>15</w:t>
              </w:r>
            </w:ins>
          </w:p>
        </w:tc>
        <w:tc>
          <w:tcPr>
            <w:tcW w:w="1300" w:type="dxa"/>
            <w:noWrap/>
            <w:hideMark/>
            <w:tcPrChange w:id="255" w:author="Gibran Hemani" w:date="2019-08-07T16:38:00Z">
              <w:tcPr>
                <w:tcW w:w="1300" w:type="dxa"/>
                <w:tcBorders>
                  <w:top w:val="nil"/>
                  <w:left w:val="nil"/>
                  <w:bottom w:val="nil"/>
                  <w:right w:val="nil"/>
                </w:tcBorders>
                <w:shd w:val="clear" w:color="auto" w:fill="auto"/>
                <w:noWrap/>
                <w:vAlign w:val="bottom"/>
                <w:hideMark/>
              </w:tcPr>
            </w:tcPrChange>
          </w:tcPr>
          <w:p w14:paraId="3AEEAF7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56" w:author="Gibran Hemani" w:date="2019-08-07T16:38:00Z"/>
                <w:rFonts w:eastAsia="Times New Roman"/>
                <w:color w:val="000000"/>
                <w:sz w:val="24"/>
                <w:szCs w:val="24"/>
                <w:lang w:eastAsia="en-GB"/>
              </w:rPr>
            </w:pPr>
            <w:ins w:id="257" w:author="Gibran Hemani" w:date="2019-08-07T16:38:00Z">
              <w:r w:rsidRPr="00C4050A">
                <w:rPr>
                  <w:rFonts w:eastAsia="Times New Roman"/>
                  <w:color w:val="000000"/>
                  <w:sz w:val="24"/>
                  <w:szCs w:val="24"/>
                  <w:lang w:eastAsia="en-GB"/>
                </w:rPr>
                <w:t>0.37</w:t>
              </w:r>
            </w:ins>
          </w:p>
        </w:tc>
        <w:tc>
          <w:tcPr>
            <w:tcW w:w="1300" w:type="dxa"/>
            <w:noWrap/>
            <w:hideMark/>
            <w:tcPrChange w:id="258" w:author="Gibran Hemani" w:date="2019-08-07T16:38:00Z">
              <w:tcPr>
                <w:tcW w:w="1300" w:type="dxa"/>
                <w:tcBorders>
                  <w:top w:val="nil"/>
                  <w:left w:val="nil"/>
                  <w:bottom w:val="nil"/>
                  <w:right w:val="nil"/>
                </w:tcBorders>
                <w:shd w:val="clear" w:color="auto" w:fill="auto"/>
                <w:noWrap/>
                <w:vAlign w:val="bottom"/>
                <w:hideMark/>
              </w:tcPr>
            </w:tcPrChange>
          </w:tcPr>
          <w:p w14:paraId="71CD9A4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59" w:author="Gibran Hemani" w:date="2019-08-07T16:38:00Z"/>
                <w:rFonts w:eastAsia="Times New Roman"/>
                <w:color w:val="000000"/>
                <w:sz w:val="24"/>
                <w:szCs w:val="24"/>
                <w:lang w:eastAsia="en-GB"/>
              </w:rPr>
            </w:pPr>
            <w:ins w:id="260" w:author="Gibran Hemani" w:date="2019-08-07T16:38:00Z">
              <w:r w:rsidRPr="00C4050A">
                <w:rPr>
                  <w:rFonts w:eastAsia="Times New Roman"/>
                  <w:color w:val="000000"/>
                  <w:sz w:val="24"/>
                  <w:szCs w:val="24"/>
                  <w:lang w:eastAsia="en-GB"/>
                </w:rPr>
                <w:t>0.0218</w:t>
              </w:r>
            </w:ins>
          </w:p>
        </w:tc>
        <w:tc>
          <w:tcPr>
            <w:tcW w:w="1300" w:type="dxa"/>
            <w:noWrap/>
            <w:hideMark/>
            <w:tcPrChange w:id="261" w:author="Gibran Hemani" w:date="2019-08-07T16:38:00Z">
              <w:tcPr>
                <w:tcW w:w="1300" w:type="dxa"/>
                <w:tcBorders>
                  <w:top w:val="nil"/>
                  <w:left w:val="nil"/>
                  <w:bottom w:val="nil"/>
                  <w:right w:val="nil"/>
                </w:tcBorders>
                <w:shd w:val="clear" w:color="auto" w:fill="auto"/>
                <w:noWrap/>
                <w:vAlign w:val="bottom"/>
                <w:hideMark/>
              </w:tcPr>
            </w:tcPrChange>
          </w:tcPr>
          <w:p w14:paraId="77A57FC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62" w:author="Gibran Hemani" w:date="2019-08-07T16:38:00Z"/>
                <w:rFonts w:eastAsia="Times New Roman"/>
                <w:color w:val="000000"/>
                <w:sz w:val="24"/>
                <w:szCs w:val="24"/>
                <w:lang w:eastAsia="en-GB"/>
              </w:rPr>
            </w:pPr>
            <w:ins w:id="263" w:author="Gibran Hemani" w:date="2019-08-07T16:38:00Z">
              <w:r w:rsidRPr="00C4050A">
                <w:rPr>
                  <w:rFonts w:eastAsia="Times New Roman"/>
                  <w:color w:val="000000"/>
                  <w:sz w:val="24"/>
                  <w:szCs w:val="24"/>
                  <w:lang w:eastAsia="en-GB"/>
                </w:rPr>
                <w:t>-7.02</w:t>
              </w:r>
            </w:ins>
          </w:p>
        </w:tc>
        <w:tc>
          <w:tcPr>
            <w:tcW w:w="1300" w:type="dxa"/>
            <w:noWrap/>
            <w:hideMark/>
            <w:tcPrChange w:id="264" w:author="Gibran Hemani" w:date="2019-08-07T16:38:00Z">
              <w:tcPr>
                <w:tcW w:w="1300" w:type="dxa"/>
                <w:tcBorders>
                  <w:top w:val="nil"/>
                  <w:left w:val="nil"/>
                  <w:bottom w:val="nil"/>
                  <w:right w:val="nil"/>
                </w:tcBorders>
                <w:shd w:val="clear" w:color="auto" w:fill="auto"/>
                <w:noWrap/>
                <w:vAlign w:val="bottom"/>
                <w:hideMark/>
              </w:tcPr>
            </w:tcPrChange>
          </w:tcPr>
          <w:p w14:paraId="232395E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65" w:author="Gibran Hemani" w:date="2019-08-07T16:38:00Z"/>
                <w:rFonts w:eastAsia="Times New Roman"/>
                <w:color w:val="000000"/>
                <w:sz w:val="24"/>
                <w:szCs w:val="24"/>
                <w:lang w:eastAsia="en-GB"/>
              </w:rPr>
            </w:pPr>
            <w:ins w:id="266" w:author="Gibran Hemani" w:date="2019-08-07T16:38:00Z">
              <w:r w:rsidRPr="00C4050A">
                <w:rPr>
                  <w:rFonts w:eastAsia="Times New Roman"/>
                  <w:color w:val="000000"/>
                  <w:sz w:val="24"/>
                  <w:szCs w:val="24"/>
                  <w:lang w:eastAsia="en-GB"/>
                </w:rPr>
                <w:t>32.00</w:t>
              </w:r>
            </w:ins>
          </w:p>
        </w:tc>
      </w:tr>
      <w:tr w:rsidR="00C4050A" w:rsidRPr="00C4050A" w14:paraId="485995C5" w14:textId="77777777" w:rsidTr="00C4050A">
        <w:trPr>
          <w:trHeight w:val="320"/>
          <w:ins w:id="267" w:author="Gibran Hemani" w:date="2019-08-07T16:38:00Z"/>
          <w:trPrChange w:id="268"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269" w:author="Gibran Hemani" w:date="2019-08-07T16:38:00Z">
              <w:tcPr>
                <w:tcW w:w="1446" w:type="dxa"/>
                <w:tcBorders>
                  <w:top w:val="nil"/>
                  <w:left w:val="nil"/>
                  <w:bottom w:val="nil"/>
                  <w:right w:val="nil"/>
                </w:tcBorders>
                <w:shd w:val="clear" w:color="auto" w:fill="auto"/>
                <w:noWrap/>
                <w:vAlign w:val="bottom"/>
                <w:hideMark/>
              </w:tcPr>
            </w:tcPrChange>
          </w:tcPr>
          <w:p w14:paraId="771B23F8" w14:textId="77777777" w:rsidR="00C4050A" w:rsidRPr="00C4050A" w:rsidRDefault="00C4050A" w:rsidP="00C4050A">
            <w:pPr>
              <w:spacing w:line="240" w:lineRule="auto"/>
              <w:rPr>
                <w:ins w:id="270" w:author="Gibran Hemani" w:date="2019-08-07T16:38:00Z"/>
                <w:rFonts w:eastAsia="Times New Roman"/>
                <w:color w:val="000000"/>
                <w:sz w:val="24"/>
                <w:szCs w:val="24"/>
                <w:lang w:eastAsia="en-GB"/>
              </w:rPr>
            </w:pPr>
            <w:ins w:id="271" w:author="Gibran Hemani" w:date="2019-08-07T16:38:00Z">
              <w:r w:rsidRPr="00C4050A">
                <w:rPr>
                  <w:rFonts w:eastAsia="Times New Roman"/>
                  <w:color w:val="000000"/>
                  <w:sz w:val="24"/>
                  <w:szCs w:val="24"/>
                  <w:lang w:eastAsia="en-GB"/>
                </w:rPr>
                <w:t>LASSO</w:t>
              </w:r>
            </w:ins>
          </w:p>
        </w:tc>
        <w:tc>
          <w:tcPr>
            <w:tcW w:w="1300" w:type="dxa"/>
            <w:noWrap/>
            <w:hideMark/>
            <w:tcPrChange w:id="272" w:author="Gibran Hemani" w:date="2019-08-07T16:38:00Z">
              <w:tcPr>
                <w:tcW w:w="1300" w:type="dxa"/>
                <w:tcBorders>
                  <w:top w:val="nil"/>
                  <w:left w:val="nil"/>
                  <w:bottom w:val="nil"/>
                  <w:right w:val="nil"/>
                </w:tcBorders>
                <w:shd w:val="clear" w:color="auto" w:fill="auto"/>
                <w:noWrap/>
                <w:vAlign w:val="bottom"/>
                <w:hideMark/>
              </w:tcPr>
            </w:tcPrChange>
          </w:tcPr>
          <w:p w14:paraId="673FE63D"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273" w:author="Gibran Hemani" w:date="2019-08-07T16:38:00Z"/>
                <w:rFonts w:eastAsia="Times New Roman"/>
                <w:color w:val="000000"/>
                <w:sz w:val="24"/>
                <w:szCs w:val="24"/>
                <w:lang w:eastAsia="en-GB"/>
              </w:rPr>
            </w:pPr>
            <w:ins w:id="274" w:author="Gibran Hemani" w:date="2019-08-07T16:38:00Z">
              <w:r w:rsidRPr="00C4050A">
                <w:rPr>
                  <w:rFonts w:eastAsia="Times New Roman"/>
                  <w:color w:val="000000"/>
                  <w:sz w:val="24"/>
                  <w:szCs w:val="24"/>
                  <w:lang w:eastAsia="en-GB"/>
                </w:rPr>
                <w:t>Pleiotropic</w:t>
              </w:r>
            </w:ins>
          </w:p>
        </w:tc>
        <w:tc>
          <w:tcPr>
            <w:tcW w:w="1300" w:type="dxa"/>
            <w:noWrap/>
            <w:hideMark/>
            <w:tcPrChange w:id="275" w:author="Gibran Hemani" w:date="2019-08-07T16:38:00Z">
              <w:tcPr>
                <w:tcW w:w="1300" w:type="dxa"/>
                <w:tcBorders>
                  <w:top w:val="nil"/>
                  <w:left w:val="nil"/>
                  <w:bottom w:val="nil"/>
                  <w:right w:val="nil"/>
                </w:tcBorders>
                <w:shd w:val="clear" w:color="auto" w:fill="auto"/>
                <w:noWrap/>
                <w:vAlign w:val="bottom"/>
                <w:hideMark/>
              </w:tcPr>
            </w:tcPrChange>
          </w:tcPr>
          <w:p w14:paraId="1970A9D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76" w:author="Gibran Hemani" w:date="2019-08-07T16:38:00Z"/>
                <w:rFonts w:eastAsia="Times New Roman"/>
                <w:color w:val="000000"/>
                <w:sz w:val="24"/>
                <w:szCs w:val="24"/>
                <w:lang w:eastAsia="en-GB"/>
              </w:rPr>
            </w:pPr>
            <w:ins w:id="277" w:author="Gibran Hemani" w:date="2019-08-07T16:38:00Z">
              <w:r w:rsidRPr="00C4050A">
                <w:rPr>
                  <w:rFonts w:eastAsia="Times New Roman"/>
                  <w:color w:val="000000"/>
                  <w:sz w:val="24"/>
                  <w:szCs w:val="24"/>
                  <w:lang w:eastAsia="en-GB"/>
                </w:rPr>
                <w:t>5</w:t>
              </w:r>
            </w:ins>
          </w:p>
        </w:tc>
        <w:tc>
          <w:tcPr>
            <w:tcW w:w="1300" w:type="dxa"/>
            <w:noWrap/>
            <w:hideMark/>
            <w:tcPrChange w:id="278" w:author="Gibran Hemani" w:date="2019-08-07T16:38:00Z">
              <w:tcPr>
                <w:tcW w:w="1300" w:type="dxa"/>
                <w:tcBorders>
                  <w:top w:val="nil"/>
                  <w:left w:val="nil"/>
                  <w:bottom w:val="nil"/>
                  <w:right w:val="nil"/>
                </w:tcBorders>
                <w:shd w:val="clear" w:color="auto" w:fill="auto"/>
                <w:noWrap/>
                <w:vAlign w:val="bottom"/>
                <w:hideMark/>
              </w:tcPr>
            </w:tcPrChange>
          </w:tcPr>
          <w:p w14:paraId="122FBA3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79" w:author="Gibran Hemani" w:date="2019-08-07T16:38:00Z"/>
                <w:rFonts w:eastAsia="Times New Roman"/>
                <w:color w:val="000000"/>
                <w:sz w:val="24"/>
                <w:szCs w:val="24"/>
                <w:lang w:eastAsia="en-GB"/>
              </w:rPr>
            </w:pPr>
            <w:ins w:id="280" w:author="Gibran Hemani" w:date="2019-08-07T16:38:00Z">
              <w:r w:rsidRPr="00C4050A">
                <w:rPr>
                  <w:rFonts w:eastAsia="Times New Roman"/>
                  <w:color w:val="000000"/>
                  <w:sz w:val="24"/>
                  <w:szCs w:val="24"/>
                  <w:lang w:eastAsia="en-GB"/>
                </w:rPr>
                <w:t>0.51</w:t>
              </w:r>
            </w:ins>
          </w:p>
        </w:tc>
        <w:tc>
          <w:tcPr>
            <w:tcW w:w="1300" w:type="dxa"/>
            <w:noWrap/>
            <w:hideMark/>
            <w:tcPrChange w:id="281" w:author="Gibran Hemani" w:date="2019-08-07T16:38:00Z">
              <w:tcPr>
                <w:tcW w:w="1300" w:type="dxa"/>
                <w:tcBorders>
                  <w:top w:val="nil"/>
                  <w:left w:val="nil"/>
                  <w:bottom w:val="nil"/>
                  <w:right w:val="nil"/>
                </w:tcBorders>
                <w:shd w:val="clear" w:color="auto" w:fill="auto"/>
                <w:noWrap/>
                <w:vAlign w:val="bottom"/>
                <w:hideMark/>
              </w:tcPr>
            </w:tcPrChange>
          </w:tcPr>
          <w:p w14:paraId="4C07195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82" w:author="Gibran Hemani" w:date="2019-08-07T16:38:00Z"/>
                <w:rFonts w:eastAsia="Times New Roman"/>
                <w:color w:val="000000"/>
                <w:sz w:val="24"/>
                <w:szCs w:val="24"/>
                <w:lang w:eastAsia="en-GB"/>
              </w:rPr>
            </w:pPr>
            <w:ins w:id="283" w:author="Gibran Hemani" w:date="2019-08-07T16:38:00Z">
              <w:r w:rsidRPr="00C4050A">
                <w:rPr>
                  <w:rFonts w:eastAsia="Times New Roman"/>
                  <w:color w:val="000000"/>
                  <w:sz w:val="24"/>
                  <w:szCs w:val="24"/>
                  <w:lang w:eastAsia="en-GB"/>
                </w:rPr>
                <w:t>0.0066</w:t>
              </w:r>
            </w:ins>
          </w:p>
        </w:tc>
        <w:tc>
          <w:tcPr>
            <w:tcW w:w="1300" w:type="dxa"/>
            <w:noWrap/>
            <w:hideMark/>
            <w:tcPrChange w:id="284" w:author="Gibran Hemani" w:date="2019-08-07T16:38:00Z">
              <w:tcPr>
                <w:tcW w:w="1300" w:type="dxa"/>
                <w:tcBorders>
                  <w:top w:val="nil"/>
                  <w:left w:val="nil"/>
                  <w:bottom w:val="nil"/>
                  <w:right w:val="nil"/>
                </w:tcBorders>
                <w:shd w:val="clear" w:color="auto" w:fill="auto"/>
                <w:noWrap/>
                <w:vAlign w:val="bottom"/>
                <w:hideMark/>
              </w:tcPr>
            </w:tcPrChange>
          </w:tcPr>
          <w:p w14:paraId="4764A84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85" w:author="Gibran Hemani" w:date="2019-08-07T16:38:00Z"/>
                <w:rFonts w:eastAsia="Times New Roman"/>
                <w:color w:val="000000"/>
                <w:sz w:val="24"/>
                <w:szCs w:val="24"/>
                <w:lang w:eastAsia="en-GB"/>
              </w:rPr>
            </w:pPr>
            <w:ins w:id="286" w:author="Gibran Hemani" w:date="2019-08-07T16:38:00Z">
              <w:r w:rsidRPr="00C4050A">
                <w:rPr>
                  <w:rFonts w:eastAsia="Times New Roman"/>
                  <w:color w:val="000000"/>
                  <w:sz w:val="24"/>
                  <w:szCs w:val="24"/>
                  <w:lang w:eastAsia="en-GB"/>
                </w:rPr>
                <w:t>27.30</w:t>
              </w:r>
            </w:ins>
          </w:p>
        </w:tc>
        <w:tc>
          <w:tcPr>
            <w:tcW w:w="1300" w:type="dxa"/>
            <w:noWrap/>
            <w:hideMark/>
            <w:tcPrChange w:id="287" w:author="Gibran Hemani" w:date="2019-08-07T16:38:00Z">
              <w:tcPr>
                <w:tcW w:w="1300" w:type="dxa"/>
                <w:tcBorders>
                  <w:top w:val="nil"/>
                  <w:left w:val="nil"/>
                  <w:bottom w:val="nil"/>
                  <w:right w:val="nil"/>
                </w:tcBorders>
                <w:shd w:val="clear" w:color="auto" w:fill="auto"/>
                <w:noWrap/>
                <w:vAlign w:val="bottom"/>
                <w:hideMark/>
              </w:tcPr>
            </w:tcPrChange>
          </w:tcPr>
          <w:p w14:paraId="7B996F8E"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88" w:author="Gibran Hemani" w:date="2019-08-07T16:38:00Z"/>
                <w:rFonts w:eastAsia="Times New Roman"/>
                <w:color w:val="000000"/>
                <w:sz w:val="24"/>
                <w:szCs w:val="24"/>
                <w:lang w:eastAsia="en-GB"/>
              </w:rPr>
            </w:pPr>
            <w:ins w:id="289" w:author="Gibran Hemani" w:date="2019-08-07T16:38:00Z">
              <w:r w:rsidRPr="00C4050A">
                <w:rPr>
                  <w:rFonts w:eastAsia="Times New Roman"/>
                  <w:color w:val="000000"/>
                  <w:sz w:val="24"/>
                  <w:szCs w:val="24"/>
                  <w:lang w:eastAsia="en-GB"/>
                </w:rPr>
                <w:t>6.33</w:t>
              </w:r>
            </w:ins>
          </w:p>
        </w:tc>
      </w:tr>
      <w:tr w:rsidR="00C4050A" w:rsidRPr="00C4050A" w14:paraId="6EE96902" w14:textId="77777777" w:rsidTr="00C4050A">
        <w:trPr>
          <w:trHeight w:val="320"/>
          <w:ins w:id="290" w:author="Gibran Hemani" w:date="2019-08-07T16:38:00Z"/>
          <w:trPrChange w:id="291"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292" w:author="Gibran Hemani" w:date="2019-08-07T16:38:00Z">
              <w:tcPr>
                <w:tcW w:w="1446" w:type="dxa"/>
                <w:tcBorders>
                  <w:top w:val="nil"/>
                  <w:left w:val="nil"/>
                  <w:bottom w:val="nil"/>
                  <w:right w:val="nil"/>
                </w:tcBorders>
                <w:shd w:val="clear" w:color="auto" w:fill="auto"/>
                <w:noWrap/>
                <w:vAlign w:val="bottom"/>
                <w:hideMark/>
              </w:tcPr>
            </w:tcPrChange>
          </w:tcPr>
          <w:p w14:paraId="2FD371B9" w14:textId="77777777" w:rsidR="00C4050A" w:rsidRPr="00C4050A" w:rsidRDefault="00C4050A" w:rsidP="00C4050A">
            <w:pPr>
              <w:spacing w:line="240" w:lineRule="auto"/>
              <w:rPr>
                <w:ins w:id="293" w:author="Gibran Hemani" w:date="2019-08-07T16:38:00Z"/>
                <w:rFonts w:eastAsia="Times New Roman"/>
                <w:color w:val="000000"/>
                <w:sz w:val="24"/>
                <w:szCs w:val="24"/>
                <w:lang w:eastAsia="en-GB"/>
              </w:rPr>
            </w:pPr>
            <w:ins w:id="294" w:author="Gibran Hemani" w:date="2019-08-07T16:38:00Z">
              <w:r w:rsidRPr="00C4050A">
                <w:rPr>
                  <w:rFonts w:eastAsia="Times New Roman"/>
                  <w:color w:val="000000"/>
                  <w:sz w:val="24"/>
                  <w:szCs w:val="24"/>
                  <w:lang w:eastAsia="en-GB"/>
                </w:rPr>
                <w:t>LASSO</w:t>
              </w:r>
            </w:ins>
          </w:p>
        </w:tc>
        <w:tc>
          <w:tcPr>
            <w:tcW w:w="1300" w:type="dxa"/>
            <w:noWrap/>
            <w:hideMark/>
            <w:tcPrChange w:id="295" w:author="Gibran Hemani" w:date="2019-08-07T16:38:00Z">
              <w:tcPr>
                <w:tcW w:w="1300" w:type="dxa"/>
                <w:tcBorders>
                  <w:top w:val="nil"/>
                  <w:left w:val="nil"/>
                  <w:bottom w:val="nil"/>
                  <w:right w:val="nil"/>
                </w:tcBorders>
                <w:shd w:val="clear" w:color="auto" w:fill="auto"/>
                <w:noWrap/>
                <w:vAlign w:val="bottom"/>
                <w:hideMark/>
              </w:tcPr>
            </w:tcPrChange>
          </w:tcPr>
          <w:p w14:paraId="5DBE80CD"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296" w:author="Gibran Hemani" w:date="2019-08-07T16:38:00Z"/>
                <w:rFonts w:eastAsia="Times New Roman"/>
                <w:color w:val="000000"/>
                <w:sz w:val="24"/>
                <w:szCs w:val="24"/>
                <w:lang w:eastAsia="en-GB"/>
              </w:rPr>
            </w:pPr>
            <w:ins w:id="297" w:author="Gibran Hemani" w:date="2019-08-07T16:38:00Z">
              <w:r w:rsidRPr="00C4050A">
                <w:rPr>
                  <w:rFonts w:eastAsia="Times New Roman"/>
                  <w:color w:val="000000"/>
                  <w:sz w:val="24"/>
                  <w:szCs w:val="24"/>
                  <w:lang w:eastAsia="en-GB"/>
                </w:rPr>
                <w:t>Pleiotropic</w:t>
              </w:r>
            </w:ins>
          </w:p>
        </w:tc>
        <w:tc>
          <w:tcPr>
            <w:tcW w:w="1300" w:type="dxa"/>
            <w:noWrap/>
            <w:hideMark/>
            <w:tcPrChange w:id="298" w:author="Gibran Hemani" w:date="2019-08-07T16:38:00Z">
              <w:tcPr>
                <w:tcW w:w="1300" w:type="dxa"/>
                <w:tcBorders>
                  <w:top w:val="nil"/>
                  <w:left w:val="nil"/>
                  <w:bottom w:val="nil"/>
                  <w:right w:val="nil"/>
                </w:tcBorders>
                <w:shd w:val="clear" w:color="auto" w:fill="auto"/>
                <w:noWrap/>
                <w:vAlign w:val="bottom"/>
                <w:hideMark/>
              </w:tcPr>
            </w:tcPrChange>
          </w:tcPr>
          <w:p w14:paraId="706013F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299" w:author="Gibran Hemani" w:date="2019-08-07T16:38:00Z"/>
                <w:rFonts w:eastAsia="Times New Roman"/>
                <w:color w:val="000000"/>
                <w:sz w:val="24"/>
                <w:szCs w:val="24"/>
                <w:lang w:eastAsia="en-GB"/>
              </w:rPr>
            </w:pPr>
            <w:ins w:id="300" w:author="Gibran Hemani" w:date="2019-08-07T16:38:00Z">
              <w:r w:rsidRPr="00C4050A">
                <w:rPr>
                  <w:rFonts w:eastAsia="Times New Roman"/>
                  <w:color w:val="000000"/>
                  <w:sz w:val="24"/>
                  <w:szCs w:val="24"/>
                  <w:lang w:eastAsia="en-GB"/>
                </w:rPr>
                <w:t>15</w:t>
              </w:r>
            </w:ins>
          </w:p>
        </w:tc>
        <w:tc>
          <w:tcPr>
            <w:tcW w:w="1300" w:type="dxa"/>
            <w:noWrap/>
            <w:hideMark/>
            <w:tcPrChange w:id="301" w:author="Gibran Hemani" w:date="2019-08-07T16:38:00Z">
              <w:tcPr>
                <w:tcW w:w="1300" w:type="dxa"/>
                <w:tcBorders>
                  <w:top w:val="nil"/>
                  <w:left w:val="nil"/>
                  <w:bottom w:val="nil"/>
                  <w:right w:val="nil"/>
                </w:tcBorders>
                <w:shd w:val="clear" w:color="auto" w:fill="auto"/>
                <w:noWrap/>
                <w:vAlign w:val="bottom"/>
                <w:hideMark/>
              </w:tcPr>
            </w:tcPrChange>
          </w:tcPr>
          <w:p w14:paraId="30EA95E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02" w:author="Gibran Hemani" w:date="2019-08-07T16:38:00Z"/>
                <w:rFonts w:eastAsia="Times New Roman"/>
                <w:color w:val="000000"/>
                <w:sz w:val="24"/>
                <w:szCs w:val="24"/>
                <w:lang w:eastAsia="en-GB"/>
              </w:rPr>
            </w:pPr>
            <w:ins w:id="303" w:author="Gibran Hemani" w:date="2019-08-07T16:38:00Z">
              <w:r w:rsidRPr="00C4050A">
                <w:rPr>
                  <w:rFonts w:eastAsia="Times New Roman"/>
                  <w:color w:val="000000"/>
                  <w:sz w:val="24"/>
                  <w:szCs w:val="24"/>
                  <w:lang w:eastAsia="en-GB"/>
                </w:rPr>
                <w:t>0.69</w:t>
              </w:r>
            </w:ins>
          </w:p>
        </w:tc>
        <w:tc>
          <w:tcPr>
            <w:tcW w:w="1300" w:type="dxa"/>
            <w:noWrap/>
            <w:hideMark/>
            <w:tcPrChange w:id="304" w:author="Gibran Hemani" w:date="2019-08-07T16:38:00Z">
              <w:tcPr>
                <w:tcW w:w="1300" w:type="dxa"/>
                <w:tcBorders>
                  <w:top w:val="nil"/>
                  <w:left w:val="nil"/>
                  <w:bottom w:val="nil"/>
                  <w:right w:val="nil"/>
                </w:tcBorders>
                <w:shd w:val="clear" w:color="auto" w:fill="auto"/>
                <w:noWrap/>
                <w:vAlign w:val="bottom"/>
                <w:hideMark/>
              </w:tcPr>
            </w:tcPrChange>
          </w:tcPr>
          <w:p w14:paraId="3285174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05" w:author="Gibran Hemani" w:date="2019-08-07T16:38:00Z"/>
                <w:rFonts w:eastAsia="Times New Roman"/>
                <w:color w:val="000000"/>
                <w:sz w:val="24"/>
                <w:szCs w:val="24"/>
                <w:lang w:eastAsia="en-GB"/>
              </w:rPr>
            </w:pPr>
            <w:ins w:id="306" w:author="Gibran Hemani" w:date="2019-08-07T16:38:00Z">
              <w:r w:rsidRPr="00C4050A">
                <w:rPr>
                  <w:rFonts w:eastAsia="Times New Roman"/>
                  <w:color w:val="000000"/>
                  <w:sz w:val="24"/>
                  <w:szCs w:val="24"/>
                  <w:lang w:eastAsia="en-GB"/>
                </w:rPr>
                <w:t>0.0084</w:t>
              </w:r>
            </w:ins>
          </w:p>
        </w:tc>
        <w:tc>
          <w:tcPr>
            <w:tcW w:w="1300" w:type="dxa"/>
            <w:noWrap/>
            <w:hideMark/>
            <w:tcPrChange w:id="307" w:author="Gibran Hemani" w:date="2019-08-07T16:38:00Z">
              <w:tcPr>
                <w:tcW w:w="1300" w:type="dxa"/>
                <w:tcBorders>
                  <w:top w:val="nil"/>
                  <w:left w:val="nil"/>
                  <w:bottom w:val="nil"/>
                  <w:right w:val="nil"/>
                </w:tcBorders>
                <w:shd w:val="clear" w:color="auto" w:fill="auto"/>
                <w:noWrap/>
                <w:vAlign w:val="bottom"/>
                <w:hideMark/>
              </w:tcPr>
            </w:tcPrChange>
          </w:tcPr>
          <w:p w14:paraId="36DAFBA0"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08" w:author="Gibran Hemani" w:date="2019-08-07T16:38:00Z"/>
                <w:rFonts w:eastAsia="Times New Roman"/>
                <w:color w:val="000000"/>
                <w:sz w:val="24"/>
                <w:szCs w:val="24"/>
                <w:lang w:eastAsia="en-GB"/>
              </w:rPr>
            </w:pPr>
            <w:ins w:id="309" w:author="Gibran Hemani" w:date="2019-08-07T16:38:00Z">
              <w:r w:rsidRPr="00C4050A">
                <w:rPr>
                  <w:rFonts w:eastAsia="Times New Roman"/>
                  <w:color w:val="000000"/>
                  <w:sz w:val="24"/>
                  <w:szCs w:val="24"/>
                  <w:lang w:eastAsia="en-GB"/>
                </w:rPr>
                <w:t>71.49</w:t>
              </w:r>
            </w:ins>
          </w:p>
        </w:tc>
        <w:tc>
          <w:tcPr>
            <w:tcW w:w="1300" w:type="dxa"/>
            <w:noWrap/>
            <w:hideMark/>
            <w:tcPrChange w:id="310" w:author="Gibran Hemani" w:date="2019-08-07T16:38:00Z">
              <w:tcPr>
                <w:tcW w:w="1300" w:type="dxa"/>
                <w:tcBorders>
                  <w:top w:val="nil"/>
                  <w:left w:val="nil"/>
                  <w:bottom w:val="nil"/>
                  <w:right w:val="nil"/>
                </w:tcBorders>
                <w:shd w:val="clear" w:color="auto" w:fill="auto"/>
                <w:noWrap/>
                <w:vAlign w:val="bottom"/>
                <w:hideMark/>
              </w:tcPr>
            </w:tcPrChange>
          </w:tcPr>
          <w:p w14:paraId="09F3F422"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11" w:author="Gibran Hemani" w:date="2019-08-07T16:38:00Z"/>
                <w:rFonts w:eastAsia="Times New Roman"/>
                <w:color w:val="000000"/>
                <w:sz w:val="24"/>
                <w:szCs w:val="24"/>
                <w:lang w:eastAsia="en-GB"/>
              </w:rPr>
            </w:pPr>
            <w:ins w:id="312" w:author="Gibran Hemani" w:date="2019-08-07T16:38:00Z">
              <w:r w:rsidRPr="00C4050A">
                <w:rPr>
                  <w:rFonts w:eastAsia="Times New Roman"/>
                  <w:color w:val="000000"/>
                  <w:sz w:val="24"/>
                  <w:szCs w:val="24"/>
                  <w:lang w:eastAsia="en-GB"/>
                </w:rPr>
                <w:t>10.39</w:t>
              </w:r>
            </w:ins>
          </w:p>
        </w:tc>
      </w:tr>
      <w:tr w:rsidR="00C4050A" w:rsidRPr="00C4050A" w14:paraId="03F80975" w14:textId="77777777" w:rsidTr="00C4050A">
        <w:trPr>
          <w:trHeight w:val="320"/>
          <w:ins w:id="313" w:author="Gibran Hemani" w:date="2019-08-07T16:38:00Z"/>
          <w:trPrChange w:id="314"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315" w:author="Gibran Hemani" w:date="2019-08-07T16:38:00Z">
              <w:tcPr>
                <w:tcW w:w="1446" w:type="dxa"/>
                <w:tcBorders>
                  <w:top w:val="nil"/>
                  <w:left w:val="nil"/>
                  <w:bottom w:val="nil"/>
                  <w:right w:val="nil"/>
                </w:tcBorders>
                <w:shd w:val="clear" w:color="auto" w:fill="auto"/>
                <w:noWrap/>
                <w:vAlign w:val="bottom"/>
                <w:hideMark/>
              </w:tcPr>
            </w:tcPrChange>
          </w:tcPr>
          <w:p w14:paraId="0B6E5576" w14:textId="77777777" w:rsidR="00C4050A" w:rsidRPr="00C4050A" w:rsidRDefault="00C4050A" w:rsidP="00C4050A">
            <w:pPr>
              <w:spacing w:line="240" w:lineRule="auto"/>
              <w:rPr>
                <w:ins w:id="316" w:author="Gibran Hemani" w:date="2019-08-07T16:38:00Z"/>
                <w:rFonts w:eastAsia="Times New Roman"/>
                <w:color w:val="000000"/>
                <w:sz w:val="24"/>
                <w:szCs w:val="24"/>
                <w:lang w:eastAsia="en-GB"/>
              </w:rPr>
            </w:pPr>
            <w:ins w:id="317" w:author="Gibran Hemani" w:date="2019-08-07T16:38:00Z">
              <w:r w:rsidRPr="00C4050A">
                <w:rPr>
                  <w:rFonts w:eastAsia="Times New Roman"/>
                  <w:color w:val="000000"/>
                  <w:sz w:val="24"/>
                  <w:szCs w:val="24"/>
                  <w:lang w:eastAsia="en-GB"/>
                </w:rPr>
                <w:t>LASSO+MVMR</w:t>
              </w:r>
            </w:ins>
          </w:p>
        </w:tc>
        <w:tc>
          <w:tcPr>
            <w:tcW w:w="1300" w:type="dxa"/>
            <w:noWrap/>
            <w:hideMark/>
            <w:tcPrChange w:id="318" w:author="Gibran Hemani" w:date="2019-08-07T16:38:00Z">
              <w:tcPr>
                <w:tcW w:w="1300" w:type="dxa"/>
                <w:tcBorders>
                  <w:top w:val="nil"/>
                  <w:left w:val="nil"/>
                  <w:bottom w:val="nil"/>
                  <w:right w:val="nil"/>
                </w:tcBorders>
                <w:shd w:val="clear" w:color="auto" w:fill="auto"/>
                <w:noWrap/>
                <w:vAlign w:val="bottom"/>
                <w:hideMark/>
              </w:tcPr>
            </w:tcPrChange>
          </w:tcPr>
          <w:p w14:paraId="22D13A5B"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319" w:author="Gibran Hemani" w:date="2019-08-07T16:38:00Z"/>
                <w:rFonts w:eastAsia="Times New Roman"/>
                <w:color w:val="000000"/>
                <w:sz w:val="24"/>
                <w:szCs w:val="24"/>
                <w:lang w:eastAsia="en-GB"/>
              </w:rPr>
            </w:pPr>
            <w:ins w:id="320" w:author="Gibran Hemani" w:date="2019-08-07T16:38:00Z">
              <w:r w:rsidRPr="00C4050A">
                <w:rPr>
                  <w:rFonts w:eastAsia="Times New Roman"/>
                  <w:color w:val="000000"/>
                  <w:sz w:val="24"/>
                  <w:szCs w:val="24"/>
                  <w:lang w:eastAsia="en-GB"/>
                </w:rPr>
                <w:t>Pleiotropic</w:t>
              </w:r>
            </w:ins>
          </w:p>
        </w:tc>
        <w:tc>
          <w:tcPr>
            <w:tcW w:w="1300" w:type="dxa"/>
            <w:noWrap/>
            <w:hideMark/>
            <w:tcPrChange w:id="321" w:author="Gibran Hemani" w:date="2019-08-07T16:38:00Z">
              <w:tcPr>
                <w:tcW w:w="1300" w:type="dxa"/>
                <w:tcBorders>
                  <w:top w:val="nil"/>
                  <w:left w:val="nil"/>
                  <w:bottom w:val="nil"/>
                  <w:right w:val="nil"/>
                </w:tcBorders>
                <w:shd w:val="clear" w:color="auto" w:fill="auto"/>
                <w:noWrap/>
                <w:vAlign w:val="bottom"/>
                <w:hideMark/>
              </w:tcPr>
            </w:tcPrChange>
          </w:tcPr>
          <w:p w14:paraId="4FB86829"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22" w:author="Gibran Hemani" w:date="2019-08-07T16:38:00Z"/>
                <w:rFonts w:eastAsia="Times New Roman"/>
                <w:color w:val="000000"/>
                <w:sz w:val="24"/>
                <w:szCs w:val="24"/>
                <w:lang w:eastAsia="en-GB"/>
              </w:rPr>
            </w:pPr>
            <w:ins w:id="323" w:author="Gibran Hemani" w:date="2019-08-07T16:38:00Z">
              <w:r w:rsidRPr="00C4050A">
                <w:rPr>
                  <w:rFonts w:eastAsia="Times New Roman"/>
                  <w:color w:val="000000"/>
                  <w:sz w:val="24"/>
                  <w:szCs w:val="24"/>
                  <w:lang w:eastAsia="en-GB"/>
                </w:rPr>
                <w:t>5</w:t>
              </w:r>
            </w:ins>
          </w:p>
        </w:tc>
        <w:tc>
          <w:tcPr>
            <w:tcW w:w="1300" w:type="dxa"/>
            <w:noWrap/>
            <w:hideMark/>
            <w:tcPrChange w:id="324" w:author="Gibran Hemani" w:date="2019-08-07T16:38:00Z">
              <w:tcPr>
                <w:tcW w:w="1300" w:type="dxa"/>
                <w:tcBorders>
                  <w:top w:val="nil"/>
                  <w:left w:val="nil"/>
                  <w:bottom w:val="nil"/>
                  <w:right w:val="nil"/>
                </w:tcBorders>
                <w:shd w:val="clear" w:color="auto" w:fill="auto"/>
                <w:noWrap/>
                <w:vAlign w:val="bottom"/>
                <w:hideMark/>
              </w:tcPr>
            </w:tcPrChange>
          </w:tcPr>
          <w:p w14:paraId="7080C216"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25" w:author="Gibran Hemani" w:date="2019-08-07T16:38:00Z"/>
                <w:rFonts w:eastAsia="Times New Roman"/>
                <w:color w:val="000000"/>
                <w:sz w:val="24"/>
                <w:szCs w:val="24"/>
                <w:lang w:eastAsia="en-GB"/>
              </w:rPr>
            </w:pPr>
            <w:ins w:id="326" w:author="Gibran Hemani" w:date="2019-08-07T16:38:00Z">
              <w:r w:rsidRPr="00C4050A">
                <w:rPr>
                  <w:rFonts w:eastAsia="Times New Roman"/>
                  <w:color w:val="000000"/>
                  <w:sz w:val="24"/>
                  <w:szCs w:val="24"/>
                  <w:lang w:eastAsia="en-GB"/>
                </w:rPr>
                <w:t>0.53</w:t>
              </w:r>
            </w:ins>
          </w:p>
        </w:tc>
        <w:tc>
          <w:tcPr>
            <w:tcW w:w="1300" w:type="dxa"/>
            <w:noWrap/>
            <w:hideMark/>
            <w:tcPrChange w:id="327" w:author="Gibran Hemani" w:date="2019-08-07T16:38:00Z">
              <w:tcPr>
                <w:tcW w:w="1300" w:type="dxa"/>
                <w:tcBorders>
                  <w:top w:val="nil"/>
                  <w:left w:val="nil"/>
                  <w:bottom w:val="nil"/>
                  <w:right w:val="nil"/>
                </w:tcBorders>
                <w:shd w:val="clear" w:color="auto" w:fill="auto"/>
                <w:noWrap/>
                <w:vAlign w:val="bottom"/>
                <w:hideMark/>
              </w:tcPr>
            </w:tcPrChange>
          </w:tcPr>
          <w:p w14:paraId="16A2B3F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28" w:author="Gibran Hemani" w:date="2019-08-07T16:38:00Z"/>
                <w:rFonts w:eastAsia="Times New Roman"/>
                <w:color w:val="000000"/>
                <w:sz w:val="24"/>
                <w:szCs w:val="24"/>
                <w:lang w:eastAsia="en-GB"/>
              </w:rPr>
            </w:pPr>
            <w:ins w:id="329" w:author="Gibran Hemani" w:date="2019-08-07T16:38:00Z">
              <w:r w:rsidRPr="00C4050A">
                <w:rPr>
                  <w:rFonts w:eastAsia="Times New Roman"/>
                  <w:color w:val="000000"/>
                  <w:sz w:val="24"/>
                  <w:szCs w:val="24"/>
                  <w:lang w:eastAsia="en-GB"/>
                </w:rPr>
                <w:t>0.0084</w:t>
              </w:r>
            </w:ins>
          </w:p>
        </w:tc>
        <w:tc>
          <w:tcPr>
            <w:tcW w:w="1300" w:type="dxa"/>
            <w:noWrap/>
            <w:hideMark/>
            <w:tcPrChange w:id="330" w:author="Gibran Hemani" w:date="2019-08-07T16:38:00Z">
              <w:tcPr>
                <w:tcW w:w="1300" w:type="dxa"/>
                <w:tcBorders>
                  <w:top w:val="nil"/>
                  <w:left w:val="nil"/>
                  <w:bottom w:val="nil"/>
                  <w:right w:val="nil"/>
                </w:tcBorders>
                <w:shd w:val="clear" w:color="auto" w:fill="auto"/>
                <w:noWrap/>
                <w:vAlign w:val="bottom"/>
                <w:hideMark/>
              </w:tcPr>
            </w:tcPrChange>
          </w:tcPr>
          <w:p w14:paraId="7ADFBD42"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31" w:author="Gibran Hemani" w:date="2019-08-07T16:38:00Z"/>
                <w:rFonts w:eastAsia="Times New Roman"/>
                <w:color w:val="000000"/>
                <w:sz w:val="24"/>
                <w:szCs w:val="24"/>
                <w:lang w:eastAsia="en-GB"/>
              </w:rPr>
            </w:pPr>
            <w:ins w:id="332" w:author="Gibran Hemani" w:date="2019-08-07T16:38:00Z">
              <w:r w:rsidRPr="00C4050A">
                <w:rPr>
                  <w:rFonts w:eastAsia="Times New Roman"/>
                  <w:color w:val="000000"/>
                  <w:sz w:val="24"/>
                  <w:szCs w:val="24"/>
                  <w:lang w:eastAsia="en-GB"/>
                </w:rPr>
                <w:t>33.30</w:t>
              </w:r>
            </w:ins>
          </w:p>
        </w:tc>
        <w:tc>
          <w:tcPr>
            <w:tcW w:w="1300" w:type="dxa"/>
            <w:noWrap/>
            <w:hideMark/>
            <w:tcPrChange w:id="333" w:author="Gibran Hemani" w:date="2019-08-07T16:38:00Z">
              <w:tcPr>
                <w:tcW w:w="1300" w:type="dxa"/>
                <w:tcBorders>
                  <w:top w:val="nil"/>
                  <w:left w:val="nil"/>
                  <w:bottom w:val="nil"/>
                  <w:right w:val="nil"/>
                </w:tcBorders>
                <w:shd w:val="clear" w:color="auto" w:fill="auto"/>
                <w:noWrap/>
                <w:vAlign w:val="bottom"/>
                <w:hideMark/>
              </w:tcPr>
            </w:tcPrChange>
          </w:tcPr>
          <w:p w14:paraId="746C90B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34" w:author="Gibran Hemani" w:date="2019-08-07T16:38:00Z"/>
                <w:rFonts w:eastAsia="Times New Roman"/>
                <w:color w:val="000000"/>
                <w:sz w:val="24"/>
                <w:szCs w:val="24"/>
                <w:lang w:eastAsia="en-GB"/>
              </w:rPr>
            </w:pPr>
            <w:ins w:id="335" w:author="Gibran Hemani" w:date="2019-08-07T16:38:00Z">
              <w:r w:rsidRPr="00C4050A">
                <w:rPr>
                  <w:rFonts w:eastAsia="Times New Roman"/>
                  <w:color w:val="000000"/>
                  <w:sz w:val="24"/>
                  <w:szCs w:val="24"/>
                  <w:lang w:eastAsia="en-GB"/>
                </w:rPr>
                <w:t>6.33</w:t>
              </w:r>
            </w:ins>
          </w:p>
        </w:tc>
      </w:tr>
      <w:tr w:rsidR="00C4050A" w:rsidRPr="00C4050A" w14:paraId="3D9656BE" w14:textId="77777777" w:rsidTr="00C4050A">
        <w:trPr>
          <w:trHeight w:val="320"/>
          <w:ins w:id="336" w:author="Gibran Hemani" w:date="2019-08-07T16:38:00Z"/>
          <w:trPrChange w:id="337"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338" w:author="Gibran Hemani" w:date="2019-08-07T16:38:00Z">
              <w:tcPr>
                <w:tcW w:w="1446" w:type="dxa"/>
                <w:tcBorders>
                  <w:top w:val="nil"/>
                  <w:left w:val="nil"/>
                  <w:bottom w:val="nil"/>
                  <w:right w:val="nil"/>
                </w:tcBorders>
                <w:shd w:val="clear" w:color="auto" w:fill="auto"/>
                <w:noWrap/>
                <w:vAlign w:val="bottom"/>
                <w:hideMark/>
              </w:tcPr>
            </w:tcPrChange>
          </w:tcPr>
          <w:p w14:paraId="5D8F8CAB" w14:textId="77777777" w:rsidR="00C4050A" w:rsidRPr="00C4050A" w:rsidRDefault="00C4050A" w:rsidP="00C4050A">
            <w:pPr>
              <w:spacing w:line="240" w:lineRule="auto"/>
              <w:rPr>
                <w:ins w:id="339" w:author="Gibran Hemani" w:date="2019-08-07T16:38:00Z"/>
                <w:rFonts w:eastAsia="Times New Roman"/>
                <w:color w:val="000000"/>
                <w:sz w:val="24"/>
                <w:szCs w:val="24"/>
                <w:lang w:eastAsia="en-GB"/>
              </w:rPr>
            </w:pPr>
            <w:ins w:id="340" w:author="Gibran Hemani" w:date="2019-08-07T16:38:00Z">
              <w:r w:rsidRPr="00C4050A">
                <w:rPr>
                  <w:rFonts w:eastAsia="Times New Roman"/>
                  <w:color w:val="000000"/>
                  <w:sz w:val="24"/>
                  <w:szCs w:val="24"/>
                  <w:lang w:eastAsia="en-GB"/>
                </w:rPr>
                <w:t>LASSO+MVMR</w:t>
              </w:r>
            </w:ins>
          </w:p>
        </w:tc>
        <w:tc>
          <w:tcPr>
            <w:tcW w:w="1300" w:type="dxa"/>
            <w:noWrap/>
            <w:hideMark/>
            <w:tcPrChange w:id="341" w:author="Gibran Hemani" w:date="2019-08-07T16:38:00Z">
              <w:tcPr>
                <w:tcW w:w="1300" w:type="dxa"/>
                <w:tcBorders>
                  <w:top w:val="nil"/>
                  <w:left w:val="nil"/>
                  <w:bottom w:val="nil"/>
                  <w:right w:val="nil"/>
                </w:tcBorders>
                <w:shd w:val="clear" w:color="auto" w:fill="auto"/>
                <w:noWrap/>
                <w:vAlign w:val="bottom"/>
                <w:hideMark/>
              </w:tcPr>
            </w:tcPrChange>
          </w:tcPr>
          <w:p w14:paraId="67145AAE"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342" w:author="Gibran Hemani" w:date="2019-08-07T16:38:00Z"/>
                <w:rFonts w:eastAsia="Times New Roman"/>
                <w:color w:val="000000"/>
                <w:sz w:val="24"/>
                <w:szCs w:val="24"/>
                <w:lang w:eastAsia="en-GB"/>
              </w:rPr>
            </w:pPr>
            <w:ins w:id="343" w:author="Gibran Hemani" w:date="2019-08-07T16:38:00Z">
              <w:r w:rsidRPr="00C4050A">
                <w:rPr>
                  <w:rFonts w:eastAsia="Times New Roman"/>
                  <w:color w:val="000000"/>
                  <w:sz w:val="24"/>
                  <w:szCs w:val="24"/>
                  <w:lang w:eastAsia="en-GB"/>
                </w:rPr>
                <w:t>Pleiotropic</w:t>
              </w:r>
            </w:ins>
          </w:p>
        </w:tc>
        <w:tc>
          <w:tcPr>
            <w:tcW w:w="1300" w:type="dxa"/>
            <w:noWrap/>
            <w:hideMark/>
            <w:tcPrChange w:id="344" w:author="Gibran Hemani" w:date="2019-08-07T16:38:00Z">
              <w:tcPr>
                <w:tcW w:w="1300" w:type="dxa"/>
                <w:tcBorders>
                  <w:top w:val="nil"/>
                  <w:left w:val="nil"/>
                  <w:bottom w:val="nil"/>
                  <w:right w:val="nil"/>
                </w:tcBorders>
                <w:shd w:val="clear" w:color="auto" w:fill="auto"/>
                <w:noWrap/>
                <w:vAlign w:val="bottom"/>
                <w:hideMark/>
              </w:tcPr>
            </w:tcPrChange>
          </w:tcPr>
          <w:p w14:paraId="12E7A7E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45" w:author="Gibran Hemani" w:date="2019-08-07T16:38:00Z"/>
                <w:rFonts w:eastAsia="Times New Roman"/>
                <w:color w:val="000000"/>
                <w:sz w:val="24"/>
                <w:szCs w:val="24"/>
                <w:lang w:eastAsia="en-GB"/>
              </w:rPr>
            </w:pPr>
            <w:ins w:id="346" w:author="Gibran Hemani" w:date="2019-08-07T16:38:00Z">
              <w:r w:rsidRPr="00C4050A">
                <w:rPr>
                  <w:rFonts w:eastAsia="Times New Roman"/>
                  <w:color w:val="000000"/>
                  <w:sz w:val="24"/>
                  <w:szCs w:val="24"/>
                  <w:lang w:eastAsia="en-GB"/>
                </w:rPr>
                <w:t>15</w:t>
              </w:r>
            </w:ins>
          </w:p>
        </w:tc>
        <w:tc>
          <w:tcPr>
            <w:tcW w:w="1300" w:type="dxa"/>
            <w:noWrap/>
            <w:hideMark/>
            <w:tcPrChange w:id="347" w:author="Gibran Hemani" w:date="2019-08-07T16:38:00Z">
              <w:tcPr>
                <w:tcW w:w="1300" w:type="dxa"/>
                <w:tcBorders>
                  <w:top w:val="nil"/>
                  <w:left w:val="nil"/>
                  <w:bottom w:val="nil"/>
                  <w:right w:val="nil"/>
                </w:tcBorders>
                <w:shd w:val="clear" w:color="auto" w:fill="auto"/>
                <w:noWrap/>
                <w:vAlign w:val="bottom"/>
                <w:hideMark/>
              </w:tcPr>
            </w:tcPrChange>
          </w:tcPr>
          <w:p w14:paraId="5C20B822"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48" w:author="Gibran Hemani" w:date="2019-08-07T16:38:00Z"/>
                <w:rFonts w:eastAsia="Times New Roman"/>
                <w:color w:val="000000"/>
                <w:sz w:val="24"/>
                <w:szCs w:val="24"/>
                <w:lang w:eastAsia="en-GB"/>
              </w:rPr>
            </w:pPr>
            <w:ins w:id="349" w:author="Gibran Hemani" w:date="2019-08-07T16:38:00Z">
              <w:r w:rsidRPr="00C4050A">
                <w:rPr>
                  <w:rFonts w:eastAsia="Times New Roman"/>
                  <w:color w:val="000000"/>
                  <w:sz w:val="24"/>
                  <w:szCs w:val="24"/>
                  <w:lang w:eastAsia="en-GB"/>
                </w:rPr>
                <w:t>0.78</w:t>
              </w:r>
            </w:ins>
          </w:p>
        </w:tc>
        <w:tc>
          <w:tcPr>
            <w:tcW w:w="1300" w:type="dxa"/>
            <w:noWrap/>
            <w:hideMark/>
            <w:tcPrChange w:id="350" w:author="Gibran Hemani" w:date="2019-08-07T16:38:00Z">
              <w:tcPr>
                <w:tcW w:w="1300" w:type="dxa"/>
                <w:tcBorders>
                  <w:top w:val="nil"/>
                  <w:left w:val="nil"/>
                  <w:bottom w:val="nil"/>
                  <w:right w:val="nil"/>
                </w:tcBorders>
                <w:shd w:val="clear" w:color="auto" w:fill="auto"/>
                <w:noWrap/>
                <w:vAlign w:val="bottom"/>
                <w:hideMark/>
              </w:tcPr>
            </w:tcPrChange>
          </w:tcPr>
          <w:p w14:paraId="6E44D62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51" w:author="Gibran Hemani" w:date="2019-08-07T16:38:00Z"/>
                <w:rFonts w:eastAsia="Times New Roman"/>
                <w:color w:val="000000"/>
                <w:sz w:val="24"/>
                <w:szCs w:val="24"/>
                <w:lang w:eastAsia="en-GB"/>
              </w:rPr>
            </w:pPr>
            <w:ins w:id="352" w:author="Gibran Hemani" w:date="2019-08-07T16:38:00Z">
              <w:r w:rsidRPr="00C4050A">
                <w:rPr>
                  <w:rFonts w:eastAsia="Times New Roman"/>
                  <w:color w:val="000000"/>
                  <w:sz w:val="24"/>
                  <w:szCs w:val="24"/>
                  <w:lang w:eastAsia="en-GB"/>
                </w:rPr>
                <w:t>0.0120</w:t>
              </w:r>
            </w:ins>
          </w:p>
        </w:tc>
        <w:tc>
          <w:tcPr>
            <w:tcW w:w="1300" w:type="dxa"/>
            <w:noWrap/>
            <w:hideMark/>
            <w:tcPrChange w:id="353" w:author="Gibran Hemani" w:date="2019-08-07T16:38:00Z">
              <w:tcPr>
                <w:tcW w:w="1300" w:type="dxa"/>
                <w:tcBorders>
                  <w:top w:val="nil"/>
                  <w:left w:val="nil"/>
                  <w:bottom w:val="nil"/>
                  <w:right w:val="nil"/>
                </w:tcBorders>
                <w:shd w:val="clear" w:color="auto" w:fill="auto"/>
                <w:noWrap/>
                <w:vAlign w:val="bottom"/>
                <w:hideMark/>
              </w:tcPr>
            </w:tcPrChange>
          </w:tcPr>
          <w:p w14:paraId="61D976C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54" w:author="Gibran Hemani" w:date="2019-08-07T16:38:00Z"/>
                <w:rFonts w:eastAsia="Times New Roman"/>
                <w:color w:val="000000"/>
                <w:sz w:val="24"/>
                <w:szCs w:val="24"/>
                <w:lang w:eastAsia="en-GB"/>
              </w:rPr>
            </w:pPr>
            <w:ins w:id="355" w:author="Gibran Hemani" w:date="2019-08-07T16:38:00Z">
              <w:r w:rsidRPr="00C4050A">
                <w:rPr>
                  <w:rFonts w:eastAsia="Times New Roman"/>
                  <w:color w:val="000000"/>
                  <w:sz w:val="24"/>
                  <w:szCs w:val="24"/>
                  <w:lang w:eastAsia="en-GB"/>
                </w:rPr>
                <w:t>95.80</w:t>
              </w:r>
            </w:ins>
          </w:p>
        </w:tc>
        <w:tc>
          <w:tcPr>
            <w:tcW w:w="1300" w:type="dxa"/>
            <w:noWrap/>
            <w:hideMark/>
            <w:tcPrChange w:id="356" w:author="Gibran Hemani" w:date="2019-08-07T16:38:00Z">
              <w:tcPr>
                <w:tcW w:w="1300" w:type="dxa"/>
                <w:tcBorders>
                  <w:top w:val="nil"/>
                  <w:left w:val="nil"/>
                  <w:bottom w:val="nil"/>
                  <w:right w:val="nil"/>
                </w:tcBorders>
                <w:shd w:val="clear" w:color="auto" w:fill="auto"/>
                <w:noWrap/>
                <w:vAlign w:val="bottom"/>
                <w:hideMark/>
              </w:tcPr>
            </w:tcPrChange>
          </w:tcPr>
          <w:p w14:paraId="6EAEA900"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57" w:author="Gibran Hemani" w:date="2019-08-07T16:38:00Z"/>
                <w:rFonts w:eastAsia="Times New Roman"/>
                <w:color w:val="000000"/>
                <w:sz w:val="24"/>
                <w:szCs w:val="24"/>
                <w:lang w:eastAsia="en-GB"/>
              </w:rPr>
            </w:pPr>
            <w:ins w:id="358" w:author="Gibran Hemani" w:date="2019-08-07T16:38:00Z">
              <w:r w:rsidRPr="00C4050A">
                <w:rPr>
                  <w:rFonts w:eastAsia="Times New Roman"/>
                  <w:color w:val="000000"/>
                  <w:sz w:val="24"/>
                  <w:szCs w:val="24"/>
                  <w:lang w:eastAsia="en-GB"/>
                </w:rPr>
                <w:t>10.39</w:t>
              </w:r>
            </w:ins>
          </w:p>
        </w:tc>
      </w:tr>
      <w:tr w:rsidR="00C4050A" w:rsidRPr="00C4050A" w14:paraId="422E64FE" w14:textId="77777777" w:rsidTr="00C4050A">
        <w:trPr>
          <w:trHeight w:val="320"/>
          <w:ins w:id="359" w:author="Gibran Hemani" w:date="2019-08-07T16:38:00Z"/>
          <w:trPrChange w:id="360"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361" w:author="Gibran Hemani" w:date="2019-08-07T16:38:00Z">
              <w:tcPr>
                <w:tcW w:w="1446" w:type="dxa"/>
                <w:tcBorders>
                  <w:top w:val="nil"/>
                  <w:left w:val="nil"/>
                  <w:bottom w:val="nil"/>
                  <w:right w:val="nil"/>
                </w:tcBorders>
                <w:shd w:val="clear" w:color="auto" w:fill="auto"/>
                <w:noWrap/>
                <w:vAlign w:val="bottom"/>
                <w:hideMark/>
              </w:tcPr>
            </w:tcPrChange>
          </w:tcPr>
          <w:p w14:paraId="4B8A86AC" w14:textId="77777777" w:rsidR="00C4050A" w:rsidRPr="00C4050A" w:rsidRDefault="00C4050A" w:rsidP="00C4050A">
            <w:pPr>
              <w:spacing w:line="240" w:lineRule="auto"/>
              <w:rPr>
                <w:ins w:id="362" w:author="Gibran Hemani" w:date="2019-08-07T16:38:00Z"/>
                <w:rFonts w:eastAsia="Times New Roman"/>
                <w:color w:val="000000"/>
                <w:sz w:val="24"/>
                <w:szCs w:val="24"/>
                <w:lang w:eastAsia="en-GB"/>
              </w:rPr>
            </w:pPr>
            <w:ins w:id="363" w:author="Gibran Hemani" w:date="2019-08-07T16:38:00Z">
              <w:r w:rsidRPr="00C4050A">
                <w:rPr>
                  <w:rFonts w:eastAsia="Times New Roman"/>
                  <w:color w:val="000000"/>
                  <w:sz w:val="24"/>
                  <w:szCs w:val="24"/>
                  <w:lang w:eastAsia="en-GB"/>
                </w:rPr>
                <w:t>MVMR+PVAL</w:t>
              </w:r>
            </w:ins>
          </w:p>
        </w:tc>
        <w:tc>
          <w:tcPr>
            <w:tcW w:w="1300" w:type="dxa"/>
            <w:noWrap/>
            <w:hideMark/>
            <w:tcPrChange w:id="364" w:author="Gibran Hemani" w:date="2019-08-07T16:38:00Z">
              <w:tcPr>
                <w:tcW w:w="1300" w:type="dxa"/>
                <w:tcBorders>
                  <w:top w:val="nil"/>
                  <w:left w:val="nil"/>
                  <w:bottom w:val="nil"/>
                  <w:right w:val="nil"/>
                </w:tcBorders>
                <w:shd w:val="clear" w:color="auto" w:fill="auto"/>
                <w:noWrap/>
                <w:vAlign w:val="bottom"/>
                <w:hideMark/>
              </w:tcPr>
            </w:tcPrChange>
          </w:tcPr>
          <w:p w14:paraId="1C5D518C"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365" w:author="Gibran Hemani" w:date="2019-08-07T16:38:00Z"/>
                <w:rFonts w:eastAsia="Times New Roman"/>
                <w:color w:val="000000"/>
                <w:sz w:val="24"/>
                <w:szCs w:val="24"/>
                <w:lang w:eastAsia="en-GB"/>
              </w:rPr>
            </w:pPr>
            <w:ins w:id="366" w:author="Gibran Hemani" w:date="2019-08-07T16:38:00Z">
              <w:r w:rsidRPr="00C4050A">
                <w:rPr>
                  <w:rFonts w:eastAsia="Times New Roman"/>
                  <w:color w:val="000000"/>
                  <w:sz w:val="24"/>
                  <w:szCs w:val="24"/>
                  <w:lang w:eastAsia="en-GB"/>
                </w:rPr>
                <w:t>Pleiotropic</w:t>
              </w:r>
            </w:ins>
          </w:p>
        </w:tc>
        <w:tc>
          <w:tcPr>
            <w:tcW w:w="1300" w:type="dxa"/>
            <w:noWrap/>
            <w:hideMark/>
            <w:tcPrChange w:id="367" w:author="Gibran Hemani" w:date="2019-08-07T16:38:00Z">
              <w:tcPr>
                <w:tcW w:w="1300" w:type="dxa"/>
                <w:tcBorders>
                  <w:top w:val="nil"/>
                  <w:left w:val="nil"/>
                  <w:bottom w:val="nil"/>
                  <w:right w:val="nil"/>
                </w:tcBorders>
                <w:shd w:val="clear" w:color="auto" w:fill="auto"/>
                <w:noWrap/>
                <w:vAlign w:val="bottom"/>
                <w:hideMark/>
              </w:tcPr>
            </w:tcPrChange>
          </w:tcPr>
          <w:p w14:paraId="430E324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68" w:author="Gibran Hemani" w:date="2019-08-07T16:38:00Z"/>
                <w:rFonts w:eastAsia="Times New Roman"/>
                <w:color w:val="000000"/>
                <w:sz w:val="24"/>
                <w:szCs w:val="24"/>
                <w:lang w:eastAsia="en-GB"/>
              </w:rPr>
            </w:pPr>
            <w:ins w:id="369" w:author="Gibran Hemani" w:date="2019-08-07T16:38:00Z">
              <w:r w:rsidRPr="00C4050A">
                <w:rPr>
                  <w:rFonts w:eastAsia="Times New Roman"/>
                  <w:color w:val="000000"/>
                  <w:sz w:val="24"/>
                  <w:szCs w:val="24"/>
                  <w:lang w:eastAsia="en-GB"/>
                </w:rPr>
                <w:t>5</w:t>
              </w:r>
            </w:ins>
          </w:p>
        </w:tc>
        <w:tc>
          <w:tcPr>
            <w:tcW w:w="1300" w:type="dxa"/>
            <w:noWrap/>
            <w:hideMark/>
            <w:tcPrChange w:id="370" w:author="Gibran Hemani" w:date="2019-08-07T16:38:00Z">
              <w:tcPr>
                <w:tcW w:w="1300" w:type="dxa"/>
                <w:tcBorders>
                  <w:top w:val="nil"/>
                  <w:left w:val="nil"/>
                  <w:bottom w:val="nil"/>
                  <w:right w:val="nil"/>
                </w:tcBorders>
                <w:shd w:val="clear" w:color="auto" w:fill="auto"/>
                <w:noWrap/>
                <w:vAlign w:val="bottom"/>
                <w:hideMark/>
              </w:tcPr>
            </w:tcPrChange>
          </w:tcPr>
          <w:p w14:paraId="12AB1C5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71" w:author="Gibran Hemani" w:date="2019-08-07T16:38:00Z"/>
                <w:rFonts w:eastAsia="Times New Roman"/>
                <w:color w:val="000000"/>
                <w:sz w:val="24"/>
                <w:szCs w:val="24"/>
                <w:lang w:eastAsia="en-GB"/>
              </w:rPr>
            </w:pPr>
            <w:ins w:id="372" w:author="Gibran Hemani" w:date="2019-08-07T16:38:00Z">
              <w:r w:rsidRPr="00C4050A">
                <w:rPr>
                  <w:rFonts w:eastAsia="Times New Roman"/>
                  <w:color w:val="000000"/>
                  <w:sz w:val="24"/>
                  <w:szCs w:val="24"/>
                  <w:lang w:eastAsia="en-GB"/>
                </w:rPr>
                <w:t>0.16</w:t>
              </w:r>
            </w:ins>
          </w:p>
        </w:tc>
        <w:tc>
          <w:tcPr>
            <w:tcW w:w="1300" w:type="dxa"/>
            <w:noWrap/>
            <w:hideMark/>
            <w:tcPrChange w:id="373" w:author="Gibran Hemani" w:date="2019-08-07T16:38:00Z">
              <w:tcPr>
                <w:tcW w:w="1300" w:type="dxa"/>
                <w:tcBorders>
                  <w:top w:val="nil"/>
                  <w:left w:val="nil"/>
                  <w:bottom w:val="nil"/>
                  <w:right w:val="nil"/>
                </w:tcBorders>
                <w:shd w:val="clear" w:color="auto" w:fill="auto"/>
                <w:noWrap/>
                <w:vAlign w:val="bottom"/>
                <w:hideMark/>
              </w:tcPr>
            </w:tcPrChange>
          </w:tcPr>
          <w:p w14:paraId="496B13F1"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74" w:author="Gibran Hemani" w:date="2019-08-07T16:38:00Z"/>
                <w:rFonts w:eastAsia="Times New Roman"/>
                <w:color w:val="000000"/>
                <w:sz w:val="24"/>
                <w:szCs w:val="24"/>
                <w:lang w:eastAsia="en-GB"/>
              </w:rPr>
            </w:pPr>
            <w:ins w:id="375" w:author="Gibran Hemani" w:date="2019-08-07T16:38:00Z">
              <w:r w:rsidRPr="00C4050A">
                <w:rPr>
                  <w:rFonts w:eastAsia="Times New Roman"/>
                  <w:color w:val="000000"/>
                  <w:sz w:val="24"/>
                  <w:szCs w:val="24"/>
                  <w:lang w:eastAsia="en-GB"/>
                </w:rPr>
                <w:t>0.0150</w:t>
              </w:r>
            </w:ins>
          </w:p>
        </w:tc>
        <w:tc>
          <w:tcPr>
            <w:tcW w:w="1300" w:type="dxa"/>
            <w:noWrap/>
            <w:hideMark/>
            <w:tcPrChange w:id="376" w:author="Gibran Hemani" w:date="2019-08-07T16:38:00Z">
              <w:tcPr>
                <w:tcW w:w="1300" w:type="dxa"/>
                <w:tcBorders>
                  <w:top w:val="nil"/>
                  <w:left w:val="nil"/>
                  <w:bottom w:val="nil"/>
                  <w:right w:val="nil"/>
                </w:tcBorders>
                <w:shd w:val="clear" w:color="auto" w:fill="auto"/>
                <w:noWrap/>
                <w:vAlign w:val="bottom"/>
                <w:hideMark/>
              </w:tcPr>
            </w:tcPrChange>
          </w:tcPr>
          <w:p w14:paraId="2BE8D25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77" w:author="Gibran Hemani" w:date="2019-08-07T16:38:00Z"/>
                <w:rFonts w:eastAsia="Times New Roman"/>
                <w:color w:val="000000"/>
                <w:sz w:val="24"/>
                <w:szCs w:val="24"/>
                <w:lang w:eastAsia="en-GB"/>
              </w:rPr>
            </w:pPr>
            <w:ins w:id="378" w:author="Gibran Hemani" w:date="2019-08-07T16:38:00Z">
              <w:r w:rsidRPr="00C4050A">
                <w:rPr>
                  <w:rFonts w:eastAsia="Times New Roman"/>
                  <w:color w:val="000000"/>
                  <w:sz w:val="24"/>
                  <w:szCs w:val="24"/>
                  <w:lang w:eastAsia="en-GB"/>
                </w:rPr>
                <w:t>-60.78</w:t>
              </w:r>
            </w:ins>
          </w:p>
        </w:tc>
        <w:tc>
          <w:tcPr>
            <w:tcW w:w="1300" w:type="dxa"/>
            <w:noWrap/>
            <w:hideMark/>
            <w:tcPrChange w:id="379" w:author="Gibran Hemani" w:date="2019-08-07T16:38:00Z">
              <w:tcPr>
                <w:tcW w:w="1300" w:type="dxa"/>
                <w:tcBorders>
                  <w:top w:val="nil"/>
                  <w:left w:val="nil"/>
                  <w:bottom w:val="nil"/>
                  <w:right w:val="nil"/>
                </w:tcBorders>
                <w:shd w:val="clear" w:color="auto" w:fill="auto"/>
                <w:noWrap/>
                <w:vAlign w:val="bottom"/>
                <w:hideMark/>
              </w:tcPr>
            </w:tcPrChange>
          </w:tcPr>
          <w:p w14:paraId="1DD9A8D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80" w:author="Gibran Hemani" w:date="2019-08-07T16:38:00Z"/>
                <w:rFonts w:eastAsia="Times New Roman"/>
                <w:color w:val="000000"/>
                <w:sz w:val="24"/>
                <w:szCs w:val="24"/>
                <w:lang w:eastAsia="en-GB"/>
              </w:rPr>
            </w:pPr>
            <w:ins w:id="381" w:author="Gibran Hemani" w:date="2019-08-07T16:38:00Z">
              <w:r w:rsidRPr="00C4050A">
                <w:rPr>
                  <w:rFonts w:eastAsia="Times New Roman"/>
                  <w:color w:val="000000"/>
                  <w:sz w:val="24"/>
                  <w:szCs w:val="24"/>
                  <w:lang w:eastAsia="en-GB"/>
                </w:rPr>
                <w:t>0.89</w:t>
              </w:r>
            </w:ins>
          </w:p>
        </w:tc>
      </w:tr>
      <w:tr w:rsidR="00C4050A" w:rsidRPr="00C4050A" w14:paraId="389ADDC1" w14:textId="77777777" w:rsidTr="00C4050A">
        <w:trPr>
          <w:trHeight w:val="320"/>
          <w:ins w:id="382" w:author="Gibran Hemani" w:date="2019-08-07T16:38:00Z"/>
          <w:trPrChange w:id="383"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384" w:author="Gibran Hemani" w:date="2019-08-07T16:38:00Z">
              <w:tcPr>
                <w:tcW w:w="1446" w:type="dxa"/>
                <w:tcBorders>
                  <w:top w:val="nil"/>
                  <w:left w:val="nil"/>
                  <w:bottom w:val="nil"/>
                  <w:right w:val="nil"/>
                </w:tcBorders>
                <w:shd w:val="clear" w:color="auto" w:fill="auto"/>
                <w:noWrap/>
                <w:vAlign w:val="bottom"/>
                <w:hideMark/>
              </w:tcPr>
            </w:tcPrChange>
          </w:tcPr>
          <w:p w14:paraId="08E542E9" w14:textId="77777777" w:rsidR="00C4050A" w:rsidRPr="00C4050A" w:rsidRDefault="00C4050A" w:rsidP="00C4050A">
            <w:pPr>
              <w:spacing w:line="240" w:lineRule="auto"/>
              <w:rPr>
                <w:ins w:id="385" w:author="Gibran Hemani" w:date="2019-08-07T16:38:00Z"/>
                <w:rFonts w:eastAsia="Times New Roman"/>
                <w:color w:val="000000"/>
                <w:sz w:val="24"/>
                <w:szCs w:val="24"/>
                <w:lang w:eastAsia="en-GB"/>
              </w:rPr>
            </w:pPr>
            <w:ins w:id="386" w:author="Gibran Hemani" w:date="2019-08-07T16:38:00Z">
              <w:r w:rsidRPr="00C4050A">
                <w:rPr>
                  <w:rFonts w:eastAsia="Times New Roman"/>
                  <w:color w:val="000000"/>
                  <w:sz w:val="24"/>
                  <w:szCs w:val="24"/>
                  <w:lang w:eastAsia="en-GB"/>
                </w:rPr>
                <w:t>MVMR+PVAL</w:t>
              </w:r>
            </w:ins>
          </w:p>
        </w:tc>
        <w:tc>
          <w:tcPr>
            <w:tcW w:w="1300" w:type="dxa"/>
            <w:noWrap/>
            <w:hideMark/>
            <w:tcPrChange w:id="387" w:author="Gibran Hemani" w:date="2019-08-07T16:38:00Z">
              <w:tcPr>
                <w:tcW w:w="1300" w:type="dxa"/>
                <w:tcBorders>
                  <w:top w:val="nil"/>
                  <w:left w:val="nil"/>
                  <w:bottom w:val="nil"/>
                  <w:right w:val="nil"/>
                </w:tcBorders>
                <w:shd w:val="clear" w:color="auto" w:fill="auto"/>
                <w:noWrap/>
                <w:vAlign w:val="bottom"/>
                <w:hideMark/>
              </w:tcPr>
            </w:tcPrChange>
          </w:tcPr>
          <w:p w14:paraId="5E44A7EE"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388" w:author="Gibran Hemani" w:date="2019-08-07T16:38:00Z"/>
                <w:rFonts w:eastAsia="Times New Roman"/>
                <w:color w:val="000000"/>
                <w:sz w:val="24"/>
                <w:szCs w:val="24"/>
                <w:lang w:eastAsia="en-GB"/>
              </w:rPr>
            </w:pPr>
            <w:ins w:id="389" w:author="Gibran Hemani" w:date="2019-08-07T16:38:00Z">
              <w:r w:rsidRPr="00C4050A">
                <w:rPr>
                  <w:rFonts w:eastAsia="Times New Roman"/>
                  <w:color w:val="000000"/>
                  <w:sz w:val="24"/>
                  <w:szCs w:val="24"/>
                  <w:lang w:eastAsia="en-GB"/>
                </w:rPr>
                <w:t>Pleiotropic</w:t>
              </w:r>
            </w:ins>
          </w:p>
        </w:tc>
        <w:tc>
          <w:tcPr>
            <w:tcW w:w="1300" w:type="dxa"/>
            <w:noWrap/>
            <w:hideMark/>
            <w:tcPrChange w:id="390" w:author="Gibran Hemani" w:date="2019-08-07T16:38:00Z">
              <w:tcPr>
                <w:tcW w:w="1300" w:type="dxa"/>
                <w:tcBorders>
                  <w:top w:val="nil"/>
                  <w:left w:val="nil"/>
                  <w:bottom w:val="nil"/>
                  <w:right w:val="nil"/>
                </w:tcBorders>
                <w:shd w:val="clear" w:color="auto" w:fill="auto"/>
                <w:noWrap/>
                <w:vAlign w:val="bottom"/>
                <w:hideMark/>
              </w:tcPr>
            </w:tcPrChange>
          </w:tcPr>
          <w:p w14:paraId="0AEB33A6"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91" w:author="Gibran Hemani" w:date="2019-08-07T16:38:00Z"/>
                <w:rFonts w:eastAsia="Times New Roman"/>
                <w:color w:val="000000"/>
                <w:sz w:val="24"/>
                <w:szCs w:val="24"/>
                <w:lang w:eastAsia="en-GB"/>
              </w:rPr>
            </w:pPr>
            <w:ins w:id="392" w:author="Gibran Hemani" w:date="2019-08-07T16:38:00Z">
              <w:r w:rsidRPr="00C4050A">
                <w:rPr>
                  <w:rFonts w:eastAsia="Times New Roman"/>
                  <w:color w:val="000000"/>
                  <w:sz w:val="24"/>
                  <w:szCs w:val="24"/>
                  <w:lang w:eastAsia="en-GB"/>
                </w:rPr>
                <w:t>15</w:t>
              </w:r>
            </w:ins>
          </w:p>
        </w:tc>
        <w:tc>
          <w:tcPr>
            <w:tcW w:w="1300" w:type="dxa"/>
            <w:noWrap/>
            <w:hideMark/>
            <w:tcPrChange w:id="393" w:author="Gibran Hemani" w:date="2019-08-07T16:38:00Z">
              <w:tcPr>
                <w:tcW w:w="1300" w:type="dxa"/>
                <w:tcBorders>
                  <w:top w:val="nil"/>
                  <w:left w:val="nil"/>
                  <w:bottom w:val="nil"/>
                  <w:right w:val="nil"/>
                </w:tcBorders>
                <w:shd w:val="clear" w:color="auto" w:fill="auto"/>
                <w:noWrap/>
                <w:vAlign w:val="bottom"/>
                <w:hideMark/>
              </w:tcPr>
            </w:tcPrChange>
          </w:tcPr>
          <w:p w14:paraId="7C29272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94" w:author="Gibran Hemani" w:date="2019-08-07T16:38:00Z"/>
                <w:rFonts w:eastAsia="Times New Roman"/>
                <w:color w:val="000000"/>
                <w:sz w:val="24"/>
                <w:szCs w:val="24"/>
                <w:lang w:eastAsia="en-GB"/>
              </w:rPr>
            </w:pPr>
            <w:ins w:id="395" w:author="Gibran Hemani" w:date="2019-08-07T16:38:00Z">
              <w:r w:rsidRPr="00C4050A">
                <w:rPr>
                  <w:rFonts w:eastAsia="Times New Roman"/>
                  <w:color w:val="000000"/>
                  <w:sz w:val="24"/>
                  <w:szCs w:val="24"/>
                  <w:lang w:eastAsia="en-GB"/>
                </w:rPr>
                <w:t>0.07</w:t>
              </w:r>
            </w:ins>
          </w:p>
        </w:tc>
        <w:tc>
          <w:tcPr>
            <w:tcW w:w="1300" w:type="dxa"/>
            <w:noWrap/>
            <w:hideMark/>
            <w:tcPrChange w:id="396" w:author="Gibran Hemani" w:date="2019-08-07T16:38:00Z">
              <w:tcPr>
                <w:tcW w:w="1300" w:type="dxa"/>
                <w:tcBorders>
                  <w:top w:val="nil"/>
                  <w:left w:val="nil"/>
                  <w:bottom w:val="nil"/>
                  <w:right w:val="nil"/>
                </w:tcBorders>
                <w:shd w:val="clear" w:color="auto" w:fill="auto"/>
                <w:noWrap/>
                <w:vAlign w:val="bottom"/>
                <w:hideMark/>
              </w:tcPr>
            </w:tcPrChange>
          </w:tcPr>
          <w:p w14:paraId="51CF86F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397" w:author="Gibran Hemani" w:date="2019-08-07T16:38:00Z"/>
                <w:rFonts w:eastAsia="Times New Roman"/>
                <w:color w:val="000000"/>
                <w:sz w:val="24"/>
                <w:szCs w:val="24"/>
                <w:lang w:eastAsia="en-GB"/>
              </w:rPr>
            </w:pPr>
            <w:ins w:id="398" w:author="Gibran Hemani" w:date="2019-08-07T16:38:00Z">
              <w:r w:rsidRPr="00C4050A">
                <w:rPr>
                  <w:rFonts w:eastAsia="Times New Roman"/>
                  <w:color w:val="000000"/>
                  <w:sz w:val="24"/>
                  <w:szCs w:val="24"/>
                  <w:lang w:eastAsia="en-GB"/>
                </w:rPr>
                <w:t>0.0439</w:t>
              </w:r>
            </w:ins>
          </w:p>
        </w:tc>
        <w:tc>
          <w:tcPr>
            <w:tcW w:w="1300" w:type="dxa"/>
            <w:noWrap/>
            <w:hideMark/>
            <w:tcPrChange w:id="399" w:author="Gibran Hemani" w:date="2019-08-07T16:38:00Z">
              <w:tcPr>
                <w:tcW w:w="1300" w:type="dxa"/>
                <w:tcBorders>
                  <w:top w:val="nil"/>
                  <w:left w:val="nil"/>
                  <w:bottom w:val="nil"/>
                  <w:right w:val="nil"/>
                </w:tcBorders>
                <w:shd w:val="clear" w:color="auto" w:fill="auto"/>
                <w:noWrap/>
                <w:vAlign w:val="bottom"/>
                <w:hideMark/>
              </w:tcPr>
            </w:tcPrChange>
          </w:tcPr>
          <w:p w14:paraId="217A7BF1"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00" w:author="Gibran Hemani" w:date="2019-08-07T16:38:00Z"/>
                <w:rFonts w:eastAsia="Times New Roman"/>
                <w:color w:val="000000"/>
                <w:sz w:val="24"/>
                <w:szCs w:val="24"/>
                <w:lang w:eastAsia="en-GB"/>
              </w:rPr>
            </w:pPr>
            <w:ins w:id="401" w:author="Gibran Hemani" w:date="2019-08-07T16:38:00Z">
              <w:r w:rsidRPr="00C4050A">
                <w:rPr>
                  <w:rFonts w:eastAsia="Times New Roman"/>
                  <w:color w:val="000000"/>
                  <w:sz w:val="24"/>
                  <w:szCs w:val="24"/>
                  <w:lang w:eastAsia="en-GB"/>
                </w:rPr>
                <w:t>-83.52</w:t>
              </w:r>
            </w:ins>
          </w:p>
        </w:tc>
        <w:tc>
          <w:tcPr>
            <w:tcW w:w="1300" w:type="dxa"/>
            <w:noWrap/>
            <w:hideMark/>
            <w:tcPrChange w:id="402" w:author="Gibran Hemani" w:date="2019-08-07T16:38:00Z">
              <w:tcPr>
                <w:tcW w:w="1300" w:type="dxa"/>
                <w:tcBorders>
                  <w:top w:val="nil"/>
                  <w:left w:val="nil"/>
                  <w:bottom w:val="nil"/>
                  <w:right w:val="nil"/>
                </w:tcBorders>
                <w:shd w:val="clear" w:color="auto" w:fill="auto"/>
                <w:noWrap/>
                <w:vAlign w:val="bottom"/>
                <w:hideMark/>
              </w:tcPr>
            </w:tcPrChange>
          </w:tcPr>
          <w:p w14:paraId="72F192D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03" w:author="Gibran Hemani" w:date="2019-08-07T16:38:00Z"/>
                <w:rFonts w:eastAsia="Times New Roman"/>
                <w:color w:val="000000"/>
                <w:sz w:val="24"/>
                <w:szCs w:val="24"/>
                <w:lang w:eastAsia="en-GB"/>
              </w:rPr>
            </w:pPr>
            <w:ins w:id="404" w:author="Gibran Hemani" w:date="2019-08-07T16:38:00Z">
              <w:r w:rsidRPr="00C4050A">
                <w:rPr>
                  <w:rFonts w:eastAsia="Times New Roman"/>
                  <w:color w:val="000000"/>
                  <w:sz w:val="24"/>
                  <w:szCs w:val="24"/>
                  <w:lang w:eastAsia="en-GB"/>
                </w:rPr>
                <w:t>2.45</w:t>
              </w:r>
            </w:ins>
          </w:p>
        </w:tc>
      </w:tr>
      <w:tr w:rsidR="00C4050A" w:rsidRPr="00C4050A" w14:paraId="2872923D" w14:textId="77777777" w:rsidTr="00C4050A">
        <w:trPr>
          <w:trHeight w:val="320"/>
          <w:ins w:id="405" w:author="Gibran Hemani" w:date="2019-08-07T16:38:00Z"/>
          <w:trPrChange w:id="406"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407" w:author="Gibran Hemani" w:date="2019-08-07T16:38:00Z">
              <w:tcPr>
                <w:tcW w:w="1446" w:type="dxa"/>
                <w:tcBorders>
                  <w:top w:val="nil"/>
                  <w:left w:val="nil"/>
                  <w:bottom w:val="nil"/>
                  <w:right w:val="nil"/>
                </w:tcBorders>
                <w:shd w:val="clear" w:color="auto" w:fill="auto"/>
                <w:noWrap/>
                <w:vAlign w:val="bottom"/>
                <w:hideMark/>
              </w:tcPr>
            </w:tcPrChange>
          </w:tcPr>
          <w:p w14:paraId="283A1001" w14:textId="77777777" w:rsidR="00C4050A" w:rsidRPr="00C4050A" w:rsidRDefault="00C4050A" w:rsidP="00C4050A">
            <w:pPr>
              <w:spacing w:line="240" w:lineRule="auto"/>
              <w:rPr>
                <w:ins w:id="408" w:author="Gibran Hemani" w:date="2019-08-07T16:38:00Z"/>
                <w:rFonts w:eastAsia="Times New Roman"/>
                <w:color w:val="000000"/>
                <w:sz w:val="24"/>
                <w:szCs w:val="24"/>
                <w:lang w:eastAsia="en-GB"/>
              </w:rPr>
            </w:pPr>
            <w:ins w:id="409" w:author="Gibran Hemani" w:date="2019-08-07T16:38:00Z">
              <w:r w:rsidRPr="00C4050A">
                <w:rPr>
                  <w:rFonts w:eastAsia="Times New Roman"/>
                  <w:color w:val="000000"/>
                  <w:sz w:val="24"/>
                  <w:szCs w:val="24"/>
                  <w:lang w:eastAsia="en-GB"/>
                </w:rPr>
                <w:t>MVMR</w:t>
              </w:r>
            </w:ins>
          </w:p>
        </w:tc>
        <w:tc>
          <w:tcPr>
            <w:tcW w:w="1300" w:type="dxa"/>
            <w:noWrap/>
            <w:hideMark/>
            <w:tcPrChange w:id="410" w:author="Gibran Hemani" w:date="2019-08-07T16:38:00Z">
              <w:tcPr>
                <w:tcW w:w="1300" w:type="dxa"/>
                <w:tcBorders>
                  <w:top w:val="nil"/>
                  <w:left w:val="nil"/>
                  <w:bottom w:val="nil"/>
                  <w:right w:val="nil"/>
                </w:tcBorders>
                <w:shd w:val="clear" w:color="auto" w:fill="auto"/>
                <w:noWrap/>
                <w:vAlign w:val="bottom"/>
                <w:hideMark/>
              </w:tcPr>
            </w:tcPrChange>
          </w:tcPr>
          <w:p w14:paraId="5684B680"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411" w:author="Gibran Hemani" w:date="2019-08-07T16:38:00Z"/>
                <w:rFonts w:eastAsia="Times New Roman"/>
                <w:color w:val="000000"/>
                <w:sz w:val="24"/>
                <w:szCs w:val="24"/>
                <w:lang w:eastAsia="en-GB"/>
              </w:rPr>
            </w:pPr>
            <w:ins w:id="412" w:author="Gibran Hemani" w:date="2019-08-07T16:38:00Z">
              <w:r w:rsidRPr="00C4050A">
                <w:rPr>
                  <w:rFonts w:eastAsia="Times New Roman"/>
                  <w:color w:val="000000"/>
                  <w:sz w:val="24"/>
                  <w:szCs w:val="24"/>
                  <w:lang w:eastAsia="en-GB"/>
                </w:rPr>
                <w:t>Simple</w:t>
              </w:r>
            </w:ins>
          </w:p>
        </w:tc>
        <w:tc>
          <w:tcPr>
            <w:tcW w:w="1300" w:type="dxa"/>
            <w:noWrap/>
            <w:hideMark/>
            <w:tcPrChange w:id="413" w:author="Gibran Hemani" w:date="2019-08-07T16:38:00Z">
              <w:tcPr>
                <w:tcW w:w="1300" w:type="dxa"/>
                <w:tcBorders>
                  <w:top w:val="nil"/>
                  <w:left w:val="nil"/>
                  <w:bottom w:val="nil"/>
                  <w:right w:val="nil"/>
                </w:tcBorders>
                <w:shd w:val="clear" w:color="auto" w:fill="auto"/>
                <w:noWrap/>
                <w:vAlign w:val="bottom"/>
                <w:hideMark/>
              </w:tcPr>
            </w:tcPrChange>
          </w:tcPr>
          <w:p w14:paraId="3C5A38EC"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14" w:author="Gibran Hemani" w:date="2019-08-07T16:38:00Z"/>
                <w:rFonts w:eastAsia="Times New Roman"/>
                <w:color w:val="000000"/>
                <w:sz w:val="24"/>
                <w:szCs w:val="24"/>
                <w:lang w:eastAsia="en-GB"/>
              </w:rPr>
            </w:pPr>
            <w:ins w:id="415" w:author="Gibran Hemani" w:date="2019-08-07T16:38:00Z">
              <w:r w:rsidRPr="00C4050A">
                <w:rPr>
                  <w:rFonts w:eastAsia="Times New Roman"/>
                  <w:color w:val="000000"/>
                  <w:sz w:val="24"/>
                  <w:szCs w:val="24"/>
                  <w:lang w:eastAsia="en-GB"/>
                </w:rPr>
                <w:t>5</w:t>
              </w:r>
            </w:ins>
          </w:p>
        </w:tc>
        <w:tc>
          <w:tcPr>
            <w:tcW w:w="1300" w:type="dxa"/>
            <w:noWrap/>
            <w:hideMark/>
            <w:tcPrChange w:id="416" w:author="Gibran Hemani" w:date="2019-08-07T16:38:00Z">
              <w:tcPr>
                <w:tcW w:w="1300" w:type="dxa"/>
                <w:tcBorders>
                  <w:top w:val="nil"/>
                  <w:left w:val="nil"/>
                  <w:bottom w:val="nil"/>
                  <w:right w:val="nil"/>
                </w:tcBorders>
                <w:shd w:val="clear" w:color="auto" w:fill="auto"/>
                <w:noWrap/>
                <w:vAlign w:val="bottom"/>
                <w:hideMark/>
              </w:tcPr>
            </w:tcPrChange>
          </w:tcPr>
          <w:p w14:paraId="6C46893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17" w:author="Gibran Hemani" w:date="2019-08-07T16:38:00Z"/>
                <w:rFonts w:eastAsia="Times New Roman"/>
                <w:color w:val="000000"/>
                <w:sz w:val="24"/>
                <w:szCs w:val="24"/>
                <w:lang w:eastAsia="en-GB"/>
              </w:rPr>
            </w:pPr>
            <w:ins w:id="418" w:author="Gibran Hemani" w:date="2019-08-07T16:38:00Z">
              <w:r w:rsidRPr="00C4050A">
                <w:rPr>
                  <w:rFonts w:eastAsia="Times New Roman"/>
                  <w:color w:val="000000"/>
                  <w:sz w:val="24"/>
                  <w:szCs w:val="24"/>
                  <w:lang w:eastAsia="en-GB"/>
                </w:rPr>
                <w:t>0.40</w:t>
              </w:r>
            </w:ins>
          </w:p>
        </w:tc>
        <w:tc>
          <w:tcPr>
            <w:tcW w:w="1300" w:type="dxa"/>
            <w:noWrap/>
            <w:hideMark/>
            <w:tcPrChange w:id="419" w:author="Gibran Hemani" w:date="2019-08-07T16:38:00Z">
              <w:tcPr>
                <w:tcW w:w="1300" w:type="dxa"/>
                <w:tcBorders>
                  <w:top w:val="nil"/>
                  <w:left w:val="nil"/>
                  <w:bottom w:val="nil"/>
                  <w:right w:val="nil"/>
                </w:tcBorders>
                <w:shd w:val="clear" w:color="auto" w:fill="auto"/>
                <w:noWrap/>
                <w:vAlign w:val="bottom"/>
                <w:hideMark/>
              </w:tcPr>
            </w:tcPrChange>
          </w:tcPr>
          <w:p w14:paraId="690A7711"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20" w:author="Gibran Hemani" w:date="2019-08-07T16:38:00Z"/>
                <w:rFonts w:eastAsia="Times New Roman"/>
                <w:color w:val="000000"/>
                <w:sz w:val="24"/>
                <w:szCs w:val="24"/>
                <w:lang w:eastAsia="en-GB"/>
              </w:rPr>
            </w:pPr>
            <w:ins w:id="421" w:author="Gibran Hemani" w:date="2019-08-07T16:38:00Z">
              <w:r w:rsidRPr="00C4050A">
                <w:rPr>
                  <w:rFonts w:eastAsia="Times New Roman"/>
                  <w:color w:val="000000"/>
                  <w:sz w:val="24"/>
                  <w:szCs w:val="24"/>
                  <w:lang w:eastAsia="en-GB"/>
                </w:rPr>
                <w:t>0.0102</w:t>
              </w:r>
            </w:ins>
          </w:p>
        </w:tc>
        <w:tc>
          <w:tcPr>
            <w:tcW w:w="1300" w:type="dxa"/>
            <w:noWrap/>
            <w:hideMark/>
            <w:tcPrChange w:id="422" w:author="Gibran Hemani" w:date="2019-08-07T16:38:00Z">
              <w:tcPr>
                <w:tcW w:w="1300" w:type="dxa"/>
                <w:tcBorders>
                  <w:top w:val="nil"/>
                  <w:left w:val="nil"/>
                  <w:bottom w:val="nil"/>
                  <w:right w:val="nil"/>
                </w:tcBorders>
                <w:shd w:val="clear" w:color="auto" w:fill="auto"/>
                <w:noWrap/>
                <w:vAlign w:val="bottom"/>
                <w:hideMark/>
              </w:tcPr>
            </w:tcPrChange>
          </w:tcPr>
          <w:p w14:paraId="5186A5A9"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23" w:author="Gibran Hemani" w:date="2019-08-07T16:38:00Z"/>
                <w:rFonts w:eastAsia="Times New Roman"/>
                <w:color w:val="000000"/>
                <w:sz w:val="24"/>
                <w:szCs w:val="24"/>
                <w:lang w:eastAsia="en-GB"/>
              </w:rPr>
            </w:pPr>
            <w:ins w:id="424" w:author="Gibran Hemani" w:date="2019-08-07T16:38:00Z">
              <w:r w:rsidRPr="00C4050A">
                <w:rPr>
                  <w:rFonts w:eastAsia="Times New Roman"/>
                  <w:color w:val="000000"/>
                  <w:sz w:val="24"/>
                  <w:szCs w:val="24"/>
                  <w:lang w:eastAsia="en-GB"/>
                </w:rPr>
                <w:t>-0.79</w:t>
              </w:r>
            </w:ins>
          </w:p>
        </w:tc>
        <w:tc>
          <w:tcPr>
            <w:tcW w:w="1300" w:type="dxa"/>
            <w:noWrap/>
            <w:hideMark/>
            <w:tcPrChange w:id="425" w:author="Gibran Hemani" w:date="2019-08-07T16:38:00Z">
              <w:tcPr>
                <w:tcW w:w="1300" w:type="dxa"/>
                <w:tcBorders>
                  <w:top w:val="nil"/>
                  <w:left w:val="nil"/>
                  <w:bottom w:val="nil"/>
                  <w:right w:val="nil"/>
                </w:tcBorders>
                <w:shd w:val="clear" w:color="auto" w:fill="auto"/>
                <w:noWrap/>
                <w:vAlign w:val="bottom"/>
                <w:hideMark/>
              </w:tcPr>
            </w:tcPrChange>
          </w:tcPr>
          <w:p w14:paraId="358E201C"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26" w:author="Gibran Hemani" w:date="2019-08-07T16:38:00Z"/>
                <w:rFonts w:eastAsia="Times New Roman"/>
                <w:color w:val="000000"/>
                <w:sz w:val="24"/>
                <w:szCs w:val="24"/>
                <w:lang w:eastAsia="en-GB"/>
              </w:rPr>
            </w:pPr>
            <w:ins w:id="427" w:author="Gibran Hemani" w:date="2019-08-07T16:38:00Z">
              <w:r w:rsidRPr="00C4050A">
                <w:rPr>
                  <w:rFonts w:eastAsia="Times New Roman"/>
                  <w:color w:val="000000"/>
                  <w:sz w:val="24"/>
                  <w:szCs w:val="24"/>
                  <w:lang w:eastAsia="en-GB"/>
                </w:rPr>
                <w:t>12.00</w:t>
              </w:r>
            </w:ins>
          </w:p>
        </w:tc>
      </w:tr>
      <w:tr w:rsidR="00C4050A" w:rsidRPr="00C4050A" w14:paraId="0C81AFDD" w14:textId="77777777" w:rsidTr="00C4050A">
        <w:trPr>
          <w:trHeight w:val="320"/>
          <w:ins w:id="428" w:author="Gibran Hemani" w:date="2019-08-07T16:38:00Z"/>
          <w:trPrChange w:id="429"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430" w:author="Gibran Hemani" w:date="2019-08-07T16:38:00Z">
              <w:tcPr>
                <w:tcW w:w="1446" w:type="dxa"/>
                <w:tcBorders>
                  <w:top w:val="nil"/>
                  <w:left w:val="nil"/>
                  <w:bottom w:val="nil"/>
                  <w:right w:val="nil"/>
                </w:tcBorders>
                <w:shd w:val="clear" w:color="auto" w:fill="auto"/>
                <w:noWrap/>
                <w:vAlign w:val="bottom"/>
                <w:hideMark/>
              </w:tcPr>
            </w:tcPrChange>
          </w:tcPr>
          <w:p w14:paraId="4E60ED40" w14:textId="77777777" w:rsidR="00C4050A" w:rsidRPr="00C4050A" w:rsidRDefault="00C4050A" w:rsidP="00C4050A">
            <w:pPr>
              <w:spacing w:line="240" w:lineRule="auto"/>
              <w:rPr>
                <w:ins w:id="431" w:author="Gibran Hemani" w:date="2019-08-07T16:38:00Z"/>
                <w:rFonts w:eastAsia="Times New Roman"/>
                <w:color w:val="000000"/>
                <w:sz w:val="24"/>
                <w:szCs w:val="24"/>
                <w:lang w:eastAsia="en-GB"/>
              </w:rPr>
            </w:pPr>
            <w:ins w:id="432" w:author="Gibran Hemani" w:date="2019-08-07T16:38:00Z">
              <w:r w:rsidRPr="00C4050A">
                <w:rPr>
                  <w:rFonts w:eastAsia="Times New Roman"/>
                  <w:color w:val="000000"/>
                  <w:sz w:val="24"/>
                  <w:szCs w:val="24"/>
                  <w:lang w:eastAsia="en-GB"/>
                </w:rPr>
                <w:t>MVMR</w:t>
              </w:r>
            </w:ins>
          </w:p>
        </w:tc>
        <w:tc>
          <w:tcPr>
            <w:tcW w:w="1300" w:type="dxa"/>
            <w:noWrap/>
            <w:hideMark/>
            <w:tcPrChange w:id="433" w:author="Gibran Hemani" w:date="2019-08-07T16:38:00Z">
              <w:tcPr>
                <w:tcW w:w="1300" w:type="dxa"/>
                <w:tcBorders>
                  <w:top w:val="nil"/>
                  <w:left w:val="nil"/>
                  <w:bottom w:val="nil"/>
                  <w:right w:val="nil"/>
                </w:tcBorders>
                <w:shd w:val="clear" w:color="auto" w:fill="auto"/>
                <w:noWrap/>
                <w:vAlign w:val="bottom"/>
                <w:hideMark/>
              </w:tcPr>
            </w:tcPrChange>
          </w:tcPr>
          <w:p w14:paraId="777A87D7"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434" w:author="Gibran Hemani" w:date="2019-08-07T16:38:00Z"/>
                <w:rFonts w:eastAsia="Times New Roman"/>
                <w:color w:val="000000"/>
                <w:sz w:val="24"/>
                <w:szCs w:val="24"/>
                <w:lang w:eastAsia="en-GB"/>
              </w:rPr>
            </w:pPr>
            <w:ins w:id="435" w:author="Gibran Hemani" w:date="2019-08-07T16:38:00Z">
              <w:r w:rsidRPr="00C4050A">
                <w:rPr>
                  <w:rFonts w:eastAsia="Times New Roman"/>
                  <w:color w:val="000000"/>
                  <w:sz w:val="24"/>
                  <w:szCs w:val="24"/>
                  <w:lang w:eastAsia="en-GB"/>
                </w:rPr>
                <w:t>Simple</w:t>
              </w:r>
            </w:ins>
          </w:p>
        </w:tc>
        <w:tc>
          <w:tcPr>
            <w:tcW w:w="1300" w:type="dxa"/>
            <w:noWrap/>
            <w:hideMark/>
            <w:tcPrChange w:id="436" w:author="Gibran Hemani" w:date="2019-08-07T16:38:00Z">
              <w:tcPr>
                <w:tcW w:w="1300" w:type="dxa"/>
                <w:tcBorders>
                  <w:top w:val="nil"/>
                  <w:left w:val="nil"/>
                  <w:bottom w:val="nil"/>
                  <w:right w:val="nil"/>
                </w:tcBorders>
                <w:shd w:val="clear" w:color="auto" w:fill="auto"/>
                <w:noWrap/>
                <w:vAlign w:val="bottom"/>
                <w:hideMark/>
              </w:tcPr>
            </w:tcPrChange>
          </w:tcPr>
          <w:p w14:paraId="32BA29E9"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37" w:author="Gibran Hemani" w:date="2019-08-07T16:38:00Z"/>
                <w:rFonts w:eastAsia="Times New Roman"/>
                <w:color w:val="000000"/>
                <w:sz w:val="24"/>
                <w:szCs w:val="24"/>
                <w:lang w:eastAsia="en-GB"/>
              </w:rPr>
            </w:pPr>
            <w:ins w:id="438" w:author="Gibran Hemani" w:date="2019-08-07T16:38:00Z">
              <w:r w:rsidRPr="00C4050A">
                <w:rPr>
                  <w:rFonts w:eastAsia="Times New Roman"/>
                  <w:color w:val="000000"/>
                  <w:sz w:val="24"/>
                  <w:szCs w:val="24"/>
                  <w:lang w:eastAsia="en-GB"/>
                </w:rPr>
                <w:t>15</w:t>
              </w:r>
            </w:ins>
          </w:p>
        </w:tc>
        <w:tc>
          <w:tcPr>
            <w:tcW w:w="1300" w:type="dxa"/>
            <w:noWrap/>
            <w:hideMark/>
            <w:tcPrChange w:id="439" w:author="Gibran Hemani" w:date="2019-08-07T16:38:00Z">
              <w:tcPr>
                <w:tcW w:w="1300" w:type="dxa"/>
                <w:tcBorders>
                  <w:top w:val="nil"/>
                  <w:left w:val="nil"/>
                  <w:bottom w:val="nil"/>
                  <w:right w:val="nil"/>
                </w:tcBorders>
                <w:shd w:val="clear" w:color="auto" w:fill="auto"/>
                <w:noWrap/>
                <w:vAlign w:val="bottom"/>
                <w:hideMark/>
              </w:tcPr>
            </w:tcPrChange>
          </w:tcPr>
          <w:p w14:paraId="2AE68B3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40" w:author="Gibran Hemani" w:date="2019-08-07T16:38:00Z"/>
                <w:rFonts w:eastAsia="Times New Roman"/>
                <w:color w:val="000000"/>
                <w:sz w:val="24"/>
                <w:szCs w:val="24"/>
                <w:lang w:eastAsia="en-GB"/>
              </w:rPr>
            </w:pPr>
            <w:ins w:id="441" w:author="Gibran Hemani" w:date="2019-08-07T16:38:00Z">
              <w:r w:rsidRPr="00C4050A">
                <w:rPr>
                  <w:rFonts w:eastAsia="Times New Roman"/>
                  <w:color w:val="000000"/>
                  <w:sz w:val="24"/>
                  <w:szCs w:val="24"/>
                  <w:lang w:eastAsia="en-GB"/>
                </w:rPr>
                <w:t>0.41</w:t>
              </w:r>
            </w:ins>
          </w:p>
        </w:tc>
        <w:tc>
          <w:tcPr>
            <w:tcW w:w="1300" w:type="dxa"/>
            <w:noWrap/>
            <w:hideMark/>
            <w:tcPrChange w:id="442" w:author="Gibran Hemani" w:date="2019-08-07T16:38:00Z">
              <w:tcPr>
                <w:tcW w:w="1300" w:type="dxa"/>
                <w:tcBorders>
                  <w:top w:val="nil"/>
                  <w:left w:val="nil"/>
                  <w:bottom w:val="nil"/>
                  <w:right w:val="nil"/>
                </w:tcBorders>
                <w:shd w:val="clear" w:color="auto" w:fill="auto"/>
                <w:noWrap/>
                <w:vAlign w:val="bottom"/>
                <w:hideMark/>
              </w:tcPr>
            </w:tcPrChange>
          </w:tcPr>
          <w:p w14:paraId="69777FF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43" w:author="Gibran Hemani" w:date="2019-08-07T16:38:00Z"/>
                <w:rFonts w:eastAsia="Times New Roman"/>
                <w:color w:val="000000"/>
                <w:sz w:val="24"/>
                <w:szCs w:val="24"/>
                <w:lang w:eastAsia="en-GB"/>
              </w:rPr>
            </w:pPr>
            <w:ins w:id="444" w:author="Gibran Hemani" w:date="2019-08-07T16:38:00Z">
              <w:r w:rsidRPr="00C4050A">
                <w:rPr>
                  <w:rFonts w:eastAsia="Times New Roman"/>
                  <w:color w:val="000000"/>
                  <w:sz w:val="24"/>
                  <w:szCs w:val="24"/>
                  <w:lang w:eastAsia="en-GB"/>
                </w:rPr>
                <w:t>0.0208</w:t>
              </w:r>
            </w:ins>
          </w:p>
        </w:tc>
        <w:tc>
          <w:tcPr>
            <w:tcW w:w="1300" w:type="dxa"/>
            <w:noWrap/>
            <w:hideMark/>
            <w:tcPrChange w:id="445" w:author="Gibran Hemani" w:date="2019-08-07T16:38:00Z">
              <w:tcPr>
                <w:tcW w:w="1300" w:type="dxa"/>
                <w:tcBorders>
                  <w:top w:val="nil"/>
                  <w:left w:val="nil"/>
                  <w:bottom w:val="nil"/>
                  <w:right w:val="nil"/>
                </w:tcBorders>
                <w:shd w:val="clear" w:color="auto" w:fill="auto"/>
                <w:noWrap/>
                <w:vAlign w:val="bottom"/>
                <w:hideMark/>
              </w:tcPr>
            </w:tcPrChange>
          </w:tcPr>
          <w:p w14:paraId="28750F6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46" w:author="Gibran Hemani" w:date="2019-08-07T16:38:00Z"/>
                <w:rFonts w:eastAsia="Times New Roman"/>
                <w:color w:val="000000"/>
                <w:sz w:val="24"/>
                <w:szCs w:val="24"/>
                <w:lang w:eastAsia="en-GB"/>
              </w:rPr>
            </w:pPr>
            <w:ins w:id="447" w:author="Gibran Hemani" w:date="2019-08-07T16:38:00Z">
              <w:r w:rsidRPr="00C4050A">
                <w:rPr>
                  <w:rFonts w:eastAsia="Times New Roman"/>
                  <w:color w:val="000000"/>
                  <w:sz w:val="24"/>
                  <w:szCs w:val="24"/>
                  <w:lang w:eastAsia="en-GB"/>
                </w:rPr>
                <w:t>3.18</w:t>
              </w:r>
            </w:ins>
          </w:p>
        </w:tc>
        <w:tc>
          <w:tcPr>
            <w:tcW w:w="1300" w:type="dxa"/>
            <w:noWrap/>
            <w:hideMark/>
            <w:tcPrChange w:id="448" w:author="Gibran Hemani" w:date="2019-08-07T16:38:00Z">
              <w:tcPr>
                <w:tcW w:w="1300" w:type="dxa"/>
                <w:tcBorders>
                  <w:top w:val="nil"/>
                  <w:left w:val="nil"/>
                  <w:bottom w:val="nil"/>
                  <w:right w:val="nil"/>
                </w:tcBorders>
                <w:shd w:val="clear" w:color="auto" w:fill="auto"/>
                <w:noWrap/>
                <w:vAlign w:val="bottom"/>
                <w:hideMark/>
              </w:tcPr>
            </w:tcPrChange>
          </w:tcPr>
          <w:p w14:paraId="2DDCD91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49" w:author="Gibran Hemani" w:date="2019-08-07T16:38:00Z"/>
                <w:rFonts w:eastAsia="Times New Roman"/>
                <w:color w:val="000000"/>
                <w:sz w:val="24"/>
                <w:szCs w:val="24"/>
                <w:lang w:eastAsia="en-GB"/>
              </w:rPr>
            </w:pPr>
            <w:ins w:id="450" w:author="Gibran Hemani" w:date="2019-08-07T16:38:00Z">
              <w:r w:rsidRPr="00C4050A">
                <w:rPr>
                  <w:rFonts w:eastAsia="Times New Roman"/>
                  <w:color w:val="000000"/>
                  <w:sz w:val="24"/>
                  <w:szCs w:val="24"/>
                  <w:lang w:eastAsia="en-GB"/>
                </w:rPr>
                <w:t>32.00</w:t>
              </w:r>
            </w:ins>
          </w:p>
        </w:tc>
      </w:tr>
      <w:tr w:rsidR="00C4050A" w:rsidRPr="00C4050A" w14:paraId="0A94D3CF" w14:textId="77777777" w:rsidTr="00C4050A">
        <w:trPr>
          <w:trHeight w:val="320"/>
          <w:ins w:id="451" w:author="Gibran Hemani" w:date="2019-08-07T16:38:00Z"/>
          <w:trPrChange w:id="452"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453" w:author="Gibran Hemani" w:date="2019-08-07T16:38:00Z">
              <w:tcPr>
                <w:tcW w:w="1446" w:type="dxa"/>
                <w:tcBorders>
                  <w:top w:val="nil"/>
                  <w:left w:val="nil"/>
                  <w:bottom w:val="nil"/>
                  <w:right w:val="nil"/>
                </w:tcBorders>
                <w:shd w:val="clear" w:color="auto" w:fill="auto"/>
                <w:noWrap/>
                <w:vAlign w:val="bottom"/>
                <w:hideMark/>
              </w:tcPr>
            </w:tcPrChange>
          </w:tcPr>
          <w:p w14:paraId="66445699" w14:textId="77777777" w:rsidR="00C4050A" w:rsidRPr="00C4050A" w:rsidRDefault="00C4050A" w:rsidP="00C4050A">
            <w:pPr>
              <w:spacing w:line="240" w:lineRule="auto"/>
              <w:rPr>
                <w:ins w:id="454" w:author="Gibran Hemani" w:date="2019-08-07T16:38:00Z"/>
                <w:rFonts w:eastAsia="Times New Roman"/>
                <w:color w:val="000000"/>
                <w:sz w:val="24"/>
                <w:szCs w:val="24"/>
                <w:lang w:eastAsia="en-GB"/>
              </w:rPr>
            </w:pPr>
            <w:ins w:id="455" w:author="Gibran Hemani" w:date="2019-08-07T16:38:00Z">
              <w:r w:rsidRPr="00C4050A">
                <w:rPr>
                  <w:rFonts w:eastAsia="Times New Roman"/>
                  <w:color w:val="000000"/>
                  <w:sz w:val="24"/>
                  <w:szCs w:val="24"/>
                  <w:lang w:eastAsia="en-GB"/>
                </w:rPr>
                <w:t>LASSO</w:t>
              </w:r>
            </w:ins>
          </w:p>
        </w:tc>
        <w:tc>
          <w:tcPr>
            <w:tcW w:w="1300" w:type="dxa"/>
            <w:noWrap/>
            <w:hideMark/>
            <w:tcPrChange w:id="456" w:author="Gibran Hemani" w:date="2019-08-07T16:38:00Z">
              <w:tcPr>
                <w:tcW w:w="1300" w:type="dxa"/>
                <w:tcBorders>
                  <w:top w:val="nil"/>
                  <w:left w:val="nil"/>
                  <w:bottom w:val="nil"/>
                  <w:right w:val="nil"/>
                </w:tcBorders>
                <w:shd w:val="clear" w:color="auto" w:fill="auto"/>
                <w:noWrap/>
                <w:vAlign w:val="bottom"/>
                <w:hideMark/>
              </w:tcPr>
            </w:tcPrChange>
          </w:tcPr>
          <w:p w14:paraId="66BB16F4"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457" w:author="Gibran Hemani" w:date="2019-08-07T16:38:00Z"/>
                <w:rFonts w:eastAsia="Times New Roman"/>
                <w:color w:val="000000"/>
                <w:sz w:val="24"/>
                <w:szCs w:val="24"/>
                <w:lang w:eastAsia="en-GB"/>
              </w:rPr>
            </w:pPr>
            <w:ins w:id="458" w:author="Gibran Hemani" w:date="2019-08-07T16:38:00Z">
              <w:r w:rsidRPr="00C4050A">
                <w:rPr>
                  <w:rFonts w:eastAsia="Times New Roman"/>
                  <w:color w:val="000000"/>
                  <w:sz w:val="24"/>
                  <w:szCs w:val="24"/>
                  <w:lang w:eastAsia="en-GB"/>
                </w:rPr>
                <w:t>Simple</w:t>
              </w:r>
            </w:ins>
          </w:p>
        </w:tc>
        <w:tc>
          <w:tcPr>
            <w:tcW w:w="1300" w:type="dxa"/>
            <w:noWrap/>
            <w:hideMark/>
            <w:tcPrChange w:id="459" w:author="Gibran Hemani" w:date="2019-08-07T16:38:00Z">
              <w:tcPr>
                <w:tcW w:w="1300" w:type="dxa"/>
                <w:tcBorders>
                  <w:top w:val="nil"/>
                  <w:left w:val="nil"/>
                  <w:bottom w:val="nil"/>
                  <w:right w:val="nil"/>
                </w:tcBorders>
                <w:shd w:val="clear" w:color="auto" w:fill="auto"/>
                <w:noWrap/>
                <w:vAlign w:val="bottom"/>
                <w:hideMark/>
              </w:tcPr>
            </w:tcPrChange>
          </w:tcPr>
          <w:p w14:paraId="326C73A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60" w:author="Gibran Hemani" w:date="2019-08-07T16:38:00Z"/>
                <w:rFonts w:eastAsia="Times New Roman"/>
                <w:color w:val="000000"/>
                <w:sz w:val="24"/>
                <w:szCs w:val="24"/>
                <w:lang w:eastAsia="en-GB"/>
              </w:rPr>
            </w:pPr>
            <w:ins w:id="461" w:author="Gibran Hemani" w:date="2019-08-07T16:38:00Z">
              <w:r w:rsidRPr="00C4050A">
                <w:rPr>
                  <w:rFonts w:eastAsia="Times New Roman"/>
                  <w:color w:val="000000"/>
                  <w:sz w:val="24"/>
                  <w:szCs w:val="24"/>
                  <w:lang w:eastAsia="en-GB"/>
                </w:rPr>
                <w:t>5</w:t>
              </w:r>
            </w:ins>
          </w:p>
        </w:tc>
        <w:tc>
          <w:tcPr>
            <w:tcW w:w="1300" w:type="dxa"/>
            <w:noWrap/>
            <w:hideMark/>
            <w:tcPrChange w:id="462" w:author="Gibran Hemani" w:date="2019-08-07T16:38:00Z">
              <w:tcPr>
                <w:tcW w:w="1300" w:type="dxa"/>
                <w:tcBorders>
                  <w:top w:val="nil"/>
                  <w:left w:val="nil"/>
                  <w:bottom w:val="nil"/>
                  <w:right w:val="nil"/>
                </w:tcBorders>
                <w:shd w:val="clear" w:color="auto" w:fill="auto"/>
                <w:noWrap/>
                <w:vAlign w:val="bottom"/>
                <w:hideMark/>
              </w:tcPr>
            </w:tcPrChange>
          </w:tcPr>
          <w:p w14:paraId="059D551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63" w:author="Gibran Hemani" w:date="2019-08-07T16:38:00Z"/>
                <w:rFonts w:eastAsia="Times New Roman"/>
                <w:color w:val="000000"/>
                <w:sz w:val="24"/>
                <w:szCs w:val="24"/>
                <w:lang w:eastAsia="en-GB"/>
              </w:rPr>
            </w:pPr>
            <w:ins w:id="464" w:author="Gibran Hemani" w:date="2019-08-07T16:38:00Z">
              <w:r w:rsidRPr="00C4050A">
                <w:rPr>
                  <w:rFonts w:eastAsia="Times New Roman"/>
                  <w:color w:val="000000"/>
                  <w:sz w:val="24"/>
                  <w:szCs w:val="24"/>
                  <w:lang w:eastAsia="en-GB"/>
                </w:rPr>
                <w:t>0.51</w:t>
              </w:r>
            </w:ins>
          </w:p>
        </w:tc>
        <w:tc>
          <w:tcPr>
            <w:tcW w:w="1300" w:type="dxa"/>
            <w:noWrap/>
            <w:hideMark/>
            <w:tcPrChange w:id="465" w:author="Gibran Hemani" w:date="2019-08-07T16:38:00Z">
              <w:tcPr>
                <w:tcW w:w="1300" w:type="dxa"/>
                <w:tcBorders>
                  <w:top w:val="nil"/>
                  <w:left w:val="nil"/>
                  <w:bottom w:val="nil"/>
                  <w:right w:val="nil"/>
                </w:tcBorders>
                <w:shd w:val="clear" w:color="auto" w:fill="auto"/>
                <w:noWrap/>
                <w:vAlign w:val="bottom"/>
                <w:hideMark/>
              </w:tcPr>
            </w:tcPrChange>
          </w:tcPr>
          <w:p w14:paraId="7FD6062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66" w:author="Gibran Hemani" w:date="2019-08-07T16:38:00Z"/>
                <w:rFonts w:eastAsia="Times New Roman"/>
                <w:color w:val="000000"/>
                <w:sz w:val="24"/>
                <w:szCs w:val="24"/>
                <w:lang w:eastAsia="en-GB"/>
              </w:rPr>
            </w:pPr>
            <w:ins w:id="467" w:author="Gibran Hemani" w:date="2019-08-07T16:38:00Z">
              <w:r w:rsidRPr="00C4050A">
                <w:rPr>
                  <w:rFonts w:eastAsia="Times New Roman"/>
                  <w:color w:val="000000"/>
                  <w:sz w:val="24"/>
                  <w:szCs w:val="24"/>
                  <w:lang w:eastAsia="en-GB"/>
                </w:rPr>
                <w:t>0.0072</w:t>
              </w:r>
            </w:ins>
          </w:p>
        </w:tc>
        <w:tc>
          <w:tcPr>
            <w:tcW w:w="1300" w:type="dxa"/>
            <w:noWrap/>
            <w:hideMark/>
            <w:tcPrChange w:id="468" w:author="Gibran Hemani" w:date="2019-08-07T16:38:00Z">
              <w:tcPr>
                <w:tcW w:w="1300" w:type="dxa"/>
                <w:tcBorders>
                  <w:top w:val="nil"/>
                  <w:left w:val="nil"/>
                  <w:bottom w:val="nil"/>
                  <w:right w:val="nil"/>
                </w:tcBorders>
                <w:shd w:val="clear" w:color="auto" w:fill="auto"/>
                <w:noWrap/>
                <w:vAlign w:val="bottom"/>
                <w:hideMark/>
              </w:tcPr>
            </w:tcPrChange>
          </w:tcPr>
          <w:p w14:paraId="50B70C3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69" w:author="Gibran Hemani" w:date="2019-08-07T16:38:00Z"/>
                <w:rFonts w:eastAsia="Times New Roman"/>
                <w:color w:val="000000"/>
                <w:sz w:val="24"/>
                <w:szCs w:val="24"/>
                <w:lang w:eastAsia="en-GB"/>
              </w:rPr>
            </w:pPr>
            <w:ins w:id="470" w:author="Gibran Hemani" w:date="2019-08-07T16:38:00Z">
              <w:r w:rsidRPr="00C4050A">
                <w:rPr>
                  <w:rFonts w:eastAsia="Times New Roman"/>
                  <w:color w:val="000000"/>
                  <w:sz w:val="24"/>
                  <w:szCs w:val="24"/>
                  <w:lang w:eastAsia="en-GB"/>
                </w:rPr>
                <w:t>26.39</w:t>
              </w:r>
            </w:ins>
          </w:p>
        </w:tc>
        <w:tc>
          <w:tcPr>
            <w:tcW w:w="1300" w:type="dxa"/>
            <w:noWrap/>
            <w:hideMark/>
            <w:tcPrChange w:id="471" w:author="Gibran Hemani" w:date="2019-08-07T16:38:00Z">
              <w:tcPr>
                <w:tcW w:w="1300" w:type="dxa"/>
                <w:tcBorders>
                  <w:top w:val="nil"/>
                  <w:left w:val="nil"/>
                  <w:bottom w:val="nil"/>
                  <w:right w:val="nil"/>
                </w:tcBorders>
                <w:shd w:val="clear" w:color="auto" w:fill="auto"/>
                <w:noWrap/>
                <w:vAlign w:val="bottom"/>
                <w:hideMark/>
              </w:tcPr>
            </w:tcPrChange>
          </w:tcPr>
          <w:p w14:paraId="195C722C"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72" w:author="Gibran Hemani" w:date="2019-08-07T16:38:00Z"/>
                <w:rFonts w:eastAsia="Times New Roman"/>
                <w:color w:val="000000"/>
                <w:sz w:val="24"/>
                <w:szCs w:val="24"/>
                <w:lang w:eastAsia="en-GB"/>
              </w:rPr>
            </w:pPr>
            <w:ins w:id="473" w:author="Gibran Hemani" w:date="2019-08-07T16:38:00Z">
              <w:r w:rsidRPr="00C4050A">
                <w:rPr>
                  <w:rFonts w:eastAsia="Times New Roman"/>
                  <w:color w:val="000000"/>
                  <w:sz w:val="24"/>
                  <w:szCs w:val="24"/>
                  <w:lang w:eastAsia="en-GB"/>
                </w:rPr>
                <w:t>6.33</w:t>
              </w:r>
            </w:ins>
          </w:p>
        </w:tc>
      </w:tr>
      <w:tr w:rsidR="00C4050A" w:rsidRPr="00C4050A" w14:paraId="79A9FFC1" w14:textId="77777777" w:rsidTr="00C4050A">
        <w:trPr>
          <w:trHeight w:val="320"/>
          <w:ins w:id="474" w:author="Gibran Hemani" w:date="2019-08-07T16:38:00Z"/>
          <w:trPrChange w:id="475"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476" w:author="Gibran Hemani" w:date="2019-08-07T16:38:00Z">
              <w:tcPr>
                <w:tcW w:w="1446" w:type="dxa"/>
                <w:tcBorders>
                  <w:top w:val="nil"/>
                  <w:left w:val="nil"/>
                  <w:bottom w:val="nil"/>
                  <w:right w:val="nil"/>
                </w:tcBorders>
                <w:shd w:val="clear" w:color="auto" w:fill="auto"/>
                <w:noWrap/>
                <w:vAlign w:val="bottom"/>
                <w:hideMark/>
              </w:tcPr>
            </w:tcPrChange>
          </w:tcPr>
          <w:p w14:paraId="0A8E6D2A" w14:textId="77777777" w:rsidR="00C4050A" w:rsidRPr="00C4050A" w:rsidRDefault="00C4050A" w:rsidP="00C4050A">
            <w:pPr>
              <w:spacing w:line="240" w:lineRule="auto"/>
              <w:rPr>
                <w:ins w:id="477" w:author="Gibran Hemani" w:date="2019-08-07T16:38:00Z"/>
                <w:rFonts w:eastAsia="Times New Roman"/>
                <w:color w:val="000000"/>
                <w:sz w:val="24"/>
                <w:szCs w:val="24"/>
                <w:lang w:eastAsia="en-GB"/>
              </w:rPr>
            </w:pPr>
            <w:ins w:id="478" w:author="Gibran Hemani" w:date="2019-08-07T16:38:00Z">
              <w:r w:rsidRPr="00C4050A">
                <w:rPr>
                  <w:rFonts w:eastAsia="Times New Roman"/>
                  <w:color w:val="000000"/>
                  <w:sz w:val="24"/>
                  <w:szCs w:val="24"/>
                  <w:lang w:eastAsia="en-GB"/>
                </w:rPr>
                <w:t>LASSO</w:t>
              </w:r>
            </w:ins>
          </w:p>
        </w:tc>
        <w:tc>
          <w:tcPr>
            <w:tcW w:w="1300" w:type="dxa"/>
            <w:noWrap/>
            <w:hideMark/>
            <w:tcPrChange w:id="479" w:author="Gibran Hemani" w:date="2019-08-07T16:38:00Z">
              <w:tcPr>
                <w:tcW w:w="1300" w:type="dxa"/>
                <w:tcBorders>
                  <w:top w:val="nil"/>
                  <w:left w:val="nil"/>
                  <w:bottom w:val="nil"/>
                  <w:right w:val="nil"/>
                </w:tcBorders>
                <w:shd w:val="clear" w:color="auto" w:fill="auto"/>
                <w:noWrap/>
                <w:vAlign w:val="bottom"/>
                <w:hideMark/>
              </w:tcPr>
            </w:tcPrChange>
          </w:tcPr>
          <w:p w14:paraId="14FEAA3E"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480" w:author="Gibran Hemani" w:date="2019-08-07T16:38:00Z"/>
                <w:rFonts w:eastAsia="Times New Roman"/>
                <w:color w:val="000000"/>
                <w:sz w:val="24"/>
                <w:szCs w:val="24"/>
                <w:lang w:eastAsia="en-GB"/>
              </w:rPr>
            </w:pPr>
            <w:ins w:id="481" w:author="Gibran Hemani" w:date="2019-08-07T16:38:00Z">
              <w:r w:rsidRPr="00C4050A">
                <w:rPr>
                  <w:rFonts w:eastAsia="Times New Roman"/>
                  <w:color w:val="000000"/>
                  <w:sz w:val="24"/>
                  <w:szCs w:val="24"/>
                  <w:lang w:eastAsia="en-GB"/>
                </w:rPr>
                <w:t>Simple</w:t>
              </w:r>
            </w:ins>
          </w:p>
        </w:tc>
        <w:tc>
          <w:tcPr>
            <w:tcW w:w="1300" w:type="dxa"/>
            <w:noWrap/>
            <w:hideMark/>
            <w:tcPrChange w:id="482" w:author="Gibran Hemani" w:date="2019-08-07T16:38:00Z">
              <w:tcPr>
                <w:tcW w:w="1300" w:type="dxa"/>
                <w:tcBorders>
                  <w:top w:val="nil"/>
                  <w:left w:val="nil"/>
                  <w:bottom w:val="nil"/>
                  <w:right w:val="nil"/>
                </w:tcBorders>
                <w:shd w:val="clear" w:color="auto" w:fill="auto"/>
                <w:noWrap/>
                <w:vAlign w:val="bottom"/>
                <w:hideMark/>
              </w:tcPr>
            </w:tcPrChange>
          </w:tcPr>
          <w:p w14:paraId="08D5D90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83" w:author="Gibran Hemani" w:date="2019-08-07T16:38:00Z"/>
                <w:rFonts w:eastAsia="Times New Roman"/>
                <w:color w:val="000000"/>
                <w:sz w:val="24"/>
                <w:szCs w:val="24"/>
                <w:lang w:eastAsia="en-GB"/>
              </w:rPr>
            </w:pPr>
            <w:ins w:id="484" w:author="Gibran Hemani" w:date="2019-08-07T16:38:00Z">
              <w:r w:rsidRPr="00C4050A">
                <w:rPr>
                  <w:rFonts w:eastAsia="Times New Roman"/>
                  <w:color w:val="000000"/>
                  <w:sz w:val="24"/>
                  <w:szCs w:val="24"/>
                  <w:lang w:eastAsia="en-GB"/>
                </w:rPr>
                <w:t>15</w:t>
              </w:r>
            </w:ins>
          </w:p>
        </w:tc>
        <w:tc>
          <w:tcPr>
            <w:tcW w:w="1300" w:type="dxa"/>
            <w:noWrap/>
            <w:hideMark/>
            <w:tcPrChange w:id="485" w:author="Gibran Hemani" w:date="2019-08-07T16:38:00Z">
              <w:tcPr>
                <w:tcW w:w="1300" w:type="dxa"/>
                <w:tcBorders>
                  <w:top w:val="nil"/>
                  <w:left w:val="nil"/>
                  <w:bottom w:val="nil"/>
                  <w:right w:val="nil"/>
                </w:tcBorders>
                <w:shd w:val="clear" w:color="auto" w:fill="auto"/>
                <w:noWrap/>
                <w:vAlign w:val="bottom"/>
                <w:hideMark/>
              </w:tcPr>
            </w:tcPrChange>
          </w:tcPr>
          <w:p w14:paraId="0EF3A67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86" w:author="Gibran Hemani" w:date="2019-08-07T16:38:00Z"/>
                <w:rFonts w:eastAsia="Times New Roman"/>
                <w:color w:val="000000"/>
                <w:sz w:val="24"/>
                <w:szCs w:val="24"/>
                <w:lang w:eastAsia="en-GB"/>
              </w:rPr>
            </w:pPr>
            <w:ins w:id="487" w:author="Gibran Hemani" w:date="2019-08-07T16:38:00Z">
              <w:r w:rsidRPr="00C4050A">
                <w:rPr>
                  <w:rFonts w:eastAsia="Times New Roman"/>
                  <w:color w:val="000000"/>
                  <w:sz w:val="24"/>
                  <w:szCs w:val="24"/>
                  <w:lang w:eastAsia="en-GB"/>
                </w:rPr>
                <w:t>0.69</w:t>
              </w:r>
            </w:ins>
          </w:p>
        </w:tc>
        <w:tc>
          <w:tcPr>
            <w:tcW w:w="1300" w:type="dxa"/>
            <w:noWrap/>
            <w:hideMark/>
            <w:tcPrChange w:id="488" w:author="Gibran Hemani" w:date="2019-08-07T16:38:00Z">
              <w:tcPr>
                <w:tcW w:w="1300" w:type="dxa"/>
                <w:tcBorders>
                  <w:top w:val="nil"/>
                  <w:left w:val="nil"/>
                  <w:bottom w:val="nil"/>
                  <w:right w:val="nil"/>
                </w:tcBorders>
                <w:shd w:val="clear" w:color="auto" w:fill="auto"/>
                <w:noWrap/>
                <w:vAlign w:val="bottom"/>
                <w:hideMark/>
              </w:tcPr>
            </w:tcPrChange>
          </w:tcPr>
          <w:p w14:paraId="3446745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89" w:author="Gibran Hemani" w:date="2019-08-07T16:38:00Z"/>
                <w:rFonts w:eastAsia="Times New Roman"/>
                <w:color w:val="000000"/>
                <w:sz w:val="24"/>
                <w:szCs w:val="24"/>
                <w:lang w:eastAsia="en-GB"/>
              </w:rPr>
            </w:pPr>
            <w:ins w:id="490" w:author="Gibran Hemani" w:date="2019-08-07T16:38:00Z">
              <w:r w:rsidRPr="00C4050A">
                <w:rPr>
                  <w:rFonts w:eastAsia="Times New Roman"/>
                  <w:color w:val="000000"/>
                  <w:sz w:val="24"/>
                  <w:szCs w:val="24"/>
                  <w:lang w:eastAsia="en-GB"/>
                </w:rPr>
                <w:t>0.0082</w:t>
              </w:r>
            </w:ins>
          </w:p>
        </w:tc>
        <w:tc>
          <w:tcPr>
            <w:tcW w:w="1300" w:type="dxa"/>
            <w:noWrap/>
            <w:hideMark/>
            <w:tcPrChange w:id="491" w:author="Gibran Hemani" w:date="2019-08-07T16:38:00Z">
              <w:tcPr>
                <w:tcW w:w="1300" w:type="dxa"/>
                <w:tcBorders>
                  <w:top w:val="nil"/>
                  <w:left w:val="nil"/>
                  <w:bottom w:val="nil"/>
                  <w:right w:val="nil"/>
                </w:tcBorders>
                <w:shd w:val="clear" w:color="auto" w:fill="auto"/>
                <w:noWrap/>
                <w:vAlign w:val="bottom"/>
                <w:hideMark/>
              </w:tcPr>
            </w:tcPrChange>
          </w:tcPr>
          <w:p w14:paraId="0DEA9F5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92" w:author="Gibran Hemani" w:date="2019-08-07T16:38:00Z"/>
                <w:rFonts w:eastAsia="Times New Roman"/>
                <w:color w:val="000000"/>
                <w:sz w:val="24"/>
                <w:szCs w:val="24"/>
                <w:lang w:eastAsia="en-GB"/>
              </w:rPr>
            </w:pPr>
            <w:ins w:id="493" w:author="Gibran Hemani" w:date="2019-08-07T16:38:00Z">
              <w:r w:rsidRPr="00C4050A">
                <w:rPr>
                  <w:rFonts w:eastAsia="Times New Roman"/>
                  <w:color w:val="000000"/>
                  <w:sz w:val="24"/>
                  <w:szCs w:val="24"/>
                  <w:lang w:eastAsia="en-GB"/>
                </w:rPr>
                <w:t>71.37</w:t>
              </w:r>
            </w:ins>
          </w:p>
        </w:tc>
        <w:tc>
          <w:tcPr>
            <w:tcW w:w="1300" w:type="dxa"/>
            <w:noWrap/>
            <w:hideMark/>
            <w:tcPrChange w:id="494" w:author="Gibran Hemani" w:date="2019-08-07T16:38:00Z">
              <w:tcPr>
                <w:tcW w:w="1300" w:type="dxa"/>
                <w:tcBorders>
                  <w:top w:val="nil"/>
                  <w:left w:val="nil"/>
                  <w:bottom w:val="nil"/>
                  <w:right w:val="nil"/>
                </w:tcBorders>
                <w:shd w:val="clear" w:color="auto" w:fill="auto"/>
                <w:noWrap/>
                <w:vAlign w:val="bottom"/>
                <w:hideMark/>
              </w:tcPr>
            </w:tcPrChange>
          </w:tcPr>
          <w:p w14:paraId="7CEF0BF0"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495" w:author="Gibran Hemani" w:date="2019-08-07T16:38:00Z"/>
                <w:rFonts w:eastAsia="Times New Roman"/>
                <w:color w:val="000000"/>
                <w:sz w:val="24"/>
                <w:szCs w:val="24"/>
                <w:lang w:eastAsia="en-GB"/>
              </w:rPr>
            </w:pPr>
            <w:ins w:id="496" w:author="Gibran Hemani" w:date="2019-08-07T16:38:00Z">
              <w:r w:rsidRPr="00C4050A">
                <w:rPr>
                  <w:rFonts w:eastAsia="Times New Roman"/>
                  <w:color w:val="000000"/>
                  <w:sz w:val="24"/>
                  <w:szCs w:val="24"/>
                  <w:lang w:eastAsia="en-GB"/>
                </w:rPr>
                <w:t>10.29</w:t>
              </w:r>
            </w:ins>
          </w:p>
        </w:tc>
      </w:tr>
      <w:tr w:rsidR="00C4050A" w:rsidRPr="00C4050A" w14:paraId="0C49BCF0" w14:textId="77777777" w:rsidTr="00C4050A">
        <w:trPr>
          <w:trHeight w:val="320"/>
          <w:ins w:id="497" w:author="Gibran Hemani" w:date="2019-08-07T16:38:00Z"/>
          <w:trPrChange w:id="498"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499" w:author="Gibran Hemani" w:date="2019-08-07T16:38:00Z">
              <w:tcPr>
                <w:tcW w:w="1446" w:type="dxa"/>
                <w:tcBorders>
                  <w:top w:val="nil"/>
                  <w:left w:val="nil"/>
                  <w:bottom w:val="nil"/>
                  <w:right w:val="nil"/>
                </w:tcBorders>
                <w:shd w:val="clear" w:color="auto" w:fill="auto"/>
                <w:noWrap/>
                <w:vAlign w:val="bottom"/>
                <w:hideMark/>
              </w:tcPr>
            </w:tcPrChange>
          </w:tcPr>
          <w:p w14:paraId="09C57BD6" w14:textId="77777777" w:rsidR="00C4050A" w:rsidRPr="00C4050A" w:rsidRDefault="00C4050A" w:rsidP="00C4050A">
            <w:pPr>
              <w:spacing w:line="240" w:lineRule="auto"/>
              <w:rPr>
                <w:ins w:id="500" w:author="Gibran Hemani" w:date="2019-08-07T16:38:00Z"/>
                <w:rFonts w:eastAsia="Times New Roman"/>
                <w:color w:val="000000"/>
                <w:sz w:val="24"/>
                <w:szCs w:val="24"/>
                <w:lang w:eastAsia="en-GB"/>
              </w:rPr>
            </w:pPr>
            <w:ins w:id="501" w:author="Gibran Hemani" w:date="2019-08-07T16:38:00Z">
              <w:r w:rsidRPr="00C4050A">
                <w:rPr>
                  <w:rFonts w:eastAsia="Times New Roman"/>
                  <w:color w:val="000000"/>
                  <w:sz w:val="24"/>
                  <w:szCs w:val="24"/>
                  <w:lang w:eastAsia="en-GB"/>
                </w:rPr>
                <w:t>LASSO+MVMR</w:t>
              </w:r>
            </w:ins>
          </w:p>
        </w:tc>
        <w:tc>
          <w:tcPr>
            <w:tcW w:w="1300" w:type="dxa"/>
            <w:noWrap/>
            <w:hideMark/>
            <w:tcPrChange w:id="502" w:author="Gibran Hemani" w:date="2019-08-07T16:38:00Z">
              <w:tcPr>
                <w:tcW w:w="1300" w:type="dxa"/>
                <w:tcBorders>
                  <w:top w:val="nil"/>
                  <w:left w:val="nil"/>
                  <w:bottom w:val="nil"/>
                  <w:right w:val="nil"/>
                </w:tcBorders>
                <w:shd w:val="clear" w:color="auto" w:fill="auto"/>
                <w:noWrap/>
                <w:vAlign w:val="bottom"/>
                <w:hideMark/>
              </w:tcPr>
            </w:tcPrChange>
          </w:tcPr>
          <w:p w14:paraId="782C89CB"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503" w:author="Gibran Hemani" w:date="2019-08-07T16:38:00Z"/>
                <w:rFonts w:eastAsia="Times New Roman"/>
                <w:color w:val="000000"/>
                <w:sz w:val="24"/>
                <w:szCs w:val="24"/>
                <w:lang w:eastAsia="en-GB"/>
              </w:rPr>
            </w:pPr>
            <w:ins w:id="504" w:author="Gibran Hemani" w:date="2019-08-07T16:38:00Z">
              <w:r w:rsidRPr="00C4050A">
                <w:rPr>
                  <w:rFonts w:eastAsia="Times New Roman"/>
                  <w:color w:val="000000"/>
                  <w:sz w:val="24"/>
                  <w:szCs w:val="24"/>
                  <w:lang w:eastAsia="en-GB"/>
                </w:rPr>
                <w:t>Simple</w:t>
              </w:r>
            </w:ins>
          </w:p>
        </w:tc>
        <w:tc>
          <w:tcPr>
            <w:tcW w:w="1300" w:type="dxa"/>
            <w:noWrap/>
            <w:hideMark/>
            <w:tcPrChange w:id="505" w:author="Gibran Hemani" w:date="2019-08-07T16:38:00Z">
              <w:tcPr>
                <w:tcW w:w="1300" w:type="dxa"/>
                <w:tcBorders>
                  <w:top w:val="nil"/>
                  <w:left w:val="nil"/>
                  <w:bottom w:val="nil"/>
                  <w:right w:val="nil"/>
                </w:tcBorders>
                <w:shd w:val="clear" w:color="auto" w:fill="auto"/>
                <w:noWrap/>
                <w:vAlign w:val="bottom"/>
                <w:hideMark/>
              </w:tcPr>
            </w:tcPrChange>
          </w:tcPr>
          <w:p w14:paraId="5FAF34C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06" w:author="Gibran Hemani" w:date="2019-08-07T16:38:00Z"/>
                <w:rFonts w:eastAsia="Times New Roman"/>
                <w:color w:val="000000"/>
                <w:sz w:val="24"/>
                <w:szCs w:val="24"/>
                <w:lang w:eastAsia="en-GB"/>
              </w:rPr>
            </w:pPr>
            <w:ins w:id="507" w:author="Gibran Hemani" w:date="2019-08-07T16:38:00Z">
              <w:r w:rsidRPr="00C4050A">
                <w:rPr>
                  <w:rFonts w:eastAsia="Times New Roman"/>
                  <w:color w:val="000000"/>
                  <w:sz w:val="24"/>
                  <w:szCs w:val="24"/>
                  <w:lang w:eastAsia="en-GB"/>
                </w:rPr>
                <w:t>5</w:t>
              </w:r>
            </w:ins>
          </w:p>
        </w:tc>
        <w:tc>
          <w:tcPr>
            <w:tcW w:w="1300" w:type="dxa"/>
            <w:noWrap/>
            <w:hideMark/>
            <w:tcPrChange w:id="508" w:author="Gibran Hemani" w:date="2019-08-07T16:38:00Z">
              <w:tcPr>
                <w:tcW w:w="1300" w:type="dxa"/>
                <w:tcBorders>
                  <w:top w:val="nil"/>
                  <w:left w:val="nil"/>
                  <w:bottom w:val="nil"/>
                  <w:right w:val="nil"/>
                </w:tcBorders>
                <w:shd w:val="clear" w:color="auto" w:fill="auto"/>
                <w:noWrap/>
                <w:vAlign w:val="bottom"/>
                <w:hideMark/>
              </w:tcPr>
            </w:tcPrChange>
          </w:tcPr>
          <w:p w14:paraId="5F884580"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09" w:author="Gibran Hemani" w:date="2019-08-07T16:38:00Z"/>
                <w:rFonts w:eastAsia="Times New Roman"/>
                <w:color w:val="000000"/>
                <w:sz w:val="24"/>
                <w:szCs w:val="24"/>
                <w:lang w:eastAsia="en-GB"/>
              </w:rPr>
            </w:pPr>
            <w:ins w:id="510" w:author="Gibran Hemani" w:date="2019-08-07T16:38:00Z">
              <w:r w:rsidRPr="00C4050A">
                <w:rPr>
                  <w:rFonts w:eastAsia="Times New Roman"/>
                  <w:color w:val="000000"/>
                  <w:sz w:val="24"/>
                  <w:szCs w:val="24"/>
                  <w:lang w:eastAsia="en-GB"/>
                </w:rPr>
                <w:t>0.53</w:t>
              </w:r>
            </w:ins>
          </w:p>
        </w:tc>
        <w:tc>
          <w:tcPr>
            <w:tcW w:w="1300" w:type="dxa"/>
            <w:noWrap/>
            <w:hideMark/>
            <w:tcPrChange w:id="511" w:author="Gibran Hemani" w:date="2019-08-07T16:38:00Z">
              <w:tcPr>
                <w:tcW w:w="1300" w:type="dxa"/>
                <w:tcBorders>
                  <w:top w:val="nil"/>
                  <w:left w:val="nil"/>
                  <w:bottom w:val="nil"/>
                  <w:right w:val="nil"/>
                </w:tcBorders>
                <w:shd w:val="clear" w:color="auto" w:fill="auto"/>
                <w:noWrap/>
                <w:vAlign w:val="bottom"/>
                <w:hideMark/>
              </w:tcPr>
            </w:tcPrChange>
          </w:tcPr>
          <w:p w14:paraId="09DF3AD6"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12" w:author="Gibran Hemani" w:date="2019-08-07T16:38:00Z"/>
                <w:rFonts w:eastAsia="Times New Roman"/>
                <w:color w:val="000000"/>
                <w:sz w:val="24"/>
                <w:szCs w:val="24"/>
                <w:lang w:eastAsia="en-GB"/>
              </w:rPr>
            </w:pPr>
            <w:ins w:id="513" w:author="Gibran Hemani" w:date="2019-08-07T16:38:00Z">
              <w:r w:rsidRPr="00C4050A">
                <w:rPr>
                  <w:rFonts w:eastAsia="Times New Roman"/>
                  <w:color w:val="000000"/>
                  <w:sz w:val="24"/>
                  <w:szCs w:val="24"/>
                  <w:lang w:eastAsia="en-GB"/>
                </w:rPr>
                <w:t>0.0090</w:t>
              </w:r>
            </w:ins>
          </w:p>
        </w:tc>
        <w:tc>
          <w:tcPr>
            <w:tcW w:w="1300" w:type="dxa"/>
            <w:noWrap/>
            <w:hideMark/>
            <w:tcPrChange w:id="514" w:author="Gibran Hemani" w:date="2019-08-07T16:38:00Z">
              <w:tcPr>
                <w:tcW w:w="1300" w:type="dxa"/>
                <w:tcBorders>
                  <w:top w:val="nil"/>
                  <w:left w:val="nil"/>
                  <w:bottom w:val="nil"/>
                  <w:right w:val="nil"/>
                </w:tcBorders>
                <w:shd w:val="clear" w:color="auto" w:fill="auto"/>
                <w:noWrap/>
                <w:vAlign w:val="bottom"/>
                <w:hideMark/>
              </w:tcPr>
            </w:tcPrChange>
          </w:tcPr>
          <w:p w14:paraId="53E0D67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15" w:author="Gibran Hemani" w:date="2019-08-07T16:38:00Z"/>
                <w:rFonts w:eastAsia="Times New Roman"/>
                <w:color w:val="000000"/>
                <w:sz w:val="24"/>
                <w:szCs w:val="24"/>
                <w:lang w:eastAsia="en-GB"/>
              </w:rPr>
            </w:pPr>
            <w:ins w:id="516" w:author="Gibran Hemani" w:date="2019-08-07T16:38:00Z">
              <w:r w:rsidRPr="00C4050A">
                <w:rPr>
                  <w:rFonts w:eastAsia="Times New Roman"/>
                  <w:color w:val="000000"/>
                  <w:sz w:val="24"/>
                  <w:szCs w:val="24"/>
                  <w:lang w:eastAsia="en-GB"/>
                </w:rPr>
                <w:t>32.67</w:t>
              </w:r>
            </w:ins>
          </w:p>
        </w:tc>
        <w:tc>
          <w:tcPr>
            <w:tcW w:w="1300" w:type="dxa"/>
            <w:noWrap/>
            <w:hideMark/>
            <w:tcPrChange w:id="517" w:author="Gibran Hemani" w:date="2019-08-07T16:38:00Z">
              <w:tcPr>
                <w:tcW w:w="1300" w:type="dxa"/>
                <w:tcBorders>
                  <w:top w:val="nil"/>
                  <w:left w:val="nil"/>
                  <w:bottom w:val="nil"/>
                  <w:right w:val="nil"/>
                </w:tcBorders>
                <w:shd w:val="clear" w:color="auto" w:fill="auto"/>
                <w:noWrap/>
                <w:vAlign w:val="bottom"/>
                <w:hideMark/>
              </w:tcPr>
            </w:tcPrChange>
          </w:tcPr>
          <w:p w14:paraId="7390924E"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18" w:author="Gibran Hemani" w:date="2019-08-07T16:38:00Z"/>
                <w:rFonts w:eastAsia="Times New Roman"/>
                <w:color w:val="000000"/>
                <w:sz w:val="24"/>
                <w:szCs w:val="24"/>
                <w:lang w:eastAsia="en-GB"/>
              </w:rPr>
            </w:pPr>
            <w:ins w:id="519" w:author="Gibran Hemani" w:date="2019-08-07T16:38:00Z">
              <w:r w:rsidRPr="00C4050A">
                <w:rPr>
                  <w:rFonts w:eastAsia="Times New Roman"/>
                  <w:color w:val="000000"/>
                  <w:sz w:val="24"/>
                  <w:szCs w:val="24"/>
                  <w:lang w:eastAsia="en-GB"/>
                </w:rPr>
                <w:t>6.33</w:t>
              </w:r>
            </w:ins>
          </w:p>
        </w:tc>
      </w:tr>
      <w:tr w:rsidR="00C4050A" w:rsidRPr="00C4050A" w14:paraId="4473EBAB" w14:textId="77777777" w:rsidTr="00C4050A">
        <w:trPr>
          <w:trHeight w:val="320"/>
          <w:ins w:id="520" w:author="Gibran Hemani" w:date="2019-08-07T16:38:00Z"/>
          <w:trPrChange w:id="521"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522" w:author="Gibran Hemani" w:date="2019-08-07T16:38:00Z">
              <w:tcPr>
                <w:tcW w:w="1446" w:type="dxa"/>
                <w:tcBorders>
                  <w:top w:val="nil"/>
                  <w:left w:val="nil"/>
                  <w:bottom w:val="nil"/>
                  <w:right w:val="nil"/>
                </w:tcBorders>
                <w:shd w:val="clear" w:color="auto" w:fill="auto"/>
                <w:noWrap/>
                <w:vAlign w:val="bottom"/>
                <w:hideMark/>
              </w:tcPr>
            </w:tcPrChange>
          </w:tcPr>
          <w:p w14:paraId="03E20DBF" w14:textId="77777777" w:rsidR="00C4050A" w:rsidRPr="00C4050A" w:rsidRDefault="00C4050A" w:rsidP="00C4050A">
            <w:pPr>
              <w:spacing w:line="240" w:lineRule="auto"/>
              <w:rPr>
                <w:ins w:id="523" w:author="Gibran Hemani" w:date="2019-08-07T16:38:00Z"/>
                <w:rFonts w:eastAsia="Times New Roman"/>
                <w:color w:val="000000"/>
                <w:sz w:val="24"/>
                <w:szCs w:val="24"/>
                <w:lang w:eastAsia="en-GB"/>
              </w:rPr>
            </w:pPr>
            <w:ins w:id="524" w:author="Gibran Hemani" w:date="2019-08-07T16:38:00Z">
              <w:r w:rsidRPr="00C4050A">
                <w:rPr>
                  <w:rFonts w:eastAsia="Times New Roman"/>
                  <w:color w:val="000000"/>
                  <w:sz w:val="24"/>
                  <w:szCs w:val="24"/>
                  <w:lang w:eastAsia="en-GB"/>
                </w:rPr>
                <w:t>LASSO+MVMR</w:t>
              </w:r>
            </w:ins>
          </w:p>
        </w:tc>
        <w:tc>
          <w:tcPr>
            <w:tcW w:w="1300" w:type="dxa"/>
            <w:noWrap/>
            <w:hideMark/>
            <w:tcPrChange w:id="525" w:author="Gibran Hemani" w:date="2019-08-07T16:38:00Z">
              <w:tcPr>
                <w:tcW w:w="1300" w:type="dxa"/>
                <w:tcBorders>
                  <w:top w:val="nil"/>
                  <w:left w:val="nil"/>
                  <w:bottom w:val="nil"/>
                  <w:right w:val="nil"/>
                </w:tcBorders>
                <w:shd w:val="clear" w:color="auto" w:fill="auto"/>
                <w:noWrap/>
                <w:vAlign w:val="bottom"/>
                <w:hideMark/>
              </w:tcPr>
            </w:tcPrChange>
          </w:tcPr>
          <w:p w14:paraId="1236019A"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526" w:author="Gibran Hemani" w:date="2019-08-07T16:38:00Z"/>
                <w:rFonts w:eastAsia="Times New Roman"/>
                <w:color w:val="000000"/>
                <w:sz w:val="24"/>
                <w:szCs w:val="24"/>
                <w:lang w:eastAsia="en-GB"/>
              </w:rPr>
            </w:pPr>
            <w:ins w:id="527" w:author="Gibran Hemani" w:date="2019-08-07T16:38:00Z">
              <w:r w:rsidRPr="00C4050A">
                <w:rPr>
                  <w:rFonts w:eastAsia="Times New Roman"/>
                  <w:color w:val="000000"/>
                  <w:sz w:val="24"/>
                  <w:szCs w:val="24"/>
                  <w:lang w:eastAsia="en-GB"/>
                </w:rPr>
                <w:t>Simple</w:t>
              </w:r>
            </w:ins>
          </w:p>
        </w:tc>
        <w:tc>
          <w:tcPr>
            <w:tcW w:w="1300" w:type="dxa"/>
            <w:noWrap/>
            <w:hideMark/>
            <w:tcPrChange w:id="528" w:author="Gibran Hemani" w:date="2019-08-07T16:38:00Z">
              <w:tcPr>
                <w:tcW w:w="1300" w:type="dxa"/>
                <w:tcBorders>
                  <w:top w:val="nil"/>
                  <w:left w:val="nil"/>
                  <w:bottom w:val="nil"/>
                  <w:right w:val="nil"/>
                </w:tcBorders>
                <w:shd w:val="clear" w:color="auto" w:fill="auto"/>
                <w:noWrap/>
                <w:vAlign w:val="bottom"/>
                <w:hideMark/>
              </w:tcPr>
            </w:tcPrChange>
          </w:tcPr>
          <w:p w14:paraId="3CE820A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29" w:author="Gibran Hemani" w:date="2019-08-07T16:38:00Z"/>
                <w:rFonts w:eastAsia="Times New Roman"/>
                <w:color w:val="000000"/>
                <w:sz w:val="24"/>
                <w:szCs w:val="24"/>
                <w:lang w:eastAsia="en-GB"/>
              </w:rPr>
            </w:pPr>
            <w:ins w:id="530" w:author="Gibran Hemani" w:date="2019-08-07T16:38:00Z">
              <w:r w:rsidRPr="00C4050A">
                <w:rPr>
                  <w:rFonts w:eastAsia="Times New Roman"/>
                  <w:color w:val="000000"/>
                  <w:sz w:val="24"/>
                  <w:szCs w:val="24"/>
                  <w:lang w:eastAsia="en-GB"/>
                </w:rPr>
                <w:t>15</w:t>
              </w:r>
            </w:ins>
          </w:p>
        </w:tc>
        <w:tc>
          <w:tcPr>
            <w:tcW w:w="1300" w:type="dxa"/>
            <w:noWrap/>
            <w:hideMark/>
            <w:tcPrChange w:id="531" w:author="Gibran Hemani" w:date="2019-08-07T16:38:00Z">
              <w:tcPr>
                <w:tcW w:w="1300" w:type="dxa"/>
                <w:tcBorders>
                  <w:top w:val="nil"/>
                  <w:left w:val="nil"/>
                  <w:bottom w:val="nil"/>
                  <w:right w:val="nil"/>
                </w:tcBorders>
                <w:shd w:val="clear" w:color="auto" w:fill="auto"/>
                <w:noWrap/>
                <w:vAlign w:val="bottom"/>
                <w:hideMark/>
              </w:tcPr>
            </w:tcPrChange>
          </w:tcPr>
          <w:p w14:paraId="303A5B60"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32" w:author="Gibran Hemani" w:date="2019-08-07T16:38:00Z"/>
                <w:rFonts w:eastAsia="Times New Roman"/>
                <w:color w:val="000000"/>
                <w:sz w:val="24"/>
                <w:szCs w:val="24"/>
                <w:lang w:eastAsia="en-GB"/>
              </w:rPr>
            </w:pPr>
            <w:ins w:id="533" w:author="Gibran Hemani" w:date="2019-08-07T16:38:00Z">
              <w:r w:rsidRPr="00C4050A">
                <w:rPr>
                  <w:rFonts w:eastAsia="Times New Roman"/>
                  <w:color w:val="000000"/>
                  <w:sz w:val="24"/>
                  <w:szCs w:val="24"/>
                  <w:lang w:eastAsia="en-GB"/>
                </w:rPr>
                <w:t>0.78</w:t>
              </w:r>
            </w:ins>
          </w:p>
        </w:tc>
        <w:tc>
          <w:tcPr>
            <w:tcW w:w="1300" w:type="dxa"/>
            <w:noWrap/>
            <w:hideMark/>
            <w:tcPrChange w:id="534" w:author="Gibran Hemani" w:date="2019-08-07T16:38:00Z">
              <w:tcPr>
                <w:tcW w:w="1300" w:type="dxa"/>
                <w:tcBorders>
                  <w:top w:val="nil"/>
                  <w:left w:val="nil"/>
                  <w:bottom w:val="nil"/>
                  <w:right w:val="nil"/>
                </w:tcBorders>
                <w:shd w:val="clear" w:color="auto" w:fill="auto"/>
                <w:noWrap/>
                <w:vAlign w:val="bottom"/>
                <w:hideMark/>
              </w:tcPr>
            </w:tcPrChange>
          </w:tcPr>
          <w:p w14:paraId="49D0332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35" w:author="Gibran Hemani" w:date="2019-08-07T16:38:00Z"/>
                <w:rFonts w:eastAsia="Times New Roman"/>
                <w:color w:val="000000"/>
                <w:sz w:val="24"/>
                <w:szCs w:val="24"/>
                <w:lang w:eastAsia="en-GB"/>
              </w:rPr>
            </w:pPr>
            <w:ins w:id="536" w:author="Gibran Hemani" w:date="2019-08-07T16:38:00Z">
              <w:r w:rsidRPr="00C4050A">
                <w:rPr>
                  <w:rFonts w:eastAsia="Times New Roman"/>
                  <w:color w:val="000000"/>
                  <w:sz w:val="24"/>
                  <w:szCs w:val="24"/>
                  <w:lang w:eastAsia="en-GB"/>
                </w:rPr>
                <w:t>0.0116</w:t>
              </w:r>
            </w:ins>
          </w:p>
        </w:tc>
        <w:tc>
          <w:tcPr>
            <w:tcW w:w="1300" w:type="dxa"/>
            <w:noWrap/>
            <w:hideMark/>
            <w:tcPrChange w:id="537" w:author="Gibran Hemani" w:date="2019-08-07T16:38:00Z">
              <w:tcPr>
                <w:tcW w:w="1300" w:type="dxa"/>
                <w:tcBorders>
                  <w:top w:val="nil"/>
                  <w:left w:val="nil"/>
                  <w:bottom w:val="nil"/>
                  <w:right w:val="nil"/>
                </w:tcBorders>
                <w:shd w:val="clear" w:color="auto" w:fill="auto"/>
                <w:noWrap/>
                <w:vAlign w:val="bottom"/>
                <w:hideMark/>
              </w:tcPr>
            </w:tcPrChange>
          </w:tcPr>
          <w:p w14:paraId="5346A792"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38" w:author="Gibran Hemani" w:date="2019-08-07T16:38:00Z"/>
                <w:rFonts w:eastAsia="Times New Roman"/>
                <w:color w:val="000000"/>
                <w:sz w:val="24"/>
                <w:szCs w:val="24"/>
                <w:lang w:eastAsia="en-GB"/>
              </w:rPr>
            </w:pPr>
            <w:ins w:id="539" w:author="Gibran Hemani" w:date="2019-08-07T16:38:00Z">
              <w:r w:rsidRPr="00C4050A">
                <w:rPr>
                  <w:rFonts w:eastAsia="Times New Roman"/>
                  <w:color w:val="000000"/>
                  <w:sz w:val="24"/>
                  <w:szCs w:val="24"/>
                  <w:lang w:eastAsia="en-GB"/>
                </w:rPr>
                <w:t>95.06</w:t>
              </w:r>
            </w:ins>
          </w:p>
        </w:tc>
        <w:tc>
          <w:tcPr>
            <w:tcW w:w="1300" w:type="dxa"/>
            <w:noWrap/>
            <w:hideMark/>
            <w:tcPrChange w:id="540" w:author="Gibran Hemani" w:date="2019-08-07T16:38:00Z">
              <w:tcPr>
                <w:tcW w:w="1300" w:type="dxa"/>
                <w:tcBorders>
                  <w:top w:val="nil"/>
                  <w:left w:val="nil"/>
                  <w:bottom w:val="nil"/>
                  <w:right w:val="nil"/>
                </w:tcBorders>
                <w:shd w:val="clear" w:color="auto" w:fill="auto"/>
                <w:noWrap/>
                <w:vAlign w:val="bottom"/>
                <w:hideMark/>
              </w:tcPr>
            </w:tcPrChange>
          </w:tcPr>
          <w:p w14:paraId="58976E6B"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41" w:author="Gibran Hemani" w:date="2019-08-07T16:38:00Z"/>
                <w:rFonts w:eastAsia="Times New Roman"/>
                <w:color w:val="000000"/>
                <w:sz w:val="24"/>
                <w:szCs w:val="24"/>
                <w:lang w:eastAsia="en-GB"/>
              </w:rPr>
            </w:pPr>
            <w:ins w:id="542" w:author="Gibran Hemani" w:date="2019-08-07T16:38:00Z">
              <w:r w:rsidRPr="00C4050A">
                <w:rPr>
                  <w:rFonts w:eastAsia="Times New Roman"/>
                  <w:color w:val="000000"/>
                  <w:sz w:val="24"/>
                  <w:szCs w:val="24"/>
                  <w:lang w:eastAsia="en-GB"/>
                </w:rPr>
                <w:t>10.29</w:t>
              </w:r>
            </w:ins>
          </w:p>
        </w:tc>
      </w:tr>
      <w:tr w:rsidR="00C4050A" w:rsidRPr="00C4050A" w14:paraId="2ED4B9BD" w14:textId="77777777" w:rsidTr="00C4050A">
        <w:trPr>
          <w:trHeight w:val="320"/>
          <w:ins w:id="543" w:author="Gibran Hemani" w:date="2019-08-07T16:38:00Z"/>
          <w:trPrChange w:id="544"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545" w:author="Gibran Hemani" w:date="2019-08-07T16:38:00Z">
              <w:tcPr>
                <w:tcW w:w="1446" w:type="dxa"/>
                <w:tcBorders>
                  <w:top w:val="nil"/>
                  <w:left w:val="nil"/>
                  <w:bottom w:val="nil"/>
                  <w:right w:val="nil"/>
                </w:tcBorders>
                <w:shd w:val="clear" w:color="auto" w:fill="auto"/>
                <w:noWrap/>
                <w:vAlign w:val="bottom"/>
                <w:hideMark/>
              </w:tcPr>
            </w:tcPrChange>
          </w:tcPr>
          <w:p w14:paraId="2E24CF12" w14:textId="77777777" w:rsidR="00C4050A" w:rsidRPr="00C4050A" w:rsidRDefault="00C4050A" w:rsidP="00C4050A">
            <w:pPr>
              <w:spacing w:line="240" w:lineRule="auto"/>
              <w:rPr>
                <w:ins w:id="546" w:author="Gibran Hemani" w:date="2019-08-07T16:38:00Z"/>
                <w:rFonts w:eastAsia="Times New Roman"/>
                <w:color w:val="000000"/>
                <w:sz w:val="24"/>
                <w:szCs w:val="24"/>
                <w:lang w:eastAsia="en-GB"/>
              </w:rPr>
            </w:pPr>
            <w:ins w:id="547" w:author="Gibran Hemani" w:date="2019-08-07T16:38:00Z">
              <w:r w:rsidRPr="00C4050A">
                <w:rPr>
                  <w:rFonts w:eastAsia="Times New Roman"/>
                  <w:color w:val="000000"/>
                  <w:sz w:val="24"/>
                  <w:szCs w:val="24"/>
                  <w:lang w:eastAsia="en-GB"/>
                </w:rPr>
                <w:t>MVMR+PVAL</w:t>
              </w:r>
            </w:ins>
          </w:p>
        </w:tc>
        <w:tc>
          <w:tcPr>
            <w:tcW w:w="1300" w:type="dxa"/>
            <w:noWrap/>
            <w:hideMark/>
            <w:tcPrChange w:id="548" w:author="Gibran Hemani" w:date="2019-08-07T16:38:00Z">
              <w:tcPr>
                <w:tcW w:w="1300" w:type="dxa"/>
                <w:tcBorders>
                  <w:top w:val="nil"/>
                  <w:left w:val="nil"/>
                  <w:bottom w:val="nil"/>
                  <w:right w:val="nil"/>
                </w:tcBorders>
                <w:shd w:val="clear" w:color="auto" w:fill="auto"/>
                <w:noWrap/>
                <w:vAlign w:val="bottom"/>
                <w:hideMark/>
              </w:tcPr>
            </w:tcPrChange>
          </w:tcPr>
          <w:p w14:paraId="5528B81C"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549" w:author="Gibran Hemani" w:date="2019-08-07T16:38:00Z"/>
                <w:rFonts w:eastAsia="Times New Roman"/>
                <w:color w:val="000000"/>
                <w:sz w:val="24"/>
                <w:szCs w:val="24"/>
                <w:lang w:eastAsia="en-GB"/>
              </w:rPr>
            </w:pPr>
            <w:ins w:id="550" w:author="Gibran Hemani" w:date="2019-08-07T16:38:00Z">
              <w:r w:rsidRPr="00C4050A">
                <w:rPr>
                  <w:rFonts w:eastAsia="Times New Roman"/>
                  <w:color w:val="000000"/>
                  <w:sz w:val="24"/>
                  <w:szCs w:val="24"/>
                  <w:lang w:eastAsia="en-GB"/>
                </w:rPr>
                <w:t>Simple</w:t>
              </w:r>
            </w:ins>
          </w:p>
        </w:tc>
        <w:tc>
          <w:tcPr>
            <w:tcW w:w="1300" w:type="dxa"/>
            <w:noWrap/>
            <w:hideMark/>
            <w:tcPrChange w:id="551" w:author="Gibran Hemani" w:date="2019-08-07T16:38:00Z">
              <w:tcPr>
                <w:tcW w:w="1300" w:type="dxa"/>
                <w:tcBorders>
                  <w:top w:val="nil"/>
                  <w:left w:val="nil"/>
                  <w:bottom w:val="nil"/>
                  <w:right w:val="nil"/>
                </w:tcBorders>
                <w:shd w:val="clear" w:color="auto" w:fill="auto"/>
                <w:noWrap/>
                <w:vAlign w:val="bottom"/>
                <w:hideMark/>
              </w:tcPr>
            </w:tcPrChange>
          </w:tcPr>
          <w:p w14:paraId="162BEA75"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52" w:author="Gibran Hemani" w:date="2019-08-07T16:38:00Z"/>
                <w:rFonts w:eastAsia="Times New Roman"/>
                <w:color w:val="000000"/>
                <w:sz w:val="24"/>
                <w:szCs w:val="24"/>
                <w:lang w:eastAsia="en-GB"/>
              </w:rPr>
            </w:pPr>
            <w:ins w:id="553" w:author="Gibran Hemani" w:date="2019-08-07T16:38:00Z">
              <w:r w:rsidRPr="00C4050A">
                <w:rPr>
                  <w:rFonts w:eastAsia="Times New Roman"/>
                  <w:color w:val="000000"/>
                  <w:sz w:val="24"/>
                  <w:szCs w:val="24"/>
                  <w:lang w:eastAsia="en-GB"/>
                </w:rPr>
                <w:t>5</w:t>
              </w:r>
            </w:ins>
          </w:p>
        </w:tc>
        <w:tc>
          <w:tcPr>
            <w:tcW w:w="1300" w:type="dxa"/>
            <w:noWrap/>
            <w:hideMark/>
            <w:tcPrChange w:id="554" w:author="Gibran Hemani" w:date="2019-08-07T16:38:00Z">
              <w:tcPr>
                <w:tcW w:w="1300" w:type="dxa"/>
                <w:tcBorders>
                  <w:top w:val="nil"/>
                  <w:left w:val="nil"/>
                  <w:bottom w:val="nil"/>
                  <w:right w:val="nil"/>
                </w:tcBorders>
                <w:shd w:val="clear" w:color="auto" w:fill="auto"/>
                <w:noWrap/>
                <w:vAlign w:val="bottom"/>
                <w:hideMark/>
              </w:tcPr>
            </w:tcPrChange>
          </w:tcPr>
          <w:p w14:paraId="2DCE4DA4"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55" w:author="Gibran Hemani" w:date="2019-08-07T16:38:00Z"/>
                <w:rFonts w:eastAsia="Times New Roman"/>
                <w:color w:val="000000"/>
                <w:sz w:val="24"/>
                <w:szCs w:val="24"/>
                <w:lang w:eastAsia="en-GB"/>
              </w:rPr>
            </w:pPr>
            <w:ins w:id="556" w:author="Gibran Hemani" w:date="2019-08-07T16:38:00Z">
              <w:r w:rsidRPr="00C4050A">
                <w:rPr>
                  <w:rFonts w:eastAsia="Times New Roman"/>
                  <w:color w:val="000000"/>
                  <w:sz w:val="24"/>
                  <w:szCs w:val="24"/>
                  <w:lang w:eastAsia="en-GB"/>
                </w:rPr>
                <w:t>0.17</w:t>
              </w:r>
            </w:ins>
          </w:p>
        </w:tc>
        <w:tc>
          <w:tcPr>
            <w:tcW w:w="1300" w:type="dxa"/>
            <w:noWrap/>
            <w:hideMark/>
            <w:tcPrChange w:id="557" w:author="Gibran Hemani" w:date="2019-08-07T16:38:00Z">
              <w:tcPr>
                <w:tcW w:w="1300" w:type="dxa"/>
                <w:tcBorders>
                  <w:top w:val="nil"/>
                  <w:left w:val="nil"/>
                  <w:bottom w:val="nil"/>
                  <w:right w:val="nil"/>
                </w:tcBorders>
                <w:shd w:val="clear" w:color="auto" w:fill="auto"/>
                <w:noWrap/>
                <w:vAlign w:val="bottom"/>
                <w:hideMark/>
              </w:tcPr>
            </w:tcPrChange>
          </w:tcPr>
          <w:p w14:paraId="5E855CD3"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58" w:author="Gibran Hemani" w:date="2019-08-07T16:38:00Z"/>
                <w:rFonts w:eastAsia="Times New Roman"/>
                <w:color w:val="000000"/>
                <w:sz w:val="24"/>
                <w:szCs w:val="24"/>
                <w:lang w:eastAsia="en-GB"/>
              </w:rPr>
            </w:pPr>
            <w:ins w:id="559" w:author="Gibran Hemani" w:date="2019-08-07T16:38:00Z">
              <w:r w:rsidRPr="00C4050A">
                <w:rPr>
                  <w:rFonts w:eastAsia="Times New Roman"/>
                  <w:color w:val="000000"/>
                  <w:sz w:val="24"/>
                  <w:szCs w:val="24"/>
                  <w:lang w:eastAsia="en-GB"/>
                </w:rPr>
                <w:t>0.0167</w:t>
              </w:r>
            </w:ins>
          </w:p>
        </w:tc>
        <w:tc>
          <w:tcPr>
            <w:tcW w:w="1300" w:type="dxa"/>
            <w:noWrap/>
            <w:hideMark/>
            <w:tcPrChange w:id="560" w:author="Gibran Hemani" w:date="2019-08-07T16:38:00Z">
              <w:tcPr>
                <w:tcW w:w="1300" w:type="dxa"/>
                <w:tcBorders>
                  <w:top w:val="nil"/>
                  <w:left w:val="nil"/>
                  <w:bottom w:val="nil"/>
                  <w:right w:val="nil"/>
                </w:tcBorders>
                <w:shd w:val="clear" w:color="auto" w:fill="auto"/>
                <w:noWrap/>
                <w:vAlign w:val="bottom"/>
                <w:hideMark/>
              </w:tcPr>
            </w:tcPrChange>
          </w:tcPr>
          <w:p w14:paraId="3D46F919"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61" w:author="Gibran Hemani" w:date="2019-08-07T16:38:00Z"/>
                <w:rFonts w:eastAsia="Times New Roman"/>
                <w:color w:val="000000"/>
                <w:sz w:val="24"/>
                <w:szCs w:val="24"/>
                <w:lang w:eastAsia="en-GB"/>
              </w:rPr>
            </w:pPr>
            <w:ins w:id="562" w:author="Gibran Hemani" w:date="2019-08-07T16:38:00Z">
              <w:r w:rsidRPr="00C4050A">
                <w:rPr>
                  <w:rFonts w:eastAsia="Times New Roman"/>
                  <w:color w:val="000000"/>
                  <w:sz w:val="24"/>
                  <w:szCs w:val="24"/>
                  <w:lang w:eastAsia="en-GB"/>
                </w:rPr>
                <w:t>-58.27</w:t>
              </w:r>
            </w:ins>
          </w:p>
        </w:tc>
        <w:tc>
          <w:tcPr>
            <w:tcW w:w="1300" w:type="dxa"/>
            <w:noWrap/>
            <w:hideMark/>
            <w:tcPrChange w:id="563" w:author="Gibran Hemani" w:date="2019-08-07T16:38:00Z">
              <w:tcPr>
                <w:tcW w:w="1300" w:type="dxa"/>
                <w:tcBorders>
                  <w:top w:val="nil"/>
                  <w:left w:val="nil"/>
                  <w:bottom w:val="nil"/>
                  <w:right w:val="nil"/>
                </w:tcBorders>
                <w:shd w:val="clear" w:color="auto" w:fill="auto"/>
                <w:noWrap/>
                <w:vAlign w:val="bottom"/>
                <w:hideMark/>
              </w:tcPr>
            </w:tcPrChange>
          </w:tcPr>
          <w:p w14:paraId="66CF03E1"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64" w:author="Gibran Hemani" w:date="2019-08-07T16:38:00Z"/>
                <w:rFonts w:eastAsia="Times New Roman"/>
                <w:color w:val="000000"/>
                <w:sz w:val="24"/>
                <w:szCs w:val="24"/>
                <w:lang w:eastAsia="en-GB"/>
              </w:rPr>
            </w:pPr>
            <w:ins w:id="565" w:author="Gibran Hemani" w:date="2019-08-07T16:38:00Z">
              <w:r w:rsidRPr="00C4050A">
                <w:rPr>
                  <w:rFonts w:eastAsia="Times New Roman"/>
                  <w:color w:val="000000"/>
                  <w:sz w:val="24"/>
                  <w:szCs w:val="24"/>
                  <w:lang w:eastAsia="en-GB"/>
                </w:rPr>
                <w:t>1.00</w:t>
              </w:r>
            </w:ins>
          </w:p>
        </w:tc>
      </w:tr>
      <w:tr w:rsidR="00C4050A" w:rsidRPr="00C4050A" w14:paraId="22933935" w14:textId="77777777" w:rsidTr="00C4050A">
        <w:trPr>
          <w:trHeight w:val="320"/>
          <w:ins w:id="566" w:author="Gibran Hemani" w:date="2019-08-07T16:38:00Z"/>
          <w:trPrChange w:id="567" w:author="Gibran Hemani" w:date="2019-08-07T16:38:00Z">
            <w:trPr>
              <w:trHeight w:val="320"/>
            </w:trPr>
          </w:trPrChange>
        </w:trPr>
        <w:tc>
          <w:tcPr>
            <w:cnfStyle w:val="001000000000" w:firstRow="0" w:lastRow="0" w:firstColumn="1" w:lastColumn="0" w:oddVBand="0" w:evenVBand="0" w:oddHBand="0" w:evenHBand="0" w:firstRowFirstColumn="0" w:firstRowLastColumn="0" w:lastRowFirstColumn="0" w:lastRowLastColumn="0"/>
            <w:tcW w:w="1446" w:type="dxa"/>
            <w:noWrap/>
            <w:hideMark/>
            <w:tcPrChange w:id="568" w:author="Gibran Hemani" w:date="2019-08-07T16:38:00Z">
              <w:tcPr>
                <w:tcW w:w="1446" w:type="dxa"/>
                <w:tcBorders>
                  <w:top w:val="nil"/>
                  <w:left w:val="nil"/>
                  <w:bottom w:val="nil"/>
                  <w:right w:val="nil"/>
                </w:tcBorders>
                <w:shd w:val="clear" w:color="auto" w:fill="auto"/>
                <w:noWrap/>
                <w:vAlign w:val="bottom"/>
                <w:hideMark/>
              </w:tcPr>
            </w:tcPrChange>
          </w:tcPr>
          <w:p w14:paraId="31E649D3" w14:textId="77777777" w:rsidR="00C4050A" w:rsidRPr="00C4050A" w:rsidRDefault="00C4050A" w:rsidP="00C4050A">
            <w:pPr>
              <w:spacing w:line="240" w:lineRule="auto"/>
              <w:rPr>
                <w:ins w:id="569" w:author="Gibran Hemani" w:date="2019-08-07T16:38:00Z"/>
                <w:rFonts w:eastAsia="Times New Roman"/>
                <w:color w:val="000000"/>
                <w:sz w:val="24"/>
                <w:szCs w:val="24"/>
                <w:lang w:eastAsia="en-GB"/>
              </w:rPr>
            </w:pPr>
            <w:ins w:id="570" w:author="Gibran Hemani" w:date="2019-08-07T16:38:00Z">
              <w:r w:rsidRPr="00C4050A">
                <w:rPr>
                  <w:rFonts w:eastAsia="Times New Roman"/>
                  <w:color w:val="000000"/>
                  <w:sz w:val="24"/>
                  <w:szCs w:val="24"/>
                  <w:lang w:eastAsia="en-GB"/>
                </w:rPr>
                <w:t>MVMR+PVAL</w:t>
              </w:r>
            </w:ins>
          </w:p>
        </w:tc>
        <w:tc>
          <w:tcPr>
            <w:tcW w:w="1300" w:type="dxa"/>
            <w:noWrap/>
            <w:hideMark/>
            <w:tcPrChange w:id="571" w:author="Gibran Hemani" w:date="2019-08-07T16:38:00Z">
              <w:tcPr>
                <w:tcW w:w="1300" w:type="dxa"/>
                <w:tcBorders>
                  <w:top w:val="nil"/>
                  <w:left w:val="nil"/>
                  <w:bottom w:val="nil"/>
                  <w:right w:val="nil"/>
                </w:tcBorders>
                <w:shd w:val="clear" w:color="auto" w:fill="auto"/>
                <w:noWrap/>
                <w:vAlign w:val="bottom"/>
                <w:hideMark/>
              </w:tcPr>
            </w:tcPrChange>
          </w:tcPr>
          <w:p w14:paraId="6AAAE609" w14:textId="77777777" w:rsidR="00C4050A" w:rsidRPr="00C4050A"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ins w:id="572" w:author="Gibran Hemani" w:date="2019-08-07T16:38:00Z"/>
                <w:rFonts w:eastAsia="Times New Roman"/>
                <w:color w:val="000000"/>
                <w:sz w:val="24"/>
                <w:szCs w:val="24"/>
                <w:lang w:eastAsia="en-GB"/>
              </w:rPr>
            </w:pPr>
            <w:ins w:id="573" w:author="Gibran Hemani" w:date="2019-08-07T16:38:00Z">
              <w:r w:rsidRPr="00C4050A">
                <w:rPr>
                  <w:rFonts w:eastAsia="Times New Roman"/>
                  <w:color w:val="000000"/>
                  <w:sz w:val="24"/>
                  <w:szCs w:val="24"/>
                  <w:lang w:eastAsia="en-GB"/>
                </w:rPr>
                <w:t>Simple</w:t>
              </w:r>
            </w:ins>
          </w:p>
        </w:tc>
        <w:tc>
          <w:tcPr>
            <w:tcW w:w="1300" w:type="dxa"/>
            <w:noWrap/>
            <w:hideMark/>
            <w:tcPrChange w:id="574" w:author="Gibran Hemani" w:date="2019-08-07T16:38:00Z">
              <w:tcPr>
                <w:tcW w:w="1300" w:type="dxa"/>
                <w:tcBorders>
                  <w:top w:val="nil"/>
                  <w:left w:val="nil"/>
                  <w:bottom w:val="nil"/>
                  <w:right w:val="nil"/>
                </w:tcBorders>
                <w:shd w:val="clear" w:color="auto" w:fill="auto"/>
                <w:noWrap/>
                <w:vAlign w:val="bottom"/>
                <w:hideMark/>
              </w:tcPr>
            </w:tcPrChange>
          </w:tcPr>
          <w:p w14:paraId="3947E4ED"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75" w:author="Gibran Hemani" w:date="2019-08-07T16:38:00Z"/>
                <w:rFonts w:eastAsia="Times New Roman"/>
                <w:color w:val="000000"/>
                <w:sz w:val="24"/>
                <w:szCs w:val="24"/>
                <w:lang w:eastAsia="en-GB"/>
              </w:rPr>
            </w:pPr>
            <w:ins w:id="576" w:author="Gibran Hemani" w:date="2019-08-07T16:38:00Z">
              <w:r w:rsidRPr="00C4050A">
                <w:rPr>
                  <w:rFonts w:eastAsia="Times New Roman"/>
                  <w:color w:val="000000"/>
                  <w:sz w:val="24"/>
                  <w:szCs w:val="24"/>
                  <w:lang w:eastAsia="en-GB"/>
                </w:rPr>
                <w:t>15</w:t>
              </w:r>
            </w:ins>
          </w:p>
        </w:tc>
        <w:tc>
          <w:tcPr>
            <w:tcW w:w="1300" w:type="dxa"/>
            <w:noWrap/>
            <w:hideMark/>
            <w:tcPrChange w:id="577" w:author="Gibran Hemani" w:date="2019-08-07T16:38:00Z">
              <w:tcPr>
                <w:tcW w:w="1300" w:type="dxa"/>
                <w:tcBorders>
                  <w:top w:val="nil"/>
                  <w:left w:val="nil"/>
                  <w:bottom w:val="nil"/>
                  <w:right w:val="nil"/>
                </w:tcBorders>
                <w:shd w:val="clear" w:color="auto" w:fill="auto"/>
                <w:noWrap/>
                <w:vAlign w:val="bottom"/>
                <w:hideMark/>
              </w:tcPr>
            </w:tcPrChange>
          </w:tcPr>
          <w:p w14:paraId="16262307"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78" w:author="Gibran Hemani" w:date="2019-08-07T16:38:00Z"/>
                <w:rFonts w:eastAsia="Times New Roman"/>
                <w:color w:val="000000"/>
                <w:sz w:val="24"/>
                <w:szCs w:val="24"/>
                <w:lang w:eastAsia="en-GB"/>
              </w:rPr>
            </w:pPr>
            <w:ins w:id="579" w:author="Gibran Hemani" w:date="2019-08-07T16:38:00Z">
              <w:r w:rsidRPr="00C4050A">
                <w:rPr>
                  <w:rFonts w:eastAsia="Times New Roman"/>
                  <w:color w:val="000000"/>
                  <w:sz w:val="24"/>
                  <w:szCs w:val="24"/>
                  <w:lang w:eastAsia="en-GB"/>
                </w:rPr>
                <w:t>0.20</w:t>
              </w:r>
            </w:ins>
          </w:p>
        </w:tc>
        <w:tc>
          <w:tcPr>
            <w:tcW w:w="1300" w:type="dxa"/>
            <w:noWrap/>
            <w:hideMark/>
            <w:tcPrChange w:id="580" w:author="Gibran Hemani" w:date="2019-08-07T16:38:00Z">
              <w:tcPr>
                <w:tcW w:w="1300" w:type="dxa"/>
                <w:tcBorders>
                  <w:top w:val="nil"/>
                  <w:left w:val="nil"/>
                  <w:bottom w:val="nil"/>
                  <w:right w:val="nil"/>
                </w:tcBorders>
                <w:shd w:val="clear" w:color="auto" w:fill="auto"/>
                <w:noWrap/>
                <w:vAlign w:val="bottom"/>
                <w:hideMark/>
              </w:tcPr>
            </w:tcPrChange>
          </w:tcPr>
          <w:p w14:paraId="501A8F98"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81" w:author="Gibran Hemani" w:date="2019-08-07T16:38:00Z"/>
                <w:rFonts w:eastAsia="Times New Roman"/>
                <w:color w:val="000000"/>
                <w:sz w:val="24"/>
                <w:szCs w:val="24"/>
                <w:lang w:eastAsia="en-GB"/>
              </w:rPr>
            </w:pPr>
            <w:ins w:id="582" w:author="Gibran Hemani" w:date="2019-08-07T16:38:00Z">
              <w:r w:rsidRPr="00C4050A">
                <w:rPr>
                  <w:rFonts w:eastAsia="Times New Roman"/>
                  <w:color w:val="000000"/>
                  <w:sz w:val="24"/>
                  <w:szCs w:val="24"/>
                  <w:lang w:eastAsia="en-GB"/>
                </w:rPr>
                <w:t>0.0452</w:t>
              </w:r>
            </w:ins>
          </w:p>
        </w:tc>
        <w:tc>
          <w:tcPr>
            <w:tcW w:w="1300" w:type="dxa"/>
            <w:noWrap/>
            <w:hideMark/>
            <w:tcPrChange w:id="583" w:author="Gibran Hemani" w:date="2019-08-07T16:38:00Z">
              <w:tcPr>
                <w:tcW w:w="1300" w:type="dxa"/>
                <w:tcBorders>
                  <w:top w:val="nil"/>
                  <w:left w:val="nil"/>
                  <w:bottom w:val="nil"/>
                  <w:right w:val="nil"/>
                </w:tcBorders>
                <w:shd w:val="clear" w:color="auto" w:fill="auto"/>
                <w:noWrap/>
                <w:vAlign w:val="bottom"/>
                <w:hideMark/>
              </w:tcPr>
            </w:tcPrChange>
          </w:tcPr>
          <w:p w14:paraId="2603A212"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84" w:author="Gibran Hemani" w:date="2019-08-07T16:38:00Z"/>
                <w:rFonts w:eastAsia="Times New Roman"/>
                <w:color w:val="000000"/>
                <w:sz w:val="24"/>
                <w:szCs w:val="24"/>
                <w:lang w:eastAsia="en-GB"/>
              </w:rPr>
            </w:pPr>
            <w:ins w:id="585" w:author="Gibran Hemani" w:date="2019-08-07T16:38:00Z">
              <w:r w:rsidRPr="00C4050A">
                <w:rPr>
                  <w:rFonts w:eastAsia="Times New Roman"/>
                  <w:color w:val="000000"/>
                  <w:sz w:val="24"/>
                  <w:szCs w:val="24"/>
                  <w:lang w:eastAsia="en-GB"/>
                </w:rPr>
                <w:t>-51.24</w:t>
              </w:r>
            </w:ins>
          </w:p>
        </w:tc>
        <w:tc>
          <w:tcPr>
            <w:tcW w:w="1300" w:type="dxa"/>
            <w:noWrap/>
            <w:hideMark/>
            <w:tcPrChange w:id="586" w:author="Gibran Hemani" w:date="2019-08-07T16:38:00Z">
              <w:tcPr>
                <w:tcW w:w="1300" w:type="dxa"/>
                <w:tcBorders>
                  <w:top w:val="nil"/>
                  <w:left w:val="nil"/>
                  <w:bottom w:val="nil"/>
                  <w:right w:val="nil"/>
                </w:tcBorders>
                <w:shd w:val="clear" w:color="auto" w:fill="auto"/>
                <w:noWrap/>
                <w:vAlign w:val="bottom"/>
                <w:hideMark/>
              </w:tcPr>
            </w:tcPrChange>
          </w:tcPr>
          <w:p w14:paraId="746D5CEF" w14:textId="77777777" w:rsidR="00C4050A" w:rsidRPr="00C4050A" w:rsidRDefault="00C4050A" w:rsidP="00C4050A">
            <w:pPr>
              <w:spacing w:line="240" w:lineRule="auto"/>
              <w:jc w:val="right"/>
              <w:cnfStyle w:val="000000000000" w:firstRow="0" w:lastRow="0" w:firstColumn="0" w:lastColumn="0" w:oddVBand="0" w:evenVBand="0" w:oddHBand="0" w:evenHBand="0" w:firstRowFirstColumn="0" w:firstRowLastColumn="0" w:lastRowFirstColumn="0" w:lastRowLastColumn="0"/>
              <w:rPr>
                <w:ins w:id="587" w:author="Gibran Hemani" w:date="2019-08-07T16:38:00Z"/>
                <w:rFonts w:eastAsia="Times New Roman"/>
                <w:color w:val="000000"/>
                <w:sz w:val="24"/>
                <w:szCs w:val="24"/>
                <w:lang w:eastAsia="en-GB"/>
              </w:rPr>
            </w:pPr>
            <w:ins w:id="588" w:author="Gibran Hemani" w:date="2019-08-07T16:38:00Z">
              <w:r w:rsidRPr="00C4050A">
                <w:rPr>
                  <w:rFonts w:eastAsia="Times New Roman"/>
                  <w:color w:val="000000"/>
                  <w:sz w:val="24"/>
                  <w:szCs w:val="24"/>
                  <w:lang w:eastAsia="en-GB"/>
                </w:rPr>
                <w:t>2.38</w:t>
              </w:r>
            </w:ins>
          </w:p>
        </w:tc>
      </w:tr>
    </w:tbl>
    <w:p w14:paraId="767E4737" w14:textId="0E8FF534" w:rsidR="00F53DFF" w:rsidRPr="00717520" w:rsidDel="00C4050A" w:rsidRDefault="00F53DFF" w:rsidP="00717520">
      <w:pPr>
        <w:spacing w:after="240" w:line="240" w:lineRule="auto"/>
        <w:jc w:val="both"/>
        <w:rPr>
          <w:del w:id="589" w:author="Gibran Hemani" w:date="2019-08-07T16:38:00Z"/>
          <w:rFonts w:ascii="Times New Roman" w:eastAsia="Times New Roman" w:hAnsi="Times New Roman" w:cs="Times New Roman"/>
          <w:sz w:val="24"/>
          <w:szCs w:val="24"/>
        </w:rPr>
      </w:pPr>
    </w:p>
    <w:tbl>
      <w:tblPr>
        <w:tblStyle w:val="GridTable1Light-Accent1"/>
        <w:tblW w:w="0" w:type="auto"/>
        <w:tblLook w:val="04A0" w:firstRow="1" w:lastRow="0" w:firstColumn="1" w:lastColumn="0" w:noHBand="0" w:noVBand="1"/>
        <w:tblPrChange w:id="590" w:author="Gibran Hemani" w:date="2019-08-07T16:38: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160"/>
        <w:gridCol w:w="2157"/>
        <w:gridCol w:w="2067"/>
        <w:gridCol w:w="2093"/>
        <w:gridCol w:w="1979"/>
        <w:tblGridChange w:id="591">
          <w:tblGrid>
            <w:gridCol w:w="2162"/>
            <w:gridCol w:w="2159"/>
            <w:gridCol w:w="2069"/>
            <w:gridCol w:w="2095"/>
            <w:gridCol w:w="1981"/>
          </w:tblGrid>
        </w:tblGridChange>
      </w:tblGrid>
      <w:tr w:rsidR="00020164" w:rsidDel="00C4050A" w14:paraId="03112C5D" w14:textId="0A363A52" w:rsidTr="00C4050A">
        <w:trPr>
          <w:cnfStyle w:val="100000000000" w:firstRow="1" w:lastRow="0" w:firstColumn="0" w:lastColumn="0" w:oddVBand="0" w:evenVBand="0" w:oddHBand="0" w:evenHBand="0" w:firstRowFirstColumn="0" w:firstRowLastColumn="0" w:lastRowFirstColumn="0" w:lastRowLastColumn="0"/>
          <w:trHeight w:val="366"/>
          <w:del w:id="592" w:author="Gibran Hemani" w:date="2019-08-07T16:38:00Z"/>
          <w:trPrChange w:id="593"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594" w:author="Gibran Hemani" w:date="2019-08-07T16:38:00Z">
              <w:tcPr>
                <w:tcW w:w="2162" w:type="dxa"/>
                <w:tcBorders>
                  <w:top w:val="single" w:sz="4" w:space="0" w:color="auto"/>
                  <w:bottom w:val="single" w:sz="4" w:space="0" w:color="auto"/>
                </w:tcBorders>
                <w:shd w:val="clear" w:color="auto" w:fill="D9D9D9" w:themeFill="background1" w:themeFillShade="D9"/>
                <w:vAlign w:val="center"/>
              </w:tcPr>
            </w:tcPrChange>
          </w:tcPr>
          <w:p w14:paraId="3CDAC3AF" w14:textId="43BE91CC" w:rsidR="00020164" w:rsidRPr="00F53DFF" w:rsidDel="00C4050A" w:rsidRDefault="00020164" w:rsidP="00F53DFF">
            <w:pPr>
              <w:pStyle w:val="NoSpacing"/>
              <w:cnfStyle w:val="101000000000" w:firstRow="1" w:lastRow="0" w:firstColumn="1" w:lastColumn="0" w:oddVBand="0" w:evenVBand="0" w:oddHBand="0" w:evenHBand="0" w:firstRowFirstColumn="0" w:firstRowLastColumn="0" w:lastRowFirstColumn="0" w:lastRowLastColumn="0"/>
              <w:rPr>
                <w:del w:id="595" w:author="Gibran Hemani" w:date="2019-08-07T16:38:00Z"/>
                <w:rFonts w:ascii="Times New Roman" w:hAnsi="Times New Roman" w:cs="Times New Roman"/>
                <w:b w:val="0"/>
              </w:rPr>
            </w:pPr>
          </w:p>
        </w:tc>
        <w:tc>
          <w:tcPr>
            <w:tcW w:w="8304" w:type="dxa"/>
            <w:gridSpan w:val="4"/>
            <w:tcPrChange w:id="596" w:author="Gibran Hemani" w:date="2019-08-07T16:38:00Z">
              <w:tcPr>
                <w:tcW w:w="8304" w:type="dxa"/>
                <w:gridSpan w:val="4"/>
                <w:tcBorders>
                  <w:top w:val="single" w:sz="4" w:space="0" w:color="auto"/>
                  <w:bottom w:val="single" w:sz="4" w:space="0" w:color="auto"/>
                </w:tcBorders>
                <w:shd w:val="clear" w:color="auto" w:fill="D9D9D9" w:themeFill="background1" w:themeFillShade="D9"/>
                <w:vAlign w:val="center"/>
              </w:tcPr>
            </w:tcPrChange>
          </w:tcPr>
          <w:p w14:paraId="240C331A" w14:textId="7F3AB4C7" w:rsidR="00020164" w:rsidRPr="00F53DFF" w:rsidDel="00C4050A" w:rsidRDefault="00020164" w:rsidP="00020164">
            <w:pPr>
              <w:pStyle w:val="NoSpacing"/>
              <w:jc w:val="center"/>
              <w:cnfStyle w:val="100000000000" w:firstRow="1" w:lastRow="0" w:firstColumn="0" w:lastColumn="0" w:oddVBand="0" w:evenVBand="0" w:oddHBand="0" w:evenHBand="0" w:firstRowFirstColumn="0" w:firstRowLastColumn="0" w:lastRowFirstColumn="0" w:lastRowLastColumn="0"/>
              <w:rPr>
                <w:del w:id="597" w:author="Gibran Hemani" w:date="2019-08-07T16:38:00Z"/>
                <w:rFonts w:ascii="Times New Roman" w:hAnsi="Times New Roman" w:cs="Times New Roman"/>
                <w:b w:val="0"/>
              </w:rPr>
            </w:pPr>
            <w:del w:id="598" w:author="Gibran Hemani" w:date="2019-08-07T16:38:00Z">
              <w:r w:rsidDel="00C4050A">
                <w:rPr>
                  <w:rFonts w:ascii="Times New Roman" w:hAnsi="Times New Roman" w:cs="Times New Roman"/>
                </w:rPr>
                <w:delText>Presence of horizontal pleiotropy</w:delText>
              </w:r>
            </w:del>
          </w:p>
        </w:tc>
      </w:tr>
      <w:tr w:rsidR="00020164" w:rsidDel="00C4050A" w14:paraId="38719E1C" w14:textId="3C4D7C02" w:rsidTr="00C4050A">
        <w:trPr>
          <w:trHeight w:val="366"/>
          <w:del w:id="599" w:author="Gibran Hemani" w:date="2019-08-07T16:38:00Z"/>
          <w:trPrChange w:id="600"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601" w:author="Gibran Hemani" w:date="2019-08-07T16:38:00Z">
              <w:tcPr>
                <w:tcW w:w="2162" w:type="dxa"/>
                <w:tcBorders>
                  <w:top w:val="single" w:sz="4" w:space="0" w:color="auto"/>
                  <w:bottom w:val="single" w:sz="4" w:space="0" w:color="auto"/>
                </w:tcBorders>
                <w:shd w:val="clear" w:color="auto" w:fill="D9D9D9" w:themeFill="background1" w:themeFillShade="D9"/>
                <w:vAlign w:val="center"/>
              </w:tcPr>
            </w:tcPrChange>
          </w:tcPr>
          <w:p w14:paraId="43023E3A" w14:textId="5D681CC0" w:rsidR="00020164" w:rsidRPr="00F53DFF" w:rsidDel="00C4050A" w:rsidRDefault="00020164" w:rsidP="00F53DFF">
            <w:pPr>
              <w:pStyle w:val="NoSpacing"/>
              <w:rPr>
                <w:del w:id="602" w:author="Gibran Hemani" w:date="2019-08-07T16:38:00Z"/>
                <w:rFonts w:ascii="Times New Roman" w:hAnsi="Times New Roman" w:cs="Times New Roman"/>
                <w:b w:val="0"/>
              </w:rPr>
            </w:pPr>
          </w:p>
        </w:tc>
        <w:tc>
          <w:tcPr>
            <w:tcW w:w="4228" w:type="dxa"/>
            <w:gridSpan w:val="2"/>
            <w:tcPrChange w:id="603" w:author="Gibran Hemani" w:date="2019-08-07T16:38:00Z">
              <w:tcPr>
                <w:tcW w:w="4228" w:type="dxa"/>
                <w:gridSpan w:val="2"/>
                <w:tcBorders>
                  <w:top w:val="single" w:sz="4" w:space="0" w:color="auto"/>
                  <w:bottom w:val="single" w:sz="4" w:space="0" w:color="auto"/>
                </w:tcBorders>
                <w:shd w:val="clear" w:color="auto" w:fill="D9D9D9" w:themeFill="background1" w:themeFillShade="D9"/>
                <w:vAlign w:val="center"/>
              </w:tcPr>
            </w:tcPrChange>
          </w:tcPr>
          <w:p w14:paraId="289208A4" w14:textId="410C3196" w:rsidR="00020164" w:rsidRPr="00F53DFF" w:rsidDel="00C4050A" w:rsidRDefault="00020164" w:rsidP="00F53DFF">
            <w:pPr>
              <w:pStyle w:val="NoSpacing"/>
              <w:jc w:val="center"/>
              <w:cnfStyle w:val="000000000000" w:firstRow="0" w:lastRow="0" w:firstColumn="0" w:lastColumn="0" w:oddVBand="0" w:evenVBand="0" w:oddHBand="0" w:evenHBand="0" w:firstRowFirstColumn="0" w:firstRowLastColumn="0" w:lastRowFirstColumn="0" w:lastRowLastColumn="0"/>
              <w:rPr>
                <w:del w:id="604" w:author="Gibran Hemani" w:date="2019-08-07T16:38:00Z"/>
                <w:rFonts w:ascii="Times New Roman" w:hAnsi="Times New Roman" w:cs="Times New Roman"/>
                <w:b/>
              </w:rPr>
            </w:pPr>
            <w:del w:id="605" w:author="Gibran Hemani" w:date="2019-08-07T16:38:00Z">
              <w:r w:rsidDel="00C4050A">
                <w:rPr>
                  <w:rFonts w:ascii="Times New Roman" w:hAnsi="Times New Roman" w:cs="Times New Roman"/>
                  <w:b/>
                </w:rPr>
                <w:delText>No pleiotropy</w:delText>
              </w:r>
            </w:del>
          </w:p>
        </w:tc>
        <w:tc>
          <w:tcPr>
            <w:tcW w:w="4076" w:type="dxa"/>
            <w:gridSpan w:val="2"/>
            <w:tcPrChange w:id="606" w:author="Gibran Hemani" w:date="2019-08-07T16:38:00Z">
              <w:tcPr>
                <w:tcW w:w="4076" w:type="dxa"/>
                <w:gridSpan w:val="2"/>
                <w:tcBorders>
                  <w:top w:val="single" w:sz="4" w:space="0" w:color="auto"/>
                  <w:bottom w:val="single" w:sz="4" w:space="0" w:color="auto"/>
                </w:tcBorders>
                <w:shd w:val="clear" w:color="auto" w:fill="D9D9D9" w:themeFill="background1" w:themeFillShade="D9"/>
                <w:vAlign w:val="center"/>
              </w:tcPr>
            </w:tcPrChange>
          </w:tcPr>
          <w:p w14:paraId="25A7FBBF" w14:textId="54076F81" w:rsidR="00020164" w:rsidRPr="00F53DFF" w:rsidDel="00C4050A" w:rsidRDefault="00020164" w:rsidP="00F53DFF">
            <w:pPr>
              <w:pStyle w:val="NoSpacing"/>
              <w:jc w:val="center"/>
              <w:cnfStyle w:val="000000000000" w:firstRow="0" w:lastRow="0" w:firstColumn="0" w:lastColumn="0" w:oddVBand="0" w:evenVBand="0" w:oddHBand="0" w:evenHBand="0" w:firstRowFirstColumn="0" w:firstRowLastColumn="0" w:lastRowFirstColumn="0" w:lastRowLastColumn="0"/>
              <w:rPr>
                <w:del w:id="607" w:author="Gibran Hemani" w:date="2019-08-07T16:38:00Z"/>
                <w:rFonts w:ascii="Times New Roman" w:hAnsi="Times New Roman" w:cs="Times New Roman"/>
                <w:b/>
              </w:rPr>
            </w:pPr>
            <w:del w:id="608" w:author="Gibran Hemani" w:date="2019-08-07T16:38:00Z">
              <w:r w:rsidDel="00C4050A">
                <w:rPr>
                  <w:rFonts w:ascii="Times New Roman" w:hAnsi="Times New Roman" w:cs="Times New Roman"/>
                  <w:b/>
                </w:rPr>
                <w:delText>With pleiotropy</w:delText>
              </w:r>
            </w:del>
          </w:p>
        </w:tc>
      </w:tr>
      <w:tr w:rsidR="00020164" w:rsidDel="00C4050A" w14:paraId="30406463" w14:textId="052BD097" w:rsidTr="00C4050A">
        <w:trPr>
          <w:trHeight w:val="366"/>
          <w:del w:id="609" w:author="Gibran Hemani" w:date="2019-08-07T16:38:00Z"/>
          <w:trPrChange w:id="610"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611" w:author="Gibran Hemani" w:date="2019-08-07T16:38:00Z">
              <w:tcPr>
                <w:tcW w:w="2162" w:type="dxa"/>
                <w:tcBorders>
                  <w:top w:val="single" w:sz="4" w:space="0" w:color="auto"/>
                  <w:bottom w:val="single" w:sz="4" w:space="0" w:color="auto"/>
                </w:tcBorders>
                <w:shd w:val="clear" w:color="auto" w:fill="D9D9D9" w:themeFill="background1" w:themeFillShade="D9"/>
                <w:vAlign w:val="center"/>
              </w:tcPr>
            </w:tcPrChange>
          </w:tcPr>
          <w:p w14:paraId="102FF219" w14:textId="039B31E5" w:rsidR="00020164" w:rsidRPr="00F53DFF" w:rsidDel="00C4050A" w:rsidRDefault="00020164" w:rsidP="00020164">
            <w:pPr>
              <w:pStyle w:val="NoSpacing"/>
              <w:rPr>
                <w:del w:id="612" w:author="Gibran Hemani" w:date="2019-08-07T16:38:00Z"/>
                <w:rFonts w:ascii="Times New Roman" w:hAnsi="Times New Roman" w:cs="Times New Roman"/>
                <w:b w:val="0"/>
              </w:rPr>
            </w:pPr>
          </w:p>
        </w:tc>
        <w:tc>
          <w:tcPr>
            <w:tcW w:w="2159" w:type="dxa"/>
            <w:tcPrChange w:id="613" w:author="Gibran Hemani" w:date="2019-08-07T16:38:00Z">
              <w:tcPr>
                <w:tcW w:w="2159" w:type="dxa"/>
                <w:tcBorders>
                  <w:top w:val="single" w:sz="4" w:space="0" w:color="auto"/>
                  <w:bottom w:val="single" w:sz="4" w:space="0" w:color="auto"/>
                </w:tcBorders>
                <w:shd w:val="clear" w:color="auto" w:fill="D9D9D9" w:themeFill="background1" w:themeFillShade="D9"/>
                <w:vAlign w:val="center"/>
              </w:tcPr>
            </w:tcPrChange>
          </w:tcPr>
          <w:p w14:paraId="1A675179" w14:textId="6DB994B4"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14" w:author="Gibran Hemani" w:date="2019-08-07T16:38:00Z"/>
                <w:rFonts w:ascii="Times New Roman" w:hAnsi="Times New Roman" w:cs="Times New Roman"/>
                <w:b/>
              </w:rPr>
            </w:pPr>
            <w:del w:id="615" w:author="Gibran Hemani" w:date="2019-08-07T16:38:00Z">
              <w:r w:rsidRPr="00F53DFF" w:rsidDel="00C4050A">
                <w:rPr>
                  <w:rFonts w:ascii="Times New Roman" w:hAnsi="Times New Roman" w:cs="Times New Roman"/>
                  <w:b/>
                </w:rPr>
                <w:delText>Beta estimate</w:delText>
              </w:r>
            </w:del>
          </w:p>
        </w:tc>
        <w:tc>
          <w:tcPr>
            <w:tcW w:w="2069" w:type="dxa"/>
            <w:tcPrChange w:id="616" w:author="Gibran Hemani" w:date="2019-08-07T16:38:00Z">
              <w:tcPr>
                <w:tcW w:w="2069" w:type="dxa"/>
                <w:tcBorders>
                  <w:top w:val="single" w:sz="4" w:space="0" w:color="auto"/>
                  <w:bottom w:val="single" w:sz="4" w:space="0" w:color="auto"/>
                </w:tcBorders>
                <w:shd w:val="clear" w:color="auto" w:fill="D9D9D9" w:themeFill="background1" w:themeFillShade="D9"/>
                <w:vAlign w:val="center"/>
              </w:tcPr>
            </w:tcPrChange>
          </w:tcPr>
          <w:p w14:paraId="08AD3EC4" w14:textId="7A595BD4"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17" w:author="Gibran Hemani" w:date="2019-08-07T16:38:00Z"/>
                <w:rFonts w:ascii="Times New Roman" w:hAnsi="Times New Roman" w:cs="Times New Roman"/>
                <w:b/>
              </w:rPr>
            </w:pPr>
            <w:del w:id="618" w:author="Gibran Hemani" w:date="2019-08-07T16:38:00Z">
              <w:r w:rsidRPr="00F53DFF" w:rsidDel="00C4050A">
                <w:rPr>
                  <w:rFonts w:ascii="Times New Roman" w:hAnsi="Times New Roman" w:cs="Times New Roman"/>
                  <w:b/>
                </w:rPr>
                <w:delText>P value</w:delText>
              </w:r>
            </w:del>
          </w:p>
        </w:tc>
        <w:tc>
          <w:tcPr>
            <w:tcW w:w="2095" w:type="dxa"/>
            <w:tcPrChange w:id="619" w:author="Gibran Hemani" w:date="2019-08-07T16:38:00Z">
              <w:tcPr>
                <w:tcW w:w="2095" w:type="dxa"/>
                <w:tcBorders>
                  <w:top w:val="single" w:sz="4" w:space="0" w:color="auto"/>
                  <w:bottom w:val="single" w:sz="4" w:space="0" w:color="auto"/>
                </w:tcBorders>
                <w:shd w:val="clear" w:color="auto" w:fill="D9D9D9" w:themeFill="background1" w:themeFillShade="D9"/>
                <w:vAlign w:val="center"/>
              </w:tcPr>
            </w:tcPrChange>
          </w:tcPr>
          <w:p w14:paraId="794D9454" w14:textId="0AF1710F"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20" w:author="Gibran Hemani" w:date="2019-08-07T16:38:00Z"/>
                <w:rFonts w:ascii="Times New Roman" w:hAnsi="Times New Roman" w:cs="Times New Roman"/>
                <w:b/>
              </w:rPr>
            </w:pPr>
            <w:del w:id="621" w:author="Gibran Hemani" w:date="2019-08-07T16:38:00Z">
              <w:r w:rsidRPr="00F53DFF" w:rsidDel="00C4050A">
                <w:rPr>
                  <w:rFonts w:ascii="Times New Roman" w:hAnsi="Times New Roman" w:cs="Times New Roman"/>
                  <w:b/>
                </w:rPr>
                <w:delText>Beta estimate</w:delText>
              </w:r>
            </w:del>
          </w:p>
        </w:tc>
        <w:tc>
          <w:tcPr>
            <w:tcW w:w="1981" w:type="dxa"/>
            <w:tcPrChange w:id="622" w:author="Gibran Hemani" w:date="2019-08-07T16:38:00Z">
              <w:tcPr>
                <w:tcW w:w="1981" w:type="dxa"/>
                <w:tcBorders>
                  <w:top w:val="single" w:sz="4" w:space="0" w:color="auto"/>
                  <w:bottom w:val="single" w:sz="4" w:space="0" w:color="auto"/>
                </w:tcBorders>
                <w:shd w:val="clear" w:color="auto" w:fill="D9D9D9" w:themeFill="background1" w:themeFillShade="D9"/>
                <w:vAlign w:val="center"/>
              </w:tcPr>
            </w:tcPrChange>
          </w:tcPr>
          <w:p w14:paraId="71757022" w14:textId="50A28096"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23" w:author="Gibran Hemani" w:date="2019-08-07T16:38:00Z"/>
                <w:rFonts w:ascii="Times New Roman" w:hAnsi="Times New Roman" w:cs="Times New Roman"/>
                <w:b/>
              </w:rPr>
            </w:pPr>
            <w:del w:id="624" w:author="Gibran Hemani" w:date="2019-08-07T16:38:00Z">
              <w:r w:rsidRPr="00F53DFF" w:rsidDel="00C4050A">
                <w:rPr>
                  <w:rFonts w:ascii="Times New Roman" w:hAnsi="Times New Roman" w:cs="Times New Roman"/>
                  <w:b/>
                </w:rPr>
                <w:delText>P value</w:delText>
              </w:r>
            </w:del>
          </w:p>
        </w:tc>
      </w:tr>
      <w:tr w:rsidR="00020164" w:rsidDel="00C4050A" w14:paraId="2826C848" w14:textId="721FE497" w:rsidTr="00C4050A">
        <w:trPr>
          <w:trHeight w:val="366"/>
          <w:del w:id="625" w:author="Gibran Hemani" w:date="2019-08-07T16:38:00Z"/>
          <w:trPrChange w:id="626"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627" w:author="Gibran Hemani" w:date="2019-08-07T16:38:00Z">
              <w:tcPr>
                <w:tcW w:w="2162" w:type="dxa"/>
                <w:tcBorders>
                  <w:top w:val="single" w:sz="4" w:space="0" w:color="auto"/>
                </w:tcBorders>
                <w:vAlign w:val="center"/>
              </w:tcPr>
            </w:tcPrChange>
          </w:tcPr>
          <w:p w14:paraId="3157E5D5" w14:textId="4BAB5614" w:rsidR="00020164" w:rsidRPr="00F53DFF" w:rsidDel="00C4050A" w:rsidRDefault="00020164" w:rsidP="00020164">
            <w:pPr>
              <w:pStyle w:val="NoSpacing"/>
              <w:rPr>
                <w:del w:id="628" w:author="Gibran Hemani" w:date="2019-08-07T16:38:00Z"/>
                <w:rFonts w:ascii="Times New Roman" w:hAnsi="Times New Roman" w:cs="Times New Roman"/>
                <w:b w:val="0"/>
              </w:rPr>
            </w:pPr>
            <w:del w:id="629" w:author="Gibran Hemani" w:date="2019-08-07T16:38:00Z">
              <w:r w:rsidRPr="00F53DFF" w:rsidDel="00C4050A">
                <w:rPr>
                  <w:rFonts w:ascii="Times New Roman" w:hAnsi="Times New Roman" w:cs="Times New Roman"/>
                </w:rPr>
                <w:delText>LASSO-MVMR</w:delText>
              </w:r>
            </w:del>
          </w:p>
        </w:tc>
        <w:tc>
          <w:tcPr>
            <w:tcW w:w="2159" w:type="dxa"/>
            <w:tcPrChange w:id="630" w:author="Gibran Hemani" w:date="2019-08-07T16:38:00Z">
              <w:tcPr>
                <w:tcW w:w="2159" w:type="dxa"/>
                <w:tcBorders>
                  <w:top w:val="single" w:sz="4" w:space="0" w:color="auto"/>
                </w:tcBorders>
                <w:vAlign w:val="center"/>
              </w:tcPr>
            </w:tcPrChange>
          </w:tcPr>
          <w:p w14:paraId="1418FB3E" w14:textId="07121F33"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31" w:author="Gibran Hemani" w:date="2019-08-07T16:38:00Z"/>
                <w:rFonts w:ascii="Times New Roman" w:hAnsi="Times New Roman" w:cs="Times New Roman"/>
              </w:rPr>
            </w:pPr>
          </w:p>
        </w:tc>
        <w:tc>
          <w:tcPr>
            <w:tcW w:w="2069" w:type="dxa"/>
            <w:tcPrChange w:id="632" w:author="Gibran Hemani" w:date="2019-08-07T16:38:00Z">
              <w:tcPr>
                <w:tcW w:w="2069" w:type="dxa"/>
                <w:tcBorders>
                  <w:top w:val="single" w:sz="4" w:space="0" w:color="auto"/>
                </w:tcBorders>
                <w:vAlign w:val="center"/>
              </w:tcPr>
            </w:tcPrChange>
          </w:tcPr>
          <w:p w14:paraId="1D6B2B5A" w14:textId="5D43AA83"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33" w:author="Gibran Hemani" w:date="2019-08-07T16:38:00Z"/>
                <w:rFonts w:ascii="Times New Roman" w:hAnsi="Times New Roman" w:cs="Times New Roman"/>
              </w:rPr>
            </w:pPr>
          </w:p>
        </w:tc>
        <w:tc>
          <w:tcPr>
            <w:tcW w:w="2095" w:type="dxa"/>
            <w:tcPrChange w:id="634" w:author="Gibran Hemani" w:date="2019-08-07T16:38:00Z">
              <w:tcPr>
                <w:tcW w:w="2095" w:type="dxa"/>
                <w:tcBorders>
                  <w:top w:val="single" w:sz="4" w:space="0" w:color="auto"/>
                </w:tcBorders>
                <w:vAlign w:val="center"/>
              </w:tcPr>
            </w:tcPrChange>
          </w:tcPr>
          <w:p w14:paraId="336AED85" w14:textId="07F14C45"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35" w:author="Gibran Hemani" w:date="2019-08-07T16:38:00Z"/>
                <w:rFonts w:ascii="Times New Roman" w:hAnsi="Times New Roman" w:cs="Times New Roman"/>
              </w:rPr>
            </w:pPr>
          </w:p>
        </w:tc>
        <w:tc>
          <w:tcPr>
            <w:tcW w:w="1981" w:type="dxa"/>
            <w:tcPrChange w:id="636" w:author="Gibran Hemani" w:date="2019-08-07T16:38:00Z">
              <w:tcPr>
                <w:tcW w:w="1981" w:type="dxa"/>
                <w:tcBorders>
                  <w:top w:val="single" w:sz="4" w:space="0" w:color="auto"/>
                </w:tcBorders>
              </w:tcPr>
            </w:tcPrChange>
          </w:tcPr>
          <w:p w14:paraId="78DF04B1" w14:textId="4F079D07"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37" w:author="Gibran Hemani" w:date="2019-08-07T16:38:00Z"/>
                <w:rFonts w:ascii="Times New Roman" w:hAnsi="Times New Roman" w:cs="Times New Roman"/>
              </w:rPr>
            </w:pPr>
          </w:p>
        </w:tc>
      </w:tr>
      <w:tr w:rsidR="00617C04" w:rsidDel="00C4050A" w14:paraId="518B6BFD" w14:textId="3BA7FE8C" w:rsidTr="00C4050A">
        <w:trPr>
          <w:trHeight w:val="377"/>
          <w:del w:id="638" w:author="Gibran Hemani" w:date="2019-08-07T16:38:00Z"/>
          <w:trPrChange w:id="639" w:author="Gibran Hemani" w:date="2019-08-07T16:38:00Z">
            <w:trPr>
              <w:trHeight w:val="377"/>
            </w:trPr>
          </w:trPrChange>
        </w:trPr>
        <w:tc>
          <w:tcPr>
            <w:cnfStyle w:val="001000000000" w:firstRow="0" w:lastRow="0" w:firstColumn="1" w:lastColumn="0" w:oddVBand="0" w:evenVBand="0" w:oddHBand="0" w:evenHBand="0" w:firstRowFirstColumn="0" w:firstRowLastColumn="0" w:lastRowFirstColumn="0" w:lastRowLastColumn="0"/>
            <w:tcW w:w="2162" w:type="dxa"/>
            <w:tcPrChange w:id="640" w:author="Gibran Hemani" w:date="2019-08-07T16:38:00Z">
              <w:tcPr>
                <w:tcW w:w="2162" w:type="dxa"/>
                <w:vAlign w:val="center"/>
              </w:tcPr>
            </w:tcPrChange>
          </w:tcPr>
          <w:p w14:paraId="72DE3823" w14:textId="0EB01B0F" w:rsidR="00617C04" w:rsidRPr="00F53DFF" w:rsidDel="00C4050A" w:rsidRDefault="00617C04" w:rsidP="00617C04">
            <w:pPr>
              <w:pStyle w:val="NoSpacing"/>
              <w:rPr>
                <w:del w:id="641" w:author="Gibran Hemani" w:date="2019-08-07T16:38:00Z"/>
                <w:rFonts w:ascii="Times New Roman" w:hAnsi="Times New Roman" w:cs="Times New Roman"/>
              </w:rPr>
            </w:pPr>
            <w:del w:id="642" w:author="Gibran Hemani" w:date="2019-08-07T16:38:00Z">
              <w:r w:rsidRPr="00F53DFF" w:rsidDel="00C4050A">
                <w:rPr>
                  <w:rFonts w:ascii="Times New Roman" w:hAnsi="Times New Roman" w:cs="Times New Roman"/>
                </w:rPr>
                <w:delText xml:space="preserve">    X</w:delText>
              </w:r>
              <w:r w:rsidRPr="00FA14B5" w:rsidDel="00C4050A">
                <w:rPr>
                  <w:rFonts w:ascii="Times New Roman" w:hAnsi="Times New Roman" w:cs="Times New Roman"/>
                  <w:vertAlign w:val="subscript"/>
                </w:rPr>
                <w:delText>1</w:delText>
              </w:r>
            </w:del>
          </w:p>
        </w:tc>
        <w:tc>
          <w:tcPr>
            <w:tcW w:w="2159" w:type="dxa"/>
            <w:tcPrChange w:id="643" w:author="Gibran Hemani" w:date="2019-08-07T16:38:00Z">
              <w:tcPr>
                <w:tcW w:w="2159" w:type="dxa"/>
                <w:vAlign w:val="center"/>
              </w:tcPr>
            </w:tcPrChange>
          </w:tcPr>
          <w:p w14:paraId="521C8994" w14:textId="1D9F1514"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44" w:author="Gibran Hemani" w:date="2019-08-07T16:38:00Z"/>
                <w:rFonts w:ascii="Times New Roman" w:hAnsi="Times New Roman" w:cs="Times New Roman"/>
              </w:rPr>
            </w:pPr>
            <w:del w:id="645" w:author="Gibran Hemani" w:date="2019-08-07T16:38:00Z">
              <w:r w:rsidRPr="00F53DFF" w:rsidDel="00C4050A">
                <w:rPr>
                  <w:rFonts w:ascii="Times New Roman" w:hAnsi="Times New Roman" w:cs="Times New Roman"/>
                </w:rPr>
                <w:delText>0.19</w:delText>
              </w:r>
              <w:r w:rsidR="00E70970" w:rsidDel="00C4050A">
                <w:rPr>
                  <w:rFonts w:ascii="Times New Roman" w:hAnsi="Times New Roman" w:cs="Times New Roman"/>
                </w:rPr>
                <w:delText>2</w:delText>
              </w:r>
              <w:r w:rsidDel="00C4050A">
                <w:rPr>
                  <w:rFonts w:ascii="Times New Roman" w:hAnsi="Times New Roman" w:cs="Times New Roman"/>
                </w:rPr>
                <w:delText xml:space="preserve"> (0.0</w:delText>
              </w:r>
              <w:r w:rsidR="00E70970" w:rsidDel="00C4050A">
                <w:rPr>
                  <w:rFonts w:ascii="Times New Roman" w:hAnsi="Times New Roman" w:cs="Times New Roman"/>
                </w:rPr>
                <w:delText>04</w:delText>
              </w:r>
              <w:r w:rsidDel="00C4050A">
                <w:rPr>
                  <w:rFonts w:ascii="Times New Roman" w:hAnsi="Times New Roman" w:cs="Times New Roman"/>
                </w:rPr>
                <w:delText>)</w:delText>
              </w:r>
            </w:del>
          </w:p>
        </w:tc>
        <w:tc>
          <w:tcPr>
            <w:tcW w:w="2069" w:type="dxa"/>
            <w:tcPrChange w:id="646" w:author="Gibran Hemani" w:date="2019-08-07T16:38:00Z">
              <w:tcPr>
                <w:tcW w:w="2069" w:type="dxa"/>
                <w:vAlign w:val="center"/>
              </w:tcPr>
            </w:tcPrChange>
          </w:tcPr>
          <w:p w14:paraId="2BD6DE24" w14:textId="25A87B11"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47" w:author="Gibran Hemani" w:date="2019-08-07T16:38:00Z"/>
                <w:rFonts w:ascii="Times New Roman" w:hAnsi="Times New Roman" w:cs="Times New Roman"/>
              </w:rPr>
            </w:pPr>
            <w:del w:id="648" w:author="Gibran Hemani" w:date="2019-08-07T16:38:00Z">
              <w:r w:rsidDel="00C4050A">
                <w:rPr>
                  <w:rFonts w:ascii="Times New Roman" w:hAnsi="Times New Roman" w:cs="Times New Roman"/>
                </w:rPr>
                <w:delText>&lt; 1.00e-159</w:delText>
              </w:r>
            </w:del>
          </w:p>
        </w:tc>
        <w:tc>
          <w:tcPr>
            <w:tcW w:w="2095" w:type="dxa"/>
            <w:tcPrChange w:id="649" w:author="Gibran Hemani" w:date="2019-08-07T16:38:00Z">
              <w:tcPr>
                <w:tcW w:w="2095" w:type="dxa"/>
                <w:vAlign w:val="center"/>
              </w:tcPr>
            </w:tcPrChange>
          </w:tcPr>
          <w:p w14:paraId="6D14C9B7" w14:textId="658A9054"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50" w:author="Gibran Hemani" w:date="2019-08-07T16:38:00Z"/>
                <w:rFonts w:ascii="Times New Roman" w:hAnsi="Times New Roman" w:cs="Times New Roman"/>
              </w:rPr>
            </w:pPr>
            <w:del w:id="651" w:author="Gibran Hemani" w:date="2019-08-07T16:38:00Z">
              <w:r w:rsidDel="00C4050A">
                <w:rPr>
                  <w:rFonts w:ascii="Times New Roman" w:hAnsi="Times New Roman" w:cs="Times New Roman"/>
                </w:rPr>
                <w:delText>0.18</w:delText>
              </w:r>
              <w:r w:rsidR="00E70970" w:rsidDel="00C4050A">
                <w:rPr>
                  <w:rFonts w:ascii="Times New Roman" w:hAnsi="Times New Roman" w:cs="Times New Roman"/>
                </w:rPr>
                <w:delText>7</w:delText>
              </w:r>
              <w:r w:rsidDel="00C4050A">
                <w:rPr>
                  <w:rFonts w:ascii="Times New Roman" w:hAnsi="Times New Roman" w:cs="Times New Roman"/>
                </w:rPr>
                <w:delText xml:space="preserve"> (0.0</w:delText>
              </w:r>
              <w:r w:rsidR="00E70970" w:rsidDel="00C4050A">
                <w:rPr>
                  <w:rFonts w:ascii="Times New Roman" w:hAnsi="Times New Roman" w:cs="Times New Roman"/>
                </w:rPr>
                <w:delText>03</w:delText>
              </w:r>
              <w:r w:rsidDel="00C4050A">
                <w:rPr>
                  <w:rFonts w:ascii="Times New Roman" w:hAnsi="Times New Roman" w:cs="Times New Roman"/>
                </w:rPr>
                <w:delText>)</w:delText>
              </w:r>
            </w:del>
          </w:p>
        </w:tc>
        <w:tc>
          <w:tcPr>
            <w:tcW w:w="1981" w:type="dxa"/>
            <w:tcPrChange w:id="652" w:author="Gibran Hemani" w:date="2019-08-07T16:38:00Z">
              <w:tcPr>
                <w:tcW w:w="1981" w:type="dxa"/>
                <w:vAlign w:val="center"/>
              </w:tcPr>
            </w:tcPrChange>
          </w:tcPr>
          <w:p w14:paraId="5F375AFE" w14:textId="35B353F0"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53" w:author="Gibran Hemani" w:date="2019-08-07T16:38:00Z"/>
                <w:rFonts w:ascii="Times New Roman" w:hAnsi="Times New Roman" w:cs="Times New Roman"/>
              </w:rPr>
            </w:pPr>
            <w:del w:id="654" w:author="Gibran Hemani" w:date="2019-08-07T16:38:00Z">
              <w:r w:rsidDel="00C4050A">
                <w:rPr>
                  <w:rFonts w:ascii="Times New Roman" w:hAnsi="Times New Roman" w:cs="Times New Roman"/>
                </w:rPr>
                <w:delText>&lt; 1.00e-159</w:delText>
              </w:r>
            </w:del>
          </w:p>
        </w:tc>
      </w:tr>
      <w:tr w:rsidR="00617C04" w:rsidDel="00C4050A" w14:paraId="31BF72E9" w14:textId="05C1B8E0" w:rsidTr="00C4050A">
        <w:trPr>
          <w:trHeight w:val="366"/>
          <w:del w:id="655" w:author="Gibran Hemani" w:date="2019-08-07T16:38:00Z"/>
          <w:trPrChange w:id="656"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657" w:author="Gibran Hemani" w:date="2019-08-07T16:38:00Z">
              <w:tcPr>
                <w:tcW w:w="2162" w:type="dxa"/>
                <w:vAlign w:val="center"/>
              </w:tcPr>
            </w:tcPrChange>
          </w:tcPr>
          <w:p w14:paraId="5D7CCB13" w14:textId="1AEECD61" w:rsidR="00617C04" w:rsidRPr="00F53DFF" w:rsidDel="00C4050A" w:rsidRDefault="00617C04" w:rsidP="00617C04">
            <w:pPr>
              <w:pStyle w:val="NoSpacing"/>
              <w:rPr>
                <w:del w:id="658" w:author="Gibran Hemani" w:date="2019-08-07T16:38:00Z"/>
                <w:rFonts w:ascii="Times New Roman" w:hAnsi="Times New Roman" w:cs="Times New Roman"/>
              </w:rPr>
            </w:pPr>
            <w:del w:id="659" w:author="Gibran Hemani" w:date="2019-08-07T16:38:00Z">
              <w:r w:rsidRPr="00F53DFF" w:rsidDel="00C4050A">
                <w:rPr>
                  <w:rFonts w:ascii="Times New Roman" w:hAnsi="Times New Roman" w:cs="Times New Roman"/>
                </w:rPr>
                <w:delText xml:space="preserve">    X</w:delText>
              </w:r>
              <w:r w:rsidRPr="00FA14B5" w:rsidDel="00C4050A">
                <w:rPr>
                  <w:rFonts w:ascii="Times New Roman" w:hAnsi="Times New Roman" w:cs="Times New Roman"/>
                  <w:vertAlign w:val="subscript"/>
                </w:rPr>
                <w:delText>2</w:delText>
              </w:r>
            </w:del>
          </w:p>
        </w:tc>
        <w:tc>
          <w:tcPr>
            <w:tcW w:w="2159" w:type="dxa"/>
            <w:tcPrChange w:id="660" w:author="Gibran Hemani" w:date="2019-08-07T16:38:00Z">
              <w:tcPr>
                <w:tcW w:w="2159" w:type="dxa"/>
                <w:vAlign w:val="center"/>
              </w:tcPr>
            </w:tcPrChange>
          </w:tcPr>
          <w:p w14:paraId="17877724" w14:textId="76A61574"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61" w:author="Gibran Hemani" w:date="2019-08-07T16:38:00Z"/>
                <w:rFonts w:ascii="Times New Roman" w:hAnsi="Times New Roman" w:cs="Times New Roman"/>
              </w:rPr>
            </w:pPr>
            <w:del w:id="662" w:author="Gibran Hemani" w:date="2019-08-07T16:38:00Z">
              <w:r w:rsidRPr="00F53DFF" w:rsidDel="00C4050A">
                <w:rPr>
                  <w:rFonts w:ascii="Times New Roman" w:hAnsi="Times New Roman" w:cs="Times New Roman"/>
                </w:rPr>
                <w:delText>0.1</w:delText>
              </w:r>
              <w:r w:rsidR="00E70970" w:rsidDel="00C4050A">
                <w:rPr>
                  <w:rFonts w:ascii="Times New Roman" w:hAnsi="Times New Roman" w:cs="Times New Roman"/>
                </w:rPr>
                <w:delText>85</w:delText>
              </w:r>
              <w:r w:rsidDel="00C4050A">
                <w:rPr>
                  <w:rFonts w:ascii="Times New Roman" w:hAnsi="Times New Roman" w:cs="Times New Roman"/>
                </w:rPr>
                <w:delText xml:space="preserve"> (0.0</w:delText>
              </w:r>
              <w:r w:rsidR="00E70970" w:rsidDel="00C4050A">
                <w:rPr>
                  <w:rFonts w:ascii="Times New Roman" w:hAnsi="Times New Roman" w:cs="Times New Roman"/>
                </w:rPr>
                <w:delText>04</w:delText>
              </w:r>
              <w:r w:rsidDel="00C4050A">
                <w:rPr>
                  <w:rFonts w:ascii="Times New Roman" w:hAnsi="Times New Roman" w:cs="Times New Roman"/>
                </w:rPr>
                <w:delText>)</w:delText>
              </w:r>
            </w:del>
          </w:p>
        </w:tc>
        <w:tc>
          <w:tcPr>
            <w:tcW w:w="2069" w:type="dxa"/>
            <w:tcPrChange w:id="663" w:author="Gibran Hemani" w:date="2019-08-07T16:38:00Z">
              <w:tcPr>
                <w:tcW w:w="2069" w:type="dxa"/>
                <w:vAlign w:val="center"/>
              </w:tcPr>
            </w:tcPrChange>
          </w:tcPr>
          <w:p w14:paraId="42F24E62" w14:textId="64D423F6"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64" w:author="Gibran Hemani" w:date="2019-08-07T16:38:00Z"/>
                <w:rFonts w:ascii="Times New Roman" w:hAnsi="Times New Roman" w:cs="Times New Roman"/>
              </w:rPr>
            </w:pPr>
            <w:del w:id="665" w:author="Gibran Hemani" w:date="2019-08-07T16:38:00Z">
              <w:r w:rsidDel="00C4050A">
                <w:rPr>
                  <w:rFonts w:ascii="Times New Roman" w:hAnsi="Times New Roman" w:cs="Times New Roman"/>
                </w:rPr>
                <w:delText>&lt; 1.00e-159</w:delText>
              </w:r>
            </w:del>
          </w:p>
        </w:tc>
        <w:tc>
          <w:tcPr>
            <w:tcW w:w="2095" w:type="dxa"/>
            <w:tcPrChange w:id="666" w:author="Gibran Hemani" w:date="2019-08-07T16:38:00Z">
              <w:tcPr>
                <w:tcW w:w="2095" w:type="dxa"/>
                <w:vAlign w:val="center"/>
              </w:tcPr>
            </w:tcPrChange>
          </w:tcPr>
          <w:p w14:paraId="64B5E92E" w14:textId="0B6F5263"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67" w:author="Gibran Hemani" w:date="2019-08-07T16:38:00Z"/>
                <w:rFonts w:ascii="Times New Roman" w:hAnsi="Times New Roman" w:cs="Times New Roman"/>
              </w:rPr>
            </w:pPr>
            <w:del w:id="668" w:author="Gibran Hemani" w:date="2019-08-07T16:38:00Z">
              <w:r w:rsidDel="00C4050A">
                <w:rPr>
                  <w:rFonts w:ascii="Times New Roman" w:hAnsi="Times New Roman" w:cs="Times New Roman"/>
                </w:rPr>
                <w:delText>0.1</w:delText>
              </w:r>
              <w:r w:rsidR="00E70970" w:rsidDel="00C4050A">
                <w:rPr>
                  <w:rFonts w:ascii="Times New Roman" w:hAnsi="Times New Roman" w:cs="Times New Roman"/>
                </w:rPr>
                <w:delText>87</w:delText>
              </w:r>
              <w:r w:rsidDel="00C4050A">
                <w:rPr>
                  <w:rFonts w:ascii="Times New Roman" w:hAnsi="Times New Roman" w:cs="Times New Roman"/>
                </w:rPr>
                <w:delText xml:space="preserve"> (0.0</w:delText>
              </w:r>
              <w:r w:rsidR="00E70970" w:rsidDel="00C4050A">
                <w:rPr>
                  <w:rFonts w:ascii="Times New Roman" w:hAnsi="Times New Roman" w:cs="Times New Roman"/>
                </w:rPr>
                <w:delText>03</w:delText>
              </w:r>
              <w:r w:rsidDel="00C4050A">
                <w:rPr>
                  <w:rFonts w:ascii="Times New Roman" w:hAnsi="Times New Roman" w:cs="Times New Roman"/>
                </w:rPr>
                <w:delText>)</w:delText>
              </w:r>
            </w:del>
          </w:p>
        </w:tc>
        <w:tc>
          <w:tcPr>
            <w:tcW w:w="1981" w:type="dxa"/>
            <w:tcPrChange w:id="669" w:author="Gibran Hemani" w:date="2019-08-07T16:38:00Z">
              <w:tcPr>
                <w:tcW w:w="1981" w:type="dxa"/>
                <w:vAlign w:val="center"/>
              </w:tcPr>
            </w:tcPrChange>
          </w:tcPr>
          <w:p w14:paraId="515EF444" w14:textId="658DA361" w:rsidR="00617C04" w:rsidRPr="00F53DFF" w:rsidDel="00C4050A" w:rsidRDefault="00617C04" w:rsidP="00617C04">
            <w:pPr>
              <w:pStyle w:val="NoSpacing"/>
              <w:jc w:val="center"/>
              <w:cnfStyle w:val="000000000000" w:firstRow="0" w:lastRow="0" w:firstColumn="0" w:lastColumn="0" w:oddVBand="0" w:evenVBand="0" w:oddHBand="0" w:evenHBand="0" w:firstRowFirstColumn="0" w:firstRowLastColumn="0" w:lastRowFirstColumn="0" w:lastRowLastColumn="0"/>
              <w:rPr>
                <w:del w:id="670" w:author="Gibran Hemani" w:date="2019-08-07T16:38:00Z"/>
                <w:rFonts w:ascii="Times New Roman" w:hAnsi="Times New Roman" w:cs="Times New Roman"/>
              </w:rPr>
            </w:pPr>
            <w:del w:id="671" w:author="Gibran Hemani" w:date="2019-08-07T16:38:00Z">
              <w:r w:rsidDel="00C4050A">
                <w:rPr>
                  <w:rFonts w:ascii="Times New Roman" w:hAnsi="Times New Roman" w:cs="Times New Roman"/>
                </w:rPr>
                <w:delText>&lt; 1.00e-159</w:delText>
              </w:r>
            </w:del>
          </w:p>
        </w:tc>
      </w:tr>
      <w:tr w:rsidR="00020164" w:rsidDel="00C4050A" w14:paraId="2BCBB643" w14:textId="2E15703A" w:rsidTr="00C4050A">
        <w:trPr>
          <w:trHeight w:val="366"/>
          <w:del w:id="672" w:author="Gibran Hemani" w:date="2019-08-07T16:38:00Z"/>
          <w:trPrChange w:id="673"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674" w:author="Gibran Hemani" w:date="2019-08-07T16:38:00Z">
              <w:tcPr>
                <w:tcW w:w="2162" w:type="dxa"/>
                <w:vAlign w:val="center"/>
              </w:tcPr>
            </w:tcPrChange>
          </w:tcPr>
          <w:p w14:paraId="69603E5C" w14:textId="2D8F4BA4" w:rsidR="00020164" w:rsidRPr="00F53DFF" w:rsidDel="00C4050A" w:rsidRDefault="00020164" w:rsidP="00020164">
            <w:pPr>
              <w:pStyle w:val="NoSpacing"/>
              <w:rPr>
                <w:del w:id="675" w:author="Gibran Hemani" w:date="2019-08-07T16:38:00Z"/>
                <w:rFonts w:ascii="Times New Roman" w:hAnsi="Times New Roman" w:cs="Times New Roman"/>
                <w:b w:val="0"/>
              </w:rPr>
            </w:pPr>
            <w:del w:id="676" w:author="Gibran Hemani" w:date="2019-08-07T16:38:00Z">
              <w:r w:rsidRPr="00F53DFF" w:rsidDel="00C4050A">
                <w:rPr>
                  <w:rFonts w:ascii="Times New Roman" w:hAnsi="Times New Roman" w:cs="Times New Roman"/>
                </w:rPr>
                <w:delText>MVMR</w:delText>
              </w:r>
            </w:del>
          </w:p>
        </w:tc>
        <w:tc>
          <w:tcPr>
            <w:tcW w:w="2159" w:type="dxa"/>
            <w:tcPrChange w:id="677" w:author="Gibran Hemani" w:date="2019-08-07T16:38:00Z">
              <w:tcPr>
                <w:tcW w:w="2159" w:type="dxa"/>
                <w:vAlign w:val="center"/>
              </w:tcPr>
            </w:tcPrChange>
          </w:tcPr>
          <w:p w14:paraId="2C4530C1" w14:textId="6D55A153"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78" w:author="Gibran Hemani" w:date="2019-08-07T16:38:00Z"/>
                <w:rFonts w:ascii="Times New Roman" w:hAnsi="Times New Roman" w:cs="Times New Roman"/>
              </w:rPr>
            </w:pPr>
          </w:p>
        </w:tc>
        <w:tc>
          <w:tcPr>
            <w:tcW w:w="2069" w:type="dxa"/>
            <w:tcPrChange w:id="679" w:author="Gibran Hemani" w:date="2019-08-07T16:38:00Z">
              <w:tcPr>
                <w:tcW w:w="2069" w:type="dxa"/>
                <w:vAlign w:val="center"/>
              </w:tcPr>
            </w:tcPrChange>
          </w:tcPr>
          <w:p w14:paraId="756C3413" w14:textId="091AE9B0"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80" w:author="Gibran Hemani" w:date="2019-08-07T16:38:00Z"/>
                <w:rFonts w:ascii="Times New Roman" w:hAnsi="Times New Roman" w:cs="Times New Roman"/>
              </w:rPr>
            </w:pPr>
          </w:p>
        </w:tc>
        <w:tc>
          <w:tcPr>
            <w:tcW w:w="2095" w:type="dxa"/>
            <w:tcPrChange w:id="681" w:author="Gibran Hemani" w:date="2019-08-07T16:38:00Z">
              <w:tcPr>
                <w:tcW w:w="2095" w:type="dxa"/>
                <w:vAlign w:val="center"/>
              </w:tcPr>
            </w:tcPrChange>
          </w:tcPr>
          <w:p w14:paraId="5316C68B" w14:textId="6883B437"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82" w:author="Gibran Hemani" w:date="2019-08-07T16:38:00Z"/>
                <w:rFonts w:ascii="Times New Roman" w:hAnsi="Times New Roman" w:cs="Times New Roman"/>
              </w:rPr>
            </w:pPr>
          </w:p>
        </w:tc>
        <w:tc>
          <w:tcPr>
            <w:tcW w:w="1981" w:type="dxa"/>
            <w:tcPrChange w:id="683" w:author="Gibran Hemani" w:date="2019-08-07T16:38:00Z">
              <w:tcPr>
                <w:tcW w:w="1981" w:type="dxa"/>
                <w:vAlign w:val="center"/>
              </w:tcPr>
            </w:tcPrChange>
          </w:tcPr>
          <w:p w14:paraId="69D8A335" w14:textId="1FA5936D" w:rsidR="00020164" w:rsidRPr="00F53DFF" w:rsidDel="00C4050A" w:rsidRDefault="00020164" w:rsidP="00617C04">
            <w:pPr>
              <w:pStyle w:val="NoSpacing"/>
              <w:jc w:val="center"/>
              <w:cnfStyle w:val="000000000000" w:firstRow="0" w:lastRow="0" w:firstColumn="0" w:lastColumn="0" w:oddVBand="0" w:evenVBand="0" w:oddHBand="0" w:evenHBand="0" w:firstRowFirstColumn="0" w:firstRowLastColumn="0" w:lastRowFirstColumn="0" w:lastRowLastColumn="0"/>
              <w:rPr>
                <w:del w:id="684" w:author="Gibran Hemani" w:date="2019-08-07T16:38:00Z"/>
                <w:rFonts w:ascii="Times New Roman" w:hAnsi="Times New Roman" w:cs="Times New Roman"/>
              </w:rPr>
            </w:pPr>
          </w:p>
        </w:tc>
      </w:tr>
      <w:tr w:rsidR="00020164" w:rsidDel="00C4050A" w14:paraId="5BB48647" w14:textId="6DA0EE60" w:rsidTr="00C4050A">
        <w:trPr>
          <w:trHeight w:val="377"/>
          <w:del w:id="685" w:author="Gibran Hemani" w:date="2019-08-07T16:38:00Z"/>
          <w:trPrChange w:id="686" w:author="Gibran Hemani" w:date="2019-08-07T16:38:00Z">
            <w:trPr>
              <w:trHeight w:val="377"/>
            </w:trPr>
          </w:trPrChange>
        </w:trPr>
        <w:tc>
          <w:tcPr>
            <w:cnfStyle w:val="001000000000" w:firstRow="0" w:lastRow="0" w:firstColumn="1" w:lastColumn="0" w:oddVBand="0" w:evenVBand="0" w:oddHBand="0" w:evenHBand="0" w:firstRowFirstColumn="0" w:firstRowLastColumn="0" w:lastRowFirstColumn="0" w:lastRowLastColumn="0"/>
            <w:tcW w:w="2162" w:type="dxa"/>
            <w:tcPrChange w:id="687" w:author="Gibran Hemani" w:date="2019-08-07T16:38:00Z">
              <w:tcPr>
                <w:tcW w:w="2162" w:type="dxa"/>
                <w:vAlign w:val="center"/>
              </w:tcPr>
            </w:tcPrChange>
          </w:tcPr>
          <w:p w14:paraId="6CBAA226" w14:textId="4668E460" w:rsidR="00020164" w:rsidRPr="00F53DFF" w:rsidDel="00C4050A" w:rsidRDefault="00020164" w:rsidP="00020164">
            <w:pPr>
              <w:pStyle w:val="NoSpacing"/>
              <w:rPr>
                <w:del w:id="688" w:author="Gibran Hemani" w:date="2019-08-07T16:38:00Z"/>
                <w:rFonts w:ascii="Times New Roman" w:hAnsi="Times New Roman" w:cs="Times New Roman"/>
              </w:rPr>
            </w:pPr>
            <w:del w:id="689" w:author="Gibran Hemani" w:date="2019-08-07T16:38:00Z">
              <w:r w:rsidRPr="00F53DFF" w:rsidDel="00C4050A">
                <w:rPr>
                  <w:rFonts w:ascii="Times New Roman" w:hAnsi="Times New Roman" w:cs="Times New Roman"/>
                </w:rPr>
                <w:delText xml:space="preserve">    X</w:delText>
              </w:r>
              <w:r w:rsidRPr="00FA14B5" w:rsidDel="00C4050A">
                <w:rPr>
                  <w:rFonts w:ascii="Times New Roman" w:hAnsi="Times New Roman" w:cs="Times New Roman"/>
                  <w:vertAlign w:val="subscript"/>
                </w:rPr>
                <w:delText>1</w:delText>
              </w:r>
            </w:del>
          </w:p>
        </w:tc>
        <w:tc>
          <w:tcPr>
            <w:tcW w:w="2159" w:type="dxa"/>
            <w:tcPrChange w:id="690" w:author="Gibran Hemani" w:date="2019-08-07T16:38:00Z">
              <w:tcPr>
                <w:tcW w:w="2159" w:type="dxa"/>
                <w:vAlign w:val="center"/>
              </w:tcPr>
            </w:tcPrChange>
          </w:tcPr>
          <w:p w14:paraId="4EEB7275" w14:textId="4AEFAEA5" w:rsidR="00020164" w:rsidRPr="00F53DFF" w:rsidDel="00C4050A" w:rsidRDefault="00020164" w:rsidP="00020164">
            <w:pPr>
              <w:pStyle w:val="NoSpacing"/>
              <w:jc w:val="center"/>
              <w:cnfStyle w:val="000000000000" w:firstRow="0" w:lastRow="0" w:firstColumn="0" w:lastColumn="0" w:oddVBand="0" w:evenVBand="0" w:oddHBand="0" w:evenHBand="0" w:firstRowFirstColumn="0" w:firstRowLastColumn="0" w:lastRowFirstColumn="0" w:lastRowLastColumn="0"/>
              <w:rPr>
                <w:del w:id="691" w:author="Gibran Hemani" w:date="2019-08-07T16:38:00Z"/>
                <w:rFonts w:ascii="Times New Roman" w:hAnsi="Times New Roman" w:cs="Times New Roman"/>
              </w:rPr>
            </w:pPr>
            <w:del w:id="692" w:author="Gibran Hemani" w:date="2019-08-07T16:38:00Z">
              <w:r w:rsidRPr="00F53DFF" w:rsidDel="00C4050A">
                <w:rPr>
                  <w:rFonts w:ascii="Times New Roman" w:hAnsi="Times New Roman" w:cs="Times New Roman"/>
                </w:rPr>
                <w:delText>0.</w:delText>
              </w:r>
              <w:r w:rsidR="00E70970" w:rsidDel="00C4050A">
                <w:rPr>
                  <w:rFonts w:ascii="Times New Roman" w:hAnsi="Times New Roman" w:cs="Times New Roman"/>
                </w:rPr>
                <w:delText>397</w:delText>
              </w:r>
              <w:r w:rsidDel="00C4050A">
                <w:rPr>
                  <w:rFonts w:ascii="Times New Roman" w:hAnsi="Times New Roman" w:cs="Times New Roman"/>
                </w:rPr>
                <w:delText xml:space="preserve"> (0.</w:delText>
              </w:r>
              <w:r w:rsidR="00E70970" w:rsidDel="00C4050A">
                <w:rPr>
                  <w:rFonts w:ascii="Times New Roman" w:hAnsi="Times New Roman" w:cs="Times New Roman"/>
                </w:rPr>
                <w:delText>511</w:delText>
              </w:r>
              <w:r w:rsidDel="00C4050A">
                <w:rPr>
                  <w:rFonts w:ascii="Times New Roman" w:hAnsi="Times New Roman" w:cs="Times New Roman"/>
                </w:rPr>
                <w:delText>)</w:delText>
              </w:r>
            </w:del>
          </w:p>
        </w:tc>
        <w:tc>
          <w:tcPr>
            <w:tcW w:w="2069" w:type="dxa"/>
            <w:tcPrChange w:id="693" w:author="Gibran Hemani" w:date="2019-08-07T16:38:00Z">
              <w:tcPr>
                <w:tcW w:w="2069" w:type="dxa"/>
                <w:vAlign w:val="center"/>
              </w:tcPr>
            </w:tcPrChange>
          </w:tcPr>
          <w:p w14:paraId="3992C6A6" w14:textId="2873C1E1" w:rsidR="00020164" w:rsidRPr="00F53DFF" w:rsidDel="00C4050A" w:rsidRDefault="00E70970" w:rsidP="00020164">
            <w:pPr>
              <w:pStyle w:val="NoSpacing"/>
              <w:jc w:val="center"/>
              <w:cnfStyle w:val="000000000000" w:firstRow="0" w:lastRow="0" w:firstColumn="0" w:lastColumn="0" w:oddVBand="0" w:evenVBand="0" w:oddHBand="0" w:evenHBand="0" w:firstRowFirstColumn="0" w:firstRowLastColumn="0" w:lastRowFirstColumn="0" w:lastRowLastColumn="0"/>
              <w:rPr>
                <w:del w:id="694" w:author="Gibran Hemani" w:date="2019-08-07T16:38:00Z"/>
                <w:rFonts w:ascii="Times New Roman" w:hAnsi="Times New Roman" w:cs="Times New Roman"/>
              </w:rPr>
            </w:pPr>
            <w:del w:id="695" w:author="Gibran Hemani" w:date="2019-08-07T16:38:00Z">
              <w:r w:rsidRPr="00E70970" w:rsidDel="00C4050A">
                <w:rPr>
                  <w:rFonts w:ascii="Times New Roman" w:hAnsi="Times New Roman" w:cs="Times New Roman"/>
                </w:rPr>
                <w:delText>1.35e-133</w:delText>
              </w:r>
            </w:del>
          </w:p>
        </w:tc>
        <w:tc>
          <w:tcPr>
            <w:tcW w:w="2095" w:type="dxa"/>
            <w:tcPrChange w:id="696" w:author="Gibran Hemani" w:date="2019-08-07T16:38:00Z">
              <w:tcPr>
                <w:tcW w:w="2095" w:type="dxa"/>
                <w:vAlign w:val="center"/>
              </w:tcPr>
            </w:tcPrChange>
          </w:tcPr>
          <w:p w14:paraId="4EDBA778" w14:textId="708AB2D0" w:rsidR="00020164" w:rsidRPr="00F53DFF" w:rsidDel="00C4050A" w:rsidRDefault="00617C04" w:rsidP="00020164">
            <w:pPr>
              <w:pStyle w:val="NoSpacing"/>
              <w:jc w:val="center"/>
              <w:cnfStyle w:val="000000000000" w:firstRow="0" w:lastRow="0" w:firstColumn="0" w:lastColumn="0" w:oddVBand="0" w:evenVBand="0" w:oddHBand="0" w:evenHBand="0" w:firstRowFirstColumn="0" w:firstRowLastColumn="0" w:lastRowFirstColumn="0" w:lastRowLastColumn="0"/>
              <w:rPr>
                <w:del w:id="697" w:author="Gibran Hemani" w:date="2019-08-07T16:38:00Z"/>
                <w:rFonts w:ascii="Times New Roman" w:hAnsi="Times New Roman" w:cs="Times New Roman"/>
              </w:rPr>
            </w:pPr>
            <w:del w:id="698" w:author="Gibran Hemani" w:date="2019-08-07T16:38:00Z">
              <w:r w:rsidDel="00C4050A">
                <w:rPr>
                  <w:rFonts w:ascii="Times New Roman" w:hAnsi="Times New Roman" w:cs="Times New Roman"/>
                </w:rPr>
                <w:delText>0.</w:delText>
              </w:r>
              <w:r w:rsidR="00E70970" w:rsidDel="00C4050A">
                <w:rPr>
                  <w:rFonts w:ascii="Times New Roman" w:hAnsi="Times New Roman" w:cs="Times New Roman"/>
                </w:rPr>
                <w:delText>410</w:delText>
              </w:r>
              <w:r w:rsidDel="00C4050A">
                <w:rPr>
                  <w:rFonts w:ascii="Times New Roman" w:hAnsi="Times New Roman" w:cs="Times New Roman"/>
                </w:rPr>
                <w:delText xml:space="preserve"> (0.</w:delText>
              </w:r>
              <w:r w:rsidR="00E70970" w:rsidDel="00C4050A">
                <w:rPr>
                  <w:rFonts w:ascii="Times New Roman" w:hAnsi="Times New Roman" w:cs="Times New Roman"/>
                </w:rPr>
                <w:delText>019</w:delText>
              </w:r>
              <w:r w:rsidDel="00C4050A">
                <w:rPr>
                  <w:rFonts w:ascii="Times New Roman" w:hAnsi="Times New Roman" w:cs="Times New Roman"/>
                </w:rPr>
                <w:delText>)</w:delText>
              </w:r>
            </w:del>
          </w:p>
        </w:tc>
        <w:tc>
          <w:tcPr>
            <w:tcW w:w="1981" w:type="dxa"/>
            <w:tcPrChange w:id="699" w:author="Gibran Hemani" w:date="2019-08-07T16:38:00Z">
              <w:tcPr>
                <w:tcW w:w="1981" w:type="dxa"/>
                <w:vAlign w:val="center"/>
              </w:tcPr>
            </w:tcPrChange>
          </w:tcPr>
          <w:p w14:paraId="31A7B373" w14:textId="1691ACDA" w:rsidR="00020164" w:rsidRPr="00F53DFF" w:rsidDel="00C4050A" w:rsidRDefault="00E70970" w:rsidP="00617C04">
            <w:pPr>
              <w:pStyle w:val="NoSpacing"/>
              <w:jc w:val="center"/>
              <w:cnfStyle w:val="000000000000" w:firstRow="0" w:lastRow="0" w:firstColumn="0" w:lastColumn="0" w:oddVBand="0" w:evenVBand="0" w:oddHBand="0" w:evenHBand="0" w:firstRowFirstColumn="0" w:firstRowLastColumn="0" w:lastRowFirstColumn="0" w:lastRowLastColumn="0"/>
              <w:rPr>
                <w:del w:id="700" w:author="Gibran Hemani" w:date="2019-08-07T16:38:00Z"/>
                <w:rFonts w:ascii="Times New Roman" w:hAnsi="Times New Roman" w:cs="Times New Roman"/>
              </w:rPr>
            </w:pPr>
            <w:del w:id="701" w:author="Gibran Hemani" w:date="2019-08-07T16:38:00Z">
              <w:r w:rsidRPr="00E70970" w:rsidDel="00C4050A">
                <w:rPr>
                  <w:rFonts w:ascii="Times New Roman" w:hAnsi="Times New Roman" w:cs="Times New Roman"/>
                </w:rPr>
                <w:delText>2.12e-103</w:delText>
              </w:r>
            </w:del>
          </w:p>
        </w:tc>
      </w:tr>
      <w:tr w:rsidR="00020164" w:rsidDel="00C4050A" w14:paraId="5B62C278" w14:textId="7D4B12DA" w:rsidTr="00C4050A">
        <w:trPr>
          <w:trHeight w:val="366"/>
          <w:del w:id="702" w:author="Gibran Hemani" w:date="2019-08-07T16:38:00Z"/>
          <w:trPrChange w:id="703" w:author="Gibran Hemani" w:date="2019-08-07T16:38:00Z">
            <w:trPr>
              <w:trHeight w:val="366"/>
            </w:trPr>
          </w:trPrChange>
        </w:trPr>
        <w:tc>
          <w:tcPr>
            <w:cnfStyle w:val="001000000000" w:firstRow="0" w:lastRow="0" w:firstColumn="1" w:lastColumn="0" w:oddVBand="0" w:evenVBand="0" w:oddHBand="0" w:evenHBand="0" w:firstRowFirstColumn="0" w:firstRowLastColumn="0" w:lastRowFirstColumn="0" w:lastRowLastColumn="0"/>
            <w:tcW w:w="2162" w:type="dxa"/>
            <w:tcPrChange w:id="704" w:author="Gibran Hemani" w:date="2019-08-07T16:38:00Z">
              <w:tcPr>
                <w:tcW w:w="2162" w:type="dxa"/>
                <w:vAlign w:val="center"/>
              </w:tcPr>
            </w:tcPrChange>
          </w:tcPr>
          <w:p w14:paraId="379029E9" w14:textId="54552628" w:rsidR="00020164" w:rsidRPr="00F53DFF" w:rsidDel="00C4050A" w:rsidRDefault="00020164" w:rsidP="00020164">
            <w:pPr>
              <w:pStyle w:val="NoSpacing"/>
              <w:rPr>
                <w:del w:id="705" w:author="Gibran Hemani" w:date="2019-08-07T16:38:00Z"/>
                <w:rFonts w:ascii="Times New Roman" w:hAnsi="Times New Roman" w:cs="Times New Roman"/>
              </w:rPr>
            </w:pPr>
            <w:del w:id="706" w:author="Gibran Hemani" w:date="2019-08-07T16:38:00Z">
              <w:r w:rsidRPr="00F53DFF" w:rsidDel="00C4050A">
                <w:rPr>
                  <w:rFonts w:ascii="Times New Roman" w:hAnsi="Times New Roman" w:cs="Times New Roman"/>
                </w:rPr>
                <w:delText xml:space="preserve">    X</w:delText>
              </w:r>
              <w:r w:rsidRPr="00FA14B5" w:rsidDel="00C4050A">
                <w:rPr>
                  <w:rFonts w:ascii="Times New Roman" w:hAnsi="Times New Roman" w:cs="Times New Roman"/>
                  <w:vertAlign w:val="subscript"/>
                </w:rPr>
                <w:delText>2</w:delText>
              </w:r>
            </w:del>
          </w:p>
        </w:tc>
        <w:tc>
          <w:tcPr>
            <w:tcW w:w="2159" w:type="dxa"/>
            <w:tcPrChange w:id="707" w:author="Gibran Hemani" w:date="2019-08-07T16:38:00Z">
              <w:tcPr>
                <w:tcW w:w="2159" w:type="dxa"/>
                <w:vAlign w:val="center"/>
              </w:tcPr>
            </w:tcPrChange>
          </w:tcPr>
          <w:p w14:paraId="30A49A80" w14:textId="75063F94" w:rsidR="00020164" w:rsidRPr="00F53DFF" w:rsidDel="00C4050A" w:rsidRDefault="00E70970" w:rsidP="00020164">
            <w:pPr>
              <w:pStyle w:val="NoSpacing"/>
              <w:jc w:val="center"/>
              <w:cnfStyle w:val="000000000000" w:firstRow="0" w:lastRow="0" w:firstColumn="0" w:lastColumn="0" w:oddVBand="0" w:evenVBand="0" w:oddHBand="0" w:evenHBand="0" w:firstRowFirstColumn="0" w:firstRowLastColumn="0" w:lastRowFirstColumn="0" w:lastRowLastColumn="0"/>
              <w:rPr>
                <w:del w:id="708" w:author="Gibran Hemani" w:date="2019-08-07T16:38:00Z"/>
                <w:rFonts w:ascii="Times New Roman" w:hAnsi="Times New Roman" w:cs="Times New Roman"/>
              </w:rPr>
            </w:pPr>
            <w:del w:id="709" w:author="Gibran Hemani" w:date="2019-08-07T16:38:00Z">
              <w:r w:rsidDel="00C4050A">
                <w:rPr>
                  <w:rFonts w:ascii="Times New Roman" w:hAnsi="Times New Roman" w:cs="Times New Roman"/>
                </w:rPr>
                <w:delText>0.002</w:delText>
              </w:r>
              <w:r w:rsidR="00020164" w:rsidDel="00C4050A">
                <w:rPr>
                  <w:rFonts w:ascii="Times New Roman" w:hAnsi="Times New Roman" w:cs="Times New Roman"/>
                </w:rPr>
                <w:delText xml:space="preserve"> (0.</w:delText>
              </w:r>
              <w:r w:rsidDel="00C4050A">
                <w:rPr>
                  <w:rFonts w:ascii="Times New Roman" w:hAnsi="Times New Roman" w:cs="Times New Roman"/>
                </w:rPr>
                <w:delText>506</w:delText>
              </w:r>
              <w:r w:rsidR="00020164" w:rsidDel="00C4050A">
                <w:rPr>
                  <w:rFonts w:ascii="Times New Roman" w:hAnsi="Times New Roman" w:cs="Times New Roman"/>
                </w:rPr>
                <w:delText>)</w:delText>
              </w:r>
            </w:del>
          </w:p>
        </w:tc>
        <w:tc>
          <w:tcPr>
            <w:tcW w:w="2069" w:type="dxa"/>
            <w:tcPrChange w:id="710" w:author="Gibran Hemani" w:date="2019-08-07T16:38:00Z">
              <w:tcPr>
                <w:tcW w:w="2069" w:type="dxa"/>
                <w:vAlign w:val="center"/>
              </w:tcPr>
            </w:tcPrChange>
          </w:tcPr>
          <w:p w14:paraId="35C7E596" w14:textId="2B6B95F3" w:rsidR="00020164" w:rsidRPr="00F53DFF" w:rsidDel="00C4050A" w:rsidRDefault="00E70970" w:rsidP="00020164">
            <w:pPr>
              <w:pStyle w:val="NoSpacing"/>
              <w:jc w:val="center"/>
              <w:cnfStyle w:val="000000000000" w:firstRow="0" w:lastRow="0" w:firstColumn="0" w:lastColumn="0" w:oddVBand="0" w:evenVBand="0" w:oddHBand="0" w:evenHBand="0" w:firstRowFirstColumn="0" w:firstRowLastColumn="0" w:lastRowFirstColumn="0" w:lastRowLastColumn="0"/>
              <w:rPr>
                <w:del w:id="711" w:author="Gibran Hemani" w:date="2019-08-07T16:38:00Z"/>
                <w:rFonts w:ascii="Times New Roman" w:hAnsi="Times New Roman" w:cs="Times New Roman"/>
              </w:rPr>
            </w:pPr>
            <w:del w:id="712" w:author="Gibran Hemani" w:date="2019-08-07T16:38:00Z">
              <w:r w:rsidRPr="00E70970" w:rsidDel="00C4050A">
                <w:rPr>
                  <w:rFonts w:ascii="Times New Roman" w:hAnsi="Times New Roman" w:cs="Times New Roman"/>
                </w:rPr>
                <w:delText>4.49e-1</w:delText>
              </w:r>
            </w:del>
          </w:p>
        </w:tc>
        <w:tc>
          <w:tcPr>
            <w:tcW w:w="2095" w:type="dxa"/>
            <w:tcPrChange w:id="713" w:author="Gibran Hemani" w:date="2019-08-07T16:38:00Z">
              <w:tcPr>
                <w:tcW w:w="2095" w:type="dxa"/>
                <w:vAlign w:val="center"/>
              </w:tcPr>
            </w:tcPrChange>
          </w:tcPr>
          <w:p w14:paraId="50BF711A" w14:textId="3FDCC414" w:rsidR="00020164" w:rsidRPr="00F53DFF" w:rsidDel="00C4050A" w:rsidRDefault="00E70970" w:rsidP="00020164">
            <w:pPr>
              <w:pStyle w:val="NoSpacing"/>
              <w:jc w:val="center"/>
              <w:cnfStyle w:val="000000000000" w:firstRow="0" w:lastRow="0" w:firstColumn="0" w:lastColumn="0" w:oddVBand="0" w:evenVBand="0" w:oddHBand="0" w:evenHBand="0" w:firstRowFirstColumn="0" w:firstRowLastColumn="0" w:lastRowFirstColumn="0" w:lastRowLastColumn="0"/>
              <w:rPr>
                <w:del w:id="714" w:author="Gibran Hemani" w:date="2019-08-07T16:38:00Z"/>
                <w:rFonts w:ascii="Times New Roman" w:hAnsi="Times New Roman" w:cs="Times New Roman"/>
              </w:rPr>
            </w:pPr>
            <w:del w:id="715" w:author="Gibran Hemani" w:date="2019-08-07T16:38:00Z">
              <w:r w:rsidDel="00C4050A">
                <w:rPr>
                  <w:rFonts w:ascii="Times New Roman" w:hAnsi="Times New Roman" w:cs="Times New Roman"/>
                </w:rPr>
                <w:delText>-0.008</w:delText>
              </w:r>
              <w:r w:rsidR="00617C04" w:rsidDel="00C4050A">
                <w:rPr>
                  <w:rFonts w:ascii="Times New Roman" w:hAnsi="Times New Roman" w:cs="Times New Roman"/>
                </w:rPr>
                <w:delText xml:space="preserve"> (0.</w:delText>
              </w:r>
              <w:r w:rsidDel="00C4050A">
                <w:rPr>
                  <w:rFonts w:ascii="Times New Roman" w:hAnsi="Times New Roman" w:cs="Times New Roman"/>
                </w:rPr>
                <w:delText>019</w:delText>
              </w:r>
              <w:r w:rsidR="00617C04" w:rsidDel="00C4050A">
                <w:rPr>
                  <w:rFonts w:ascii="Times New Roman" w:hAnsi="Times New Roman" w:cs="Times New Roman"/>
                </w:rPr>
                <w:delText>)</w:delText>
              </w:r>
            </w:del>
          </w:p>
        </w:tc>
        <w:tc>
          <w:tcPr>
            <w:tcW w:w="1981" w:type="dxa"/>
            <w:tcPrChange w:id="716" w:author="Gibran Hemani" w:date="2019-08-07T16:38:00Z">
              <w:tcPr>
                <w:tcW w:w="1981" w:type="dxa"/>
                <w:vAlign w:val="center"/>
              </w:tcPr>
            </w:tcPrChange>
          </w:tcPr>
          <w:p w14:paraId="448710A2" w14:textId="27D04DF2" w:rsidR="00020164" w:rsidRPr="00F53DFF" w:rsidDel="00C4050A" w:rsidRDefault="00E70970" w:rsidP="00617C04">
            <w:pPr>
              <w:pStyle w:val="NoSpacing"/>
              <w:jc w:val="center"/>
              <w:cnfStyle w:val="000000000000" w:firstRow="0" w:lastRow="0" w:firstColumn="0" w:lastColumn="0" w:oddVBand="0" w:evenVBand="0" w:oddHBand="0" w:evenHBand="0" w:firstRowFirstColumn="0" w:firstRowLastColumn="0" w:lastRowFirstColumn="0" w:lastRowLastColumn="0"/>
              <w:rPr>
                <w:del w:id="717" w:author="Gibran Hemani" w:date="2019-08-07T16:38:00Z"/>
                <w:rFonts w:ascii="Times New Roman" w:hAnsi="Times New Roman" w:cs="Times New Roman"/>
              </w:rPr>
            </w:pPr>
            <w:del w:id="718" w:author="Gibran Hemani" w:date="2019-08-07T16:38:00Z">
              <w:r w:rsidRPr="00E70970" w:rsidDel="00C4050A">
                <w:rPr>
                  <w:rFonts w:ascii="Times New Roman" w:hAnsi="Times New Roman" w:cs="Times New Roman"/>
                </w:rPr>
                <w:delText>6.62e-1</w:delText>
              </w:r>
            </w:del>
          </w:p>
        </w:tc>
      </w:tr>
    </w:tbl>
    <w:p w14:paraId="00A0DB91" w14:textId="066F2EAD" w:rsidR="00D950BC" w:rsidRDefault="00784B65" w:rsidP="00C4050A">
      <w:pPr>
        <w:rPr>
          <w:ins w:id="719" w:author="Gibran Hemani" w:date="2019-08-07T16:36:00Z"/>
        </w:rPr>
      </w:pPr>
      <w:r w:rsidRPr="00717520">
        <w:rPr>
          <w:rFonts w:eastAsia="Times New Roman"/>
          <w:sz w:val="24"/>
          <w:szCs w:val="24"/>
        </w:rPr>
        <w:br/>
      </w:r>
      <w:ins w:id="720" w:author="Gibran Hemani" w:date="2019-08-07T16:38:00Z">
        <w:r w:rsidR="00C4050A">
          <w:t>Each r</w:t>
        </w:r>
      </w:ins>
      <w:ins w:id="721" w:author="Gibran Hemani" w:date="2019-08-07T16:39:00Z">
        <w:r w:rsidR="00C4050A">
          <w:t xml:space="preserve">ow represents the results from 500 simulations. The total simulated pleiotropic effect is 0.4 across two </w:t>
        </w:r>
      </w:ins>
      <w:ins w:id="722" w:author="Gibran Hemani" w:date="2019-08-07T16:40:00Z">
        <w:r w:rsidR="00C4050A">
          <w:t xml:space="preserve">pleiotropic pathways. </w:t>
        </w:r>
      </w:ins>
      <w:del w:id="723" w:author="Gibran Hemani" w:date="2019-08-07T16:38:00Z">
        <w:r w:rsidR="00C16480" w:rsidDel="00C4050A">
          <w:delText xml:space="preserve">S.D., standard deviation; MVMR, multivariable Mendelian randomization. </w:delText>
        </w:r>
        <w:r w:rsidR="00C16480" w:rsidRPr="00454C7F" w:rsidDel="00C4050A">
          <w:rPr>
            <w:vertAlign w:val="superscript"/>
          </w:rPr>
          <w:delText xml:space="preserve">1 </w:delText>
        </w:r>
        <w:r w:rsidR="00C16480" w:rsidDel="00C4050A">
          <w:delText>Beta estimates were derived from the LASSO-MVMR and normal MVMR</w:delText>
        </w:r>
        <w:r w:rsidR="00C16480" w:rsidRPr="00454C7F" w:rsidDel="00C4050A">
          <w:delText>.</w:delText>
        </w:r>
        <w:r w:rsidR="00C16480" w:rsidDel="00C4050A">
          <w:delText xml:space="preserve"> The simulate causal effect is 0.2.</w:delText>
        </w:r>
      </w:del>
      <w:r w:rsidR="0018427C">
        <w:t xml:space="preserve"> </w:t>
      </w:r>
    </w:p>
    <w:p w14:paraId="3642C598" w14:textId="77777777" w:rsidR="00C4050A" w:rsidRDefault="00C4050A" w:rsidP="00C16480">
      <w:pPr>
        <w:spacing w:line="240" w:lineRule="auto"/>
        <w:rPr>
          <w:ins w:id="724" w:author="Gibran Hemani" w:date="2019-08-07T16:36:00Z"/>
          <w:rFonts w:ascii="Times New Roman" w:hAnsi="Times New Roman" w:cs="Times New Roman"/>
          <w:color w:val="000000"/>
        </w:rPr>
      </w:pPr>
    </w:p>
    <w:p w14:paraId="20FB042D" w14:textId="77777777" w:rsidR="00C4050A" w:rsidRDefault="00C4050A" w:rsidP="00C16480">
      <w:pPr>
        <w:spacing w:line="240" w:lineRule="auto"/>
        <w:rPr>
          <w:ins w:id="725" w:author="Gibran Hemani" w:date="2019-08-07T16:36:00Z"/>
          <w:rFonts w:ascii="Times New Roman" w:hAnsi="Times New Roman" w:cs="Times New Roman"/>
          <w:color w:val="000000"/>
        </w:rPr>
      </w:pPr>
    </w:p>
    <w:p w14:paraId="52177157" w14:textId="3AA32CD0" w:rsidR="00C4050A" w:rsidRDefault="00C4050A" w:rsidP="00C16480">
      <w:pPr>
        <w:spacing w:line="240" w:lineRule="auto"/>
        <w:rPr>
          <w:rFonts w:ascii="Times New Roman" w:hAnsi="Times New Roman" w:cs="Times New Roman"/>
          <w:color w:val="000000"/>
        </w:rPr>
        <w:sectPr w:rsidR="00C4050A" w:rsidSect="00A04A4B">
          <w:pgSz w:w="11906" w:h="16838"/>
          <w:pgMar w:top="720" w:right="720" w:bottom="720" w:left="720" w:header="708" w:footer="708" w:gutter="0"/>
          <w:cols w:space="720"/>
          <w:docGrid w:linePitch="299"/>
        </w:sectPr>
      </w:pPr>
    </w:p>
    <w:p w14:paraId="55F46A33" w14:textId="6DB36C69" w:rsidR="00D950BC" w:rsidRPr="008F0CC6" w:rsidRDefault="00D950BC" w:rsidP="00C4050A">
      <w:pPr>
        <w:pStyle w:val="Heading4"/>
        <w:pPrChange w:id="726" w:author="Gibran Hemani" w:date="2019-08-07T16:41:00Z">
          <w:pPr>
            <w:spacing w:line="240" w:lineRule="auto"/>
            <w:jc w:val="both"/>
          </w:pPr>
        </w:pPrChange>
      </w:pPr>
      <w:r w:rsidRPr="008F0CC6">
        <w:lastRenderedPageBreak/>
        <w:t xml:space="preserve">Supplementary Table S4. Results of supplementary simulation 2. </w:t>
      </w:r>
    </w:p>
    <w:p w14:paraId="1C9B00BE" w14:textId="77777777" w:rsidR="00D950BC" w:rsidRPr="00717520" w:rsidRDefault="00D950BC" w:rsidP="00D950BC">
      <w:pPr>
        <w:spacing w:after="240" w:line="240" w:lineRule="auto"/>
        <w:jc w:val="both"/>
        <w:rPr>
          <w:rFonts w:ascii="Times New Roman" w:eastAsia="Times New Roman" w:hAnsi="Times New Roman" w:cs="Times New Roman"/>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159"/>
        <w:gridCol w:w="2069"/>
        <w:gridCol w:w="2095"/>
        <w:gridCol w:w="1981"/>
      </w:tblGrid>
      <w:tr w:rsidR="00D950BC" w14:paraId="43753E74"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0178472E" w14:textId="77777777" w:rsidR="00D950BC" w:rsidRPr="00F53DFF" w:rsidRDefault="00D950BC" w:rsidP="00EA47ED">
            <w:pPr>
              <w:pStyle w:val="NoSpacing"/>
              <w:rPr>
                <w:rFonts w:ascii="Times New Roman" w:hAnsi="Times New Roman" w:cs="Times New Roman"/>
                <w:b/>
              </w:rPr>
            </w:pPr>
          </w:p>
        </w:tc>
        <w:tc>
          <w:tcPr>
            <w:tcW w:w="8304" w:type="dxa"/>
            <w:gridSpan w:val="4"/>
            <w:tcBorders>
              <w:top w:val="single" w:sz="4" w:space="0" w:color="auto"/>
              <w:bottom w:val="single" w:sz="4" w:space="0" w:color="auto"/>
            </w:tcBorders>
            <w:shd w:val="clear" w:color="auto" w:fill="D9D9D9" w:themeFill="background1" w:themeFillShade="D9"/>
            <w:vAlign w:val="center"/>
          </w:tcPr>
          <w:p w14:paraId="7E4F4E21" w14:textId="60B9FEFE" w:rsidR="00D950BC" w:rsidRPr="00E436A2" w:rsidRDefault="001D6095" w:rsidP="00EA47ED">
            <w:pPr>
              <w:pStyle w:val="NoSpacing"/>
              <w:jc w:val="center"/>
              <w:rPr>
                <w:rFonts w:ascii="Times New Roman" w:hAnsi="Times New Roman" w:cs="Times New Roman"/>
                <w:b/>
                <w:vertAlign w:val="superscript"/>
              </w:rPr>
            </w:pPr>
            <w:r>
              <w:rPr>
                <w:rFonts w:ascii="Times New Roman" w:hAnsi="Times New Roman" w:cs="Times New Roman"/>
                <w:b/>
              </w:rPr>
              <w:t>Probability to be selected by LASSO</w:t>
            </w:r>
            <w:r w:rsidR="00E436A2">
              <w:rPr>
                <w:rFonts w:ascii="Times New Roman" w:hAnsi="Times New Roman" w:cs="Times New Roman"/>
                <w:b/>
                <w:vertAlign w:val="superscript"/>
              </w:rPr>
              <w:t>1</w:t>
            </w:r>
          </w:p>
        </w:tc>
      </w:tr>
      <w:tr w:rsidR="00D950BC" w14:paraId="3D689ABF"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5C81882D" w14:textId="45D1418E" w:rsidR="00D950BC" w:rsidRPr="00E436A2" w:rsidRDefault="0018427C" w:rsidP="00EA47ED">
            <w:pPr>
              <w:pStyle w:val="NoSpacing"/>
              <w:rPr>
                <w:rFonts w:ascii="Times New Roman" w:hAnsi="Times New Roman" w:cs="Times New Roman"/>
                <w:b/>
                <w:vertAlign w:val="superscript"/>
              </w:rPr>
            </w:pPr>
            <w:r>
              <w:rPr>
                <w:rFonts w:ascii="Times New Roman" w:hAnsi="Times New Roman" w:cs="Times New Roman"/>
                <w:b/>
              </w:rPr>
              <w:t>Scenario</w:t>
            </w:r>
            <w:r w:rsidR="00E436A2">
              <w:rPr>
                <w:rFonts w:ascii="Times New Roman" w:hAnsi="Times New Roman" w:cs="Times New Roman"/>
                <w:b/>
                <w:vertAlign w:val="superscript"/>
              </w:rPr>
              <w:t>2</w:t>
            </w:r>
          </w:p>
        </w:tc>
        <w:tc>
          <w:tcPr>
            <w:tcW w:w="2159" w:type="dxa"/>
            <w:tcBorders>
              <w:top w:val="single" w:sz="4" w:space="0" w:color="auto"/>
              <w:bottom w:val="single" w:sz="4" w:space="0" w:color="auto"/>
            </w:tcBorders>
            <w:shd w:val="clear" w:color="auto" w:fill="D9D9D9" w:themeFill="background1" w:themeFillShade="D9"/>
            <w:vAlign w:val="center"/>
          </w:tcPr>
          <w:p w14:paraId="70521E01" w14:textId="5484B852"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S1</w:t>
            </w:r>
          </w:p>
        </w:tc>
        <w:tc>
          <w:tcPr>
            <w:tcW w:w="2069" w:type="dxa"/>
            <w:tcBorders>
              <w:top w:val="single" w:sz="4" w:space="0" w:color="auto"/>
              <w:bottom w:val="single" w:sz="4" w:space="0" w:color="auto"/>
            </w:tcBorders>
            <w:shd w:val="clear" w:color="auto" w:fill="D9D9D9" w:themeFill="background1" w:themeFillShade="D9"/>
            <w:vAlign w:val="center"/>
          </w:tcPr>
          <w:p w14:paraId="19560FA4" w14:textId="4D6B6DD5"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S2</w:t>
            </w:r>
          </w:p>
        </w:tc>
        <w:tc>
          <w:tcPr>
            <w:tcW w:w="2095" w:type="dxa"/>
            <w:tcBorders>
              <w:top w:val="single" w:sz="4" w:space="0" w:color="auto"/>
              <w:bottom w:val="single" w:sz="4" w:space="0" w:color="auto"/>
            </w:tcBorders>
            <w:shd w:val="clear" w:color="auto" w:fill="D9D9D9" w:themeFill="background1" w:themeFillShade="D9"/>
            <w:vAlign w:val="center"/>
          </w:tcPr>
          <w:p w14:paraId="15A2C30C" w14:textId="37FB84A9"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S3</w:t>
            </w:r>
          </w:p>
        </w:tc>
        <w:tc>
          <w:tcPr>
            <w:tcW w:w="1981" w:type="dxa"/>
            <w:tcBorders>
              <w:top w:val="single" w:sz="4" w:space="0" w:color="auto"/>
              <w:bottom w:val="single" w:sz="4" w:space="0" w:color="auto"/>
            </w:tcBorders>
            <w:shd w:val="clear" w:color="auto" w:fill="D9D9D9" w:themeFill="background1" w:themeFillShade="D9"/>
            <w:vAlign w:val="center"/>
          </w:tcPr>
          <w:p w14:paraId="20216D3E" w14:textId="401B744D" w:rsidR="00D950BC" w:rsidRPr="0018427C" w:rsidRDefault="0018427C" w:rsidP="0018427C">
            <w:pPr>
              <w:pStyle w:val="NoSpacing"/>
              <w:jc w:val="center"/>
              <w:rPr>
                <w:rFonts w:ascii="Times New Roman" w:hAnsi="Times New Roman" w:cs="Times New Roman"/>
                <w:b/>
              </w:rPr>
            </w:pPr>
            <w:r w:rsidRPr="0018427C">
              <w:rPr>
                <w:rFonts w:ascii="Times New Roman" w:hAnsi="Times New Roman" w:cs="Times New Roman"/>
                <w:b/>
              </w:rPr>
              <w:t>S4</w:t>
            </w:r>
          </w:p>
        </w:tc>
      </w:tr>
      <w:tr w:rsidR="00D950BC" w14:paraId="145A0911" w14:textId="77777777" w:rsidTr="0018427C">
        <w:trPr>
          <w:trHeight w:val="377"/>
        </w:trPr>
        <w:tc>
          <w:tcPr>
            <w:tcW w:w="2162" w:type="dxa"/>
            <w:tcBorders>
              <w:top w:val="single" w:sz="4" w:space="0" w:color="auto"/>
            </w:tcBorders>
            <w:vAlign w:val="center"/>
          </w:tcPr>
          <w:p w14:paraId="71056634" w14:textId="77777777" w:rsidR="00D950BC" w:rsidRPr="00F53DFF" w:rsidRDefault="00D950BC" w:rsidP="00EA47ED">
            <w:pPr>
              <w:pStyle w:val="NoSpacing"/>
              <w:rPr>
                <w:rFonts w:ascii="Times New Roman" w:hAnsi="Times New Roman" w:cs="Times New Roman"/>
              </w:rPr>
            </w:pPr>
            <w:r w:rsidRPr="00F53DFF">
              <w:rPr>
                <w:rFonts w:ascii="Times New Roman" w:hAnsi="Times New Roman" w:cs="Times New Roman"/>
              </w:rPr>
              <w:t xml:space="preserve">    X1</w:t>
            </w:r>
          </w:p>
        </w:tc>
        <w:tc>
          <w:tcPr>
            <w:tcW w:w="2159" w:type="dxa"/>
            <w:tcBorders>
              <w:top w:val="single" w:sz="4" w:space="0" w:color="auto"/>
            </w:tcBorders>
            <w:vAlign w:val="center"/>
          </w:tcPr>
          <w:p w14:paraId="772ECA67" w14:textId="66062EC4"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1.000</w:t>
            </w:r>
          </w:p>
        </w:tc>
        <w:tc>
          <w:tcPr>
            <w:tcW w:w="2069" w:type="dxa"/>
            <w:tcBorders>
              <w:top w:val="single" w:sz="4" w:space="0" w:color="auto"/>
            </w:tcBorders>
            <w:vAlign w:val="center"/>
          </w:tcPr>
          <w:p w14:paraId="5917D8D0" w14:textId="007AAC15"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0.467</w:t>
            </w:r>
          </w:p>
        </w:tc>
        <w:tc>
          <w:tcPr>
            <w:tcW w:w="2095" w:type="dxa"/>
            <w:tcBorders>
              <w:top w:val="single" w:sz="4" w:space="0" w:color="auto"/>
            </w:tcBorders>
            <w:vAlign w:val="center"/>
          </w:tcPr>
          <w:p w14:paraId="02E58619" w14:textId="55A2EC40"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1.000</w:t>
            </w:r>
          </w:p>
        </w:tc>
        <w:tc>
          <w:tcPr>
            <w:tcW w:w="1981" w:type="dxa"/>
            <w:tcBorders>
              <w:top w:val="single" w:sz="4" w:space="0" w:color="auto"/>
            </w:tcBorders>
            <w:vAlign w:val="center"/>
          </w:tcPr>
          <w:p w14:paraId="3A561B17" w14:textId="00538D29"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0.2</w:t>
            </w:r>
            <w:r w:rsidR="008F0CC6">
              <w:rPr>
                <w:rFonts w:ascii="Times New Roman" w:hAnsi="Times New Roman" w:cs="Times New Roman"/>
              </w:rPr>
              <w:t>25</w:t>
            </w:r>
          </w:p>
        </w:tc>
      </w:tr>
      <w:tr w:rsidR="00D950BC" w14:paraId="50B6E707" w14:textId="77777777" w:rsidTr="00EA47ED">
        <w:trPr>
          <w:trHeight w:val="366"/>
        </w:trPr>
        <w:tc>
          <w:tcPr>
            <w:tcW w:w="2162" w:type="dxa"/>
            <w:vAlign w:val="center"/>
          </w:tcPr>
          <w:p w14:paraId="5D1A9522" w14:textId="77777777" w:rsidR="00D950BC" w:rsidRPr="00F53DFF" w:rsidRDefault="00D950BC" w:rsidP="00EA47ED">
            <w:pPr>
              <w:pStyle w:val="NoSpacing"/>
              <w:rPr>
                <w:rFonts w:ascii="Times New Roman" w:hAnsi="Times New Roman" w:cs="Times New Roman"/>
              </w:rPr>
            </w:pPr>
            <w:r w:rsidRPr="00F53DFF">
              <w:rPr>
                <w:rFonts w:ascii="Times New Roman" w:hAnsi="Times New Roman" w:cs="Times New Roman"/>
              </w:rPr>
              <w:t xml:space="preserve">    X2</w:t>
            </w:r>
          </w:p>
        </w:tc>
        <w:tc>
          <w:tcPr>
            <w:tcW w:w="2159" w:type="dxa"/>
            <w:vAlign w:val="center"/>
          </w:tcPr>
          <w:p w14:paraId="5FD82FE3" w14:textId="77394166"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0.473</w:t>
            </w:r>
          </w:p>
        </w:tc>
        <w:tc>
          <w:tcPr>
            <w:tcW w:w="2069" w:type="dxa"/>
            <w:vAlign w:val="center"/>
          </w:tcPr>
          <w:p w14:paraId="03B1FEF2" w14:textId="1E59691B" w:rsidR="00D950BC" w:rsidRPr="00F53DFF" w:rsidRDefault="008F0CC6" w:rsidP="00EA47ED">
            <w:pPr>
              <w:pStyle w:val="NoSpacing"/>
              <w:jc w:val="center"/>
              <w:rPr>
                <w:rFonts w:ascii="Times New Roman" w:hAnsi="Times New Roman" w:cs="Times New Roman"/>
              </w:rPr>
            </w:pPr>
            <w:r>
              <w:rPr>
                <w:rFonts w:ascii="Times New Roman" w:hAnsi="Times New Roman" w:cs="Times New Roman"/>
              </w:rPr>
              <w:t>1.000</w:t>
            </w:r>
          </w:p>
        </w:tc>
        <w:tc>
          <w:tcPr>
            <w:tcW w:w="2095" w:type="dxa"/>
            <w:vAlign w:val="center"/>
          </w:tcPr>
          <w:p w14:paraId="5E8E3778" w14:textId="0AFF0317"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1.000</w:t>
            </w:r>
          </w:p>
        </w:tc>
        <w:tc>
          <w:tcPr>
            <w:tcW w:w="1981" w:type="dxa"/>
            <w:vAlign w:val="center"/>
          </w:tcPr>
          <w:p w14:paraId="10F2E138" w14:textId="13722FE3" w:rsidR="00D950BC" w:rsidRPr="00F53DFF" w:rsidRDefault="0018427C" w:rsidP="00EA47ED">
            <w:pPr>
              <w:pStyle w:val="NoSpacing"/>
              <w:jc w:val="center"/>
              <w:rPr>
                <w:rFonts w:ascii="Times New Roman" w:hAnsi="Times New Roman" w:cs="Times New Roman"/>
              </w:rPr>
            </w:pPr>
            <w:r>
              <w:rPr>
                <w:rFonts w:ascii="Times New Roman" w:hAnsi="Times New Roman" w:cs="Times New Roman"/>
              </w:rPr>
              <w:t>0.</w:t>
            </w:r>
            <w:r w:rsidR="008F0CC6">
              <w:rPr>
                <w:rFonts w:ascii="Times New Roman" w:hAnsi="Times New Roman" w:cs="Times New Roman"/>
              </w:rPr>
              <w:t>217</w:t>
            </w:r>
          </w:p>
        </w:tc>
      </w:tr>
    </w:tbl>
    <w:p w14:paraId="24FCAF33" w14:textId="5CEFEDB5" w:rsidR="0018427C" w:rsidRDefault="00D950BC" w:rsidP="00C4050A">
      <w:r w:rsidRPr="00717520">
        <w:rPr>
          <w:rFonts w:eastAsia="Times New Roman"/>
          <w:sz w:val="24"/>
          <w:szCs w:val="24"/>
        </w:rPr>
        <w:br/>
      </w:r>
      <w:r>
        <w:t xml:space="preserve">S.D., standard deviation; MVMR, multivariable Mendelian randomization. </w:t>
      </w:r>
      <w:r w:rsidRPr="00454C7F">
        <w:rPr>
          <w:vertAlign w:val="superscript"/>
        </w:rPr>
        <w:t>1</w:t>
      </w:r>
      <w:r w:rsidR="00E436A2">
        <w:t xml:space="preserve"> The values represent the probability of the number of times each trait is selected by LASSO</w:t>
      </w:r>
      <w:r w:rsidR="00936D50">
        <w:t xml:space="preserve"> out of 1000 repeated simulations</w:t>
      </w:r>
      <w:r w:rsidR="00E436A2">
        <w:t xml:space="preserve">. </w:t>
      </w:r>
      <w:r w:rsidR="00E436A2">
        <w:rPr>
          <w:vertAlign w:val="superscript"/>
        </w:rPr>
        <w:t>2</w:t>
      </w:r>
      <w:r w:rsidRPr="00454C7F">
        <w:rPr>
          <w:vertAlign w:val="superscript"/>
        </w:rPr>
        <w:t xml:space="preserve"> </w:t>
      </w:r>
      <w:r w:rsidR="001D6095">
        <w:t>X1 was instrumented by 100</w:t>
      </w:r>
      <w:r w:rsidR="0018427C">
        <w:t xml:space="preserve"> genetic variants whilst X2 was instrumented by 20 genetic variants. </w:t>
      </w:r>
      <w:r w:rsidR="0018427C" w:rsidRPr="0018427C">
        <w:rPr>
          <w:vertAlign w:val="superscript"/>
        </w:rPr>
        <w:t>1</w:t>
      </w:r>
      <w:r w:rsidR="0018427C">
        <w:rPr>
          <w:vertAlign w:val="superscript"/>
        </w:rPr>
        <w:t xml:space="preserve"> </w:t>
      </w:r>
      <w:r w:rsidR="0018427C">
        <w:t xml:space="preserve">S1: </w:t>
      </w:r>
      <w:r w:rsidR="0018427C" w:rsidRPr="0018427C">
        <w:t>X1 has an effe</w:t>
      </w:r>
      <w:r w:rsidR="00E436A2">
        <w:t>c</w:t>
      </w:r>
      <w:r w:rsidR="0018427C" w:rsidRPr="0018427C">
        <w:t>t on Y (β=0.3), where X2 has no effect on Y (β=0.0)</w:t>
      </w:r>
      <w:r w:rsidR="0018427C">
        <w:t xml:space="preserve">; S2: </w:t>
      </w:r>
      <w:r w:rsidR="0018427C" w:rsidRPr="0018427C">
        <w:t>X1 has no effect on Y (β=0.0), where X2 has an effect on Y (β=0.3)</w:t>
      </w:r>
      <w:r w:rsidR="0018427C">
        <w:t>; S3:</w:t>
      </w:r>
      <w:r w:rsidR="0018427C" w:rsidRPr="0018427C">
        <w:tab/>
        <w:t>Both of X1 and X2 have effects on Y (β=0.3)</w:t>
      </w:r>
      <w:r w:rsidR="0018427C">
        <w:t xml:space="preserve">; S4: </w:t>
      </w:r>
      <w:r w:rsidR="0018427C" w:rsidRPr="0018427C">
        <w:t>Neither of X1 and X2 have effects on Y (β=0.0)</w:t>
      </w:r>
      <w:r w:rsidR="0018427C">
        <w:t>.</w:t>
      </w:r>
    </w:p>
    <w:p w14:paraId="0159375C" w14:textId="4326078E" w:rsidR="00D950BC" w:rsidRDefault="0018427C" w:rsidP="00D950BC">
      <w:pPr>
        <w:spacing w:line="240" w:lineRule="auto"/>
        <w:rPr>
          <w:rFonts w:ascii="Times New Roman" w:hAnsi="Times New Roman" w:cs="Times New Roman"/>
          <w:color w:val="000000"/>
        </w:rPr>
        <w:sectPr w:rsidR="00D950BC" w:rsidSect="00A04A4B">
          <w:pgSz w:w="11906" w:h="16838"/>
          <w:pgMar w:top="720" w:right="720" w:bottom="720" w:left="720" w:header="708" w:footer="708" w:gutter="0"/>
          <w:cols w:space="720"/>
          <w:docGrid w:linePitch="299"/>
        </w:sectPr>
      </w:pPr>
      <w:r>
        <w:rPr>
          <w:rFonts w:ascii="Times New Roman" w:hAnsi="Times New Roman" w:cs="Times New Roman"/>
          <w:color w:val="000000"/>
        </w:rPr>
        <w:t xml:space="preserve"> </w:t>
      </w:r>
    </w:p>
    <w:p w14:paraId="78DF710D" w14:textId="55FC49C8" w:rsidR="00A04A4B" w:rsidRPr="00717520" w:rsidRDefault="00A04A4B" w:rsidP="00717520">
      <w:pPr>
        <w:pStyle w:val="EndNoteBibliography"/>
        <w:spacing w:after="0"/>
        <w:ind w:left="720" w:hanging="720"/>
        <w:jc w:val="both"/>
        <w:rPr>
          <w:rFonts w:ascii="Times New Roman" w:hAnsi="Times New Roman" w:cs="Times New Roman"/>
          <w:b/>
        </w:rPr>
      </w:pPr>
      <w:r w:rsidRPr="00717520">
        <w:rPr>
          <w:rFonts w:ascii="Times New Roman" w:hAnsi="Times New Roman" w:cs="Times New Roman"/>
          <w:b/>
        </w:rPr>
        <w:lastRenderedPageBreak/>
        <w:t>References</w:t>
      </w:r>
    </w:p>
    <w:p w14:paraId="5441B187" w14:textId="77777777" w:rsidR="00A04A4B" w:rsidRPr="00717520" w:rsidRDefault="00A04A4B" w:rsidP="00717520">
      <w:pPr>
        <w:pStyle w:val="EndNoteBibliography"/>
        <w:spacing w:after="0"/>
        <w:ind w:left="720" w:hanging="720"/>
        <w:jc w:val="both"/>
        <w:rPr>
          <w:rFonts w:ascii="Times New Roman" w:hAnsi="Times New Roman" w:cs="Times New Roman"/>
        </w:rPr>
      </w:pPr>
    </w:p>
    <w:p w14:paraId="1F5C0F88" w14:textId="77777777" w:rsidR="00662D7A" w:rsidRPr="00717520" w:rsidRDefault="00A04A4B"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fldChar w:fldCharType="begin"/>
      </w:r>
      <w:r w:rsidRPr="00717520">
        <w:rPr>
          <w:rFonts w:ascii="Times New Roman" w:hAnsi="Times New Roman" w:cs="Times New Roman"/>
        </w:rPr>
        <w:instrText xml:space="preserve"> ADDIN EN.REFLIST </w:instrText>
      </w:r>
      <w:r w:rsidRPr="00717520">
        <w:rPr>
          <w:rFonts w:ascii="Times New Roman" w:hAnsi="Times New Roman" w:cs="Times New Roman"/>
        </w:rPr>
        <w:fldChar w:fldCharType="separate"/>
      </w:r>
      <w:r w:rsidR="00662D7A" w:rsidRPr="00717520">
        <w:rPr>
          <w:rFonts w:ascii="Times New Roman" w:hAnsi="Times New Roman" w:cs="Times New Roman"/>
        </w:rPr>
        <w:t xml:space="preserve">1. Nikpay M, Goel A, Won HH, et al. A comprehensive 1,000 Genomes-based genome-wide association meta-analysis of coronary artery disease. </w:t>
      </w:r>
      <w:r w:rsidR="00662D7A" w:rsidRPr="00717520">
        <w:rPr>
          <w:rFonts w:ascii="Times New Roman" w:hAnsi="Times New Roman" w:cs="Times New Roman"/>
          <w:i/>
        </w:rPr>
        <w:t>Nat Genet</w:t>
      </w:r>
      <w:r w:rsidR="00662D7A" w:rsidRPr="00717520">
        <w:rPr>
          <w:rFonts w:ascii="Times New Roman" w:hAnsi="Times New Roman" w:cs="Times New Roman"/>
        </w:rPr>
        <w:t xml:space="preserve"> 2015;47(10):1121-30. doi: 10.1038/ng.3396</w:t>
      </w:r>
    </w:p>
    <w:p w14:paraId="473454E2"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2. Gieger C, Radhakrishnan A, Cvejic A, et al. New gene functions in megakaryopoiesis and platelet formation. </w:t>
      </w:r>
      <w:r w:rsidRPr="00717520">
        <w:rPr>
          <w:rFonts w:ascii="Times New Roman" w:hAnsi="Times New Roman" w:cs="Times New Roman"/>
          <w:i/>
        </w:rPr>
        <w:t>Nature</w:t>
      </w:r>
      <w:r w:rsidRPr="00717520">
        <w:rPr>
          <w:rFonts w:ascii="Times New Roman" w:hAnsi="Times New Roman" w:cs="Times New Roman"/>
        </w:rPr>
        <w:t xml:space="preserve"> 2011;480(7376):201-8. doi: 10.1038/nature10659</w:t>
      </w:r>
    </w:p>
    <w:p w14:paraId="4A1180C9"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3. van der Harst P, Zhang W, Mateo Leach I, et al. Seventy-five genetic loci influencing the human red blood cell. </w:t>
      </w:r>
      <w:r w:rsidRPr="00717520">
        <w:rPr>
          <w:rFonts w:ascii="Times New Roman" w:hAnsi="Times New Roman" w:cs="Times New Roman"/>
          <w:i/>
        </w:rPr>
        <w:t>Nature</w:t>
      </w:r>
      <w:r w:rsidRPr="00717520">
        <w:rPr>
          <w:rFonts w:ascii="Times New Roman" w:hAnsi="Times New Roman" w:cs="Times New Roman"/>
        </w:rPr>
        <w:t xml:space="preserve"> 2012;492(7429):369-75. doi: 10.1038/nature11677</w:t>
      </w:r>
    </w:p>
    <w:p w14:paraId="6CC64DE1"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4. Huffman JE, Albrecht E, Teumer A, et al. Modulation of genetic associations with serum urate levels by body-mass-index in humans. </w:t>
      </w:r>
      <w:r w:rsidRPr="00717520">
        <w:rPr>
          <w:rFonts w:ascii="Times New Roman" w:hAnsi="Times New Roman" w:cs="Times New Roman"/>
          <w:i/>
        </w:rPr>
        <w:t>Plos One</w:t>
      </w:r>
      <w:r w:rsidRPr="00717520">
        <w:rPr>
          <w:rFonts w:ascii="Times New Roman" w:hAnsi="Times New Roman" w:cs="Times New Roman"/>
        </w:rPr>
        <w:t xml:space="preserve"> 2015;10(3):e0119752. doi: 10.1371/journal.pone.0119752</w:t>
      </w:r>
    </w:p>
    <w:p w14:paraId="389351FF"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5. Kottgen A, Pattaro C, Boger CA, et al. New loci associated with kidney function and chronic kidney disease. </w:t>
      </w:r>
      <w:r w:rsidRPr="00717520">
        <w:rPr>
          <w:rFonts w:ascii="Times New Roman" w:hAnsi="Times New Roman" w:cs="Times New Roman"/>
          <w:i/>
        </w:rPr>
        <w:t>Nat Genet</w:t>
      </w:r>
      <w:r w:rsidRPr="00717520">
        <w:rPr>
          <w:rFonts w:ascii="Times New Roman" w:hAnsi="Times New Roman" w:cs="Times New Roman"/>
        </w:rPr>
        <w:t xml:space="preserve"> 2010;42(5):376-84. doi: 10.1038/ng.568</w:t>
      </w:r>
    </w:p>
    <w:p w14:paraId="0CB47E80"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6. Ji SG, Juran BD, Mucha S, et al. Genome-wide association study of primary sclerosing cholangitis identifies new risk loci and quantifies the genetic relationship with inflammatory bowel disease. </w:t>
      </w:r>
      <w:r w:rsidRPr="00717520">
        <w:rPr>
          <w:rFonts w:ascii="Times New Roman" w:hAnsi="Times New Roman" w:cs="Times New Roman"/>
          <w:i/>
        </w:rPr>
        <w:t>Nat Genet</w:t>
      </w:r>
      <w:r w:rsidRPr="00717520">
        <w:rPr>
          <w:rFonts w:ascii="Times New Roman" w:hAnsi="Times New Roman" w:cs="Times New Roman"/>
        </w:rPr>
        <w:t xml:space="preserve"> 2017;49(2):269-73. doi: 10.1038/ng.3745</w:t>
      </w:r>
    </w:p>
    <w:p w14:paraId="45350355" w14:textId="77777777" w:rsidR="00662D7A" w:rsidRPr="00717520" w:rsidRDefault="00662D7A" w:rsidP="00717520">
      <w:pPr>
        <w:pStyle w:val="EndNoteBibliography"/>
        <w:spacing w:after="0"/>
        <w:ind w:left="720" w:hanging="720"/>
        <w:jc w:val="both"/>
        <w:rPr>
          <w:rFonts w:ascii="Times New Roman" w:hAnsi="Times New Roman" w:cs="Times New Roman"/>
        </w:rPr>
      </w:pPr>
      <w:r w:rsidRPr="00717520">
        <w:rPr>
          <w:rFonts w:ascii="Times New Roman" w:hAnsi="Times New Roman" w:cs="Times New Roman"/>
        </w:rPr>
        <w:t xml:space="preserve">7. Dubois PC, Trynka G, Franke L, et al. Multiple common variants for celiac disease influencing immune gene expression. </w:t>
      </w:r>
      <w:r w:rsidRPr="00717520">
        <w:rPr>
          <w:rFonts w:ascii="Times New Roman" w:hAnsi="Times New Roman" w:cs="Times New Roman"/>
          <w:i/>
        </w:rPr>
        <w:t>Nat Genet</w:t>
      </w:r>
      <w:r w:rsidRPr="00717520">
        <w:rPr>
          <w:rFonts w:ascii="Times New Roman" w:hAnsi="Times New Roman" w:cs="Times New Roman"/>
        </w:rPr>
        <w:t xml:space="preserve"> 2010;42(4):295-302. doi: 10.1038/ng.543</w:t>
      </w:r>
    </w:p>
    <w:p w14:paraId="78EFA218" w14:textId="77777777" w:rsidR="00662D7A" w:rsidRPr="00717520" w:rsidRDefault="00662D7A" w:rsidP="00717520">
      <w:pPr>
        <w:pStyle w:val="EndNoteBibliography"/>
        <w:ind w:left="720" w:hanging="720"/>
        <w:jc w:val="both"/>
        <w:rPr>
          <w:rFonts w:ascii="Times New Roman" w:hAnsi="Times New Roman" w:cs="Times New Roman"/>
        </w:rPr>
      </w:pPr>
      <w:r w:rsidRPr="00717520">
        <w:rPr>
          <w:rFonts w:ascii="Times New Roman" w:hAnsi="Times New Roman" w:cs="Times New Roman"/>
        </w:rPr>
        <w:t xml:space="preserve">8. Willer CJ, Schmidt EM, Sengupta S, et al. Discovery and refinement of loci associated with lipid levels. </w:t>
      </w:r>
      <w:r w:rsidRPr="00717520">
        <w:rPr>
          <w:rFonts w:ascii="Times New Roman" w:hAnsi="Times New Roman" w:cs="Times New Roman"/>
          <w:i/>
        </w:rPr>
        <w:t>Nat Genet</w:t>
      </w:r>
      <w:r w:rsidRPr="00717520">
        <w:rPr>
          <w:rFonts w:ascii="Times New Roman" w:hAnsi="Times New Roman" w:cs="Times New Roman"/>
        </w:rPr>
        <w:t xml:space="preserve"> 2013;45(11):1274-83. doi: 10.1038/ng.2797</w:t>
      </w:r>
    </w:p>
    <w:p w14:paraId="78166582" w14:textId="1DCDBD9B" w:rsidR="00897CFE" w:rsidRPr="00717520" w:rsidRDefault="00A04A4B" w:rsidP="00717520">
      <w:pPr>
        <w:jc w:val="both"/>
        <w:rPr>
          <w:rFonts w:ascii="Times New Roman" w:hAnsi="Times New Roman" w:cs="Times New Roman"/>
        </w:rPr>
      </w:pPr>
      <w:r w:rsidRPr="00717520">
        <w:rPr>
          <w:rFonts w:ascii="Times New Roman" w:hAnsi="Times New Roman" w:cs="Times New Roman"/>
        </w:rPr>
        <w:fldChar w:fldCharType="end"/>
      </w:r>
    </w:p>
    <w:sectPr w:rsidR="00897CFE" w:rsidRPr="00717520" w:rsidSect="00A04A4B">
      <w:pgSz w:w="11906" w:h="16838"/>
      <w:pgMar w:top="1440" w:right="1440" w:bottom="1440" w:left="1701"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Gibran Hemani" w:date="2019-08-07T15:53:00Z" w:initials="GH">
    <w:p w14:paraId="537D4DA1" w14:textId="65238EB1" w:rsidR="00716B88" w:rsidRDefault="00716B88">
      <w:pPr>
        <w:pStyle w:val="CommentText"/>
      </w:pPr>
      <w:r>
        <w:t xml:space="preserve">Ref: </w:t>
      </w:r>
      <w:r>
        <w:rPr>
          <w:rStyle w:val="CommentReference"/>
        </w:rPr>
        <w:annotationRef/>
      </w:r>
      <w:r>
        <w:t>Eleanor’s paper on multivariable MR</w:t>
      </w:r>
    </w:p>
  </w:comment>
  <w:comment w:id="185" w:author="Gibran Hemani" w:date="2019-08-07T12:16:00Z" w:initials="GH">
    <w:p w14:paraId="660F4605" w14:textId="77777777" w:rsidR="006D6C15" w:rsidRDefault="006D6C15">
      <w:pPr>
        <w:pStyle w:val="CommentText"/>
      </w:pPr>
      <w:r>
        <w:rPr>
          <w:rStyle w:val="CommentReference"/>
        </w:rPr>
        <w:annotationRef/>
      </w:r>
      <w:r>
        <w:t>I think this figure is good but needs modification</w:t>
      </w:r>
    </w:p>
    <w:p w14:paraId="5253E983" w14:textId="77777777" w:rsidR="006D6C15" w:rsidRDefault="006D6C15">
      <w:pPr>
        <w:pStyle w:val="CommentText"/>
      </w:pPr>
      <w:r>
        <w:t>There should be no arrows from G to X1a, X1b etc, only from G to X1 and X2</w:t>
      </w:r>
    </w:p>
    <w:p w14:paraId="55EA3881" w14:textId="77777777" w:rsidR="006D6C15" w:rsidRDefault="006D6C15">
      <w:pPr>
        <w:pStyle w:val="CommentText"/>
      </w:pPr>
      <w:proofErr w:type="spellStart"/>
      <w:r>
        <w:t>Gj</w:t>
      </w:r>
      <w:proofErr w:type="spellEnd"/>
      <w:r>
        <w:t xml:space="preserve"> can be called G1</w:t>
      </w:r>
    </w:p>
    <w:p w14:paraId="42959ED6" w14:textId="02BCAC0F" w:rsidR="006D6C15" w:rsidRDefault="006D6C15">
      <w:pPr>
        <w:pStyle w:val="CommentText"/>
      </w:pPr>
      <w:r>
        <w:t>Gi can be called G2</w:t>
      </w:r>
    </w:p>
    <w:p w14:paraId="1B2179B8" w14:textId="31AC9A40" w:rsidR="006D6C15" w:rsidRDefault="006D6C15">
      <w:pPr>
        <w:pStyle w:val="CommentText"/>
      </w:pPr>
      <w:r>
        <w:t>There should be arrows from X1 to X1a, X1 to X1b etc</w:t>
      </w:r>
    </w:p>
    <w:p w14:paraId="1B9E963F" w14:textId="77777777" w:rsidR="006D6C15" w:rsidRDefault="006D6C15">
      <w:pPr>
        <w:pStyle w:val="CommentText"/>
      </w:pPr>
      <w:r>
        <w:t>There should be arrows from X2 to X2a, X2 to X2b etc</w:t>
      </w:r>
    </w:p>
    <w:p w14:paraId="5D569B5D" w14:textId="09C7B839" w:rsidR="006D6C15" w:rsidRDefault="006D6C15">
      <w:pPr>
        <w:pStyle w:val="CommentText"/>
      </w:pPr>
      <w:r>
        <w:t xml:space="preserve">The LASSO MVMR label can be </w:t>
      </w:r>
      <w:r w:rsidR="0037065A">
        <w:t>replaced with something like ‘Accounting for redundancy’ – because we will use this as a figure that describes the general problem</w:t>
      </w:r>
    </w:p>
    <w:p w14:paraId="1F38C2D6" w14:textId="333572B4" w:rsidR="0037065A" w:rsidRDefault="0037065A">
      <w:pPr>
        <w:pStyle w:val="CommentText"/>
      </w:pPr>
      <w:r>
        <w:t>I think all X should be replaced with P to be consistent – these are candidate traits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7D4DA1" w15:done="0"/>
  <w15:commentEx w15:paraId="1F38C2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7D4DA1" w16cid:durableId="20F57266"/>
  <w16cid:commentId w16cid:paraId="1F38C2D6" w16cid:durableId="20F53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68050" w14:textId="77777777" w:rsidR="00097C41" w:rsidRDefault="00097C41" w:rsidP="00A04A4B">
      <w:pPr>
        <w:spacing w:after="0" w:line="240" w:lineRule="auto"/>
      </w:pPr>
      <w:r>
        <w:separator/>
      </w:r>
    </w:p>
  </w:endnote>
  <w:endnote w:type="continuationSeparator" w:id="0">
    <w:p w14:paraId="1DA7355A" w14:textId="77777777" w:rsidR="00097C41" w:rsidRDefault="00097C41" w:rsidP="00A0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81C1A" w14:textId="77777777" w:rsidR="00E70970" w:rsidRDefault="00E70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F9D2" w14:textId="77777777" w:rsidR="00E70970" w:rsidRDefault="00E709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44941" w14:textId="77777777" w:rsidR="00E70970" w:rsidRDefault="00E70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7B60" w14:textId="77777777" w:rsidR="00097C41" w:rsidRDefault="00097C41" w:rsidP="00A04A4B">
      <w:pPr>
        <w:spacing w:after="0" w:line="240" w:lineRule="auto"/>
      </w:pPr>
      <w:r>
        <w:separator/>
      </w:r>
    </w:p>
  </w:footnote>
  <w:footnote w:type="continuationSeparator" w:id="0">
    <w:p w14:paraId="1218CED1" w14:textId="77777777" w:rsidR="00097C41" w:rsidRDefault="00097C41" w:rsidP="00A04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9738" w14:textId="77777777" w:rsidR="00E70970" w:rsidRDefault="00E70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D5053" w14:textId="77777777" w:rsidR="00E70970" w:rsidRDefault="00E70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B796" w14:textId="77777777" w:rsidR="00E70970" w:rsidRDefault="00E70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7451B"/>
    <w:multiLevelType w:val="hybridMultilevel"/>
    <w:tmpl w:val="7AD84B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75&lt;/item&gt;&lt;item&gt;76&lt;/item&gt;&lt;item&gt;78&lt;/item&gt;&lt;item&gt;79&lt;/item&gt;&lt;item&gt;80&lt;/item&gt;&lt;item&gt;81&lt;/item&gt;&lt;item&gt;82&lt;/item&gt;&lt;item&gt;83&lt;/item&gt;&lt;/record-ids&gt;&lt;/item&gt;&lt;/Libraries&gt;"/>
  </w:docVars>
  <w:rsids>
    <w:rsidRoot w:val="00897CFE"/>
    <w:rsid w:val="0000412B"/>
    <w:rsid w:val="000140F4"/>
    <w:rsid w:val="00020164"/>
    <w:rsid w:val="0003304E"/>
    <w:rsid w:val="000407D2"/>
    <w:rsid w:val="0004247D"/>
    <w:rsid w:val="00045B57"/>
    <w:rsid w:val="00061A6F"/>
    <w:rsid w:val="00097C41"/>
    <w:rsid w:val="000E051B"/>
    <w:rsid w:val="00116F33"/>
    <w:rsid w:val="001253F0"/>
    <w:rsid w:val="00150700"/>
    <w:rsid w:val="00177775"/>
    <w:rsid w:val="0018427C"/>
    <w:rsid w:val="001B507C"/>
    <w:rsid w:val="001D6095"/>
    <w:rsid w:val="001E532E"/>
    <w:rsid w:val="00204DD4"/>
    <w:rsid w:val="00212781"/>
    <w:rsid w:val="00215419"/>
    <w:rsid w:val="002508DF"/>
    <w:rsid w:val="002618E9"/>
    <w:rsid w:val="00290BD4"/>
    <w:rsid w:val="002A2418"/>
    <w:rsid w:val="002B3310"/>
    <w:rsid w:val="002C0F78"/>
    <w:rsid w:val="002F51D9"/>
    <w:rsid w:val="00314DF6"/>
    <w:rsid w:val="003234A4"/>
    <w:rsid w:val="003428EA"/>
    <w:rsid w:val="00351496"/>
    <w:rsid w:val="003571F2"/>
    <w:rsid w:val="0036420F"/>
    <w:rsid w:val="00366B08"/>
    <w:rsid w:val="0037065A"/>
    <w:rsid w:val="00376976"/>
    <w:rsid w:val="003E3B3D"/>
    <w:rsid w:val="00403753"/>
    <w:rsid w:val="004269EA"/>
    <w:rsid w:val="00436529"/>
    <w:rsid w:val="0045231D"/>
    <w:rsid w:val="00462113"/>
    <w:rsid w:val="004A1669"/>
    <w:rsid w:val="004C407A"/>
    <w:rsid w:val="00524C48"/>
    <w:rsid w:val="00537A96"/>
    <w:rsid w:val="00552E4F"/>
    <w:rsid w:val="00577B16"/>
    <w:rsid w:val="005B36C6"/>
    <w:rsid w:val="00600B95"/>
    <w:rsid w:val="00617C04"/>
    <w:rsid w:val="00623ABF"/>
    <w:rsid w:val="00654B3F"/>
    <w:rsid w:val="00657819"/>
    <w:rsid w:val="00662D7A"/>
    <w:rsid w:val="006A056F"/>
    <w:rsid w:val="006C6937"/>
    <w:rsid w:val="006D6C15"/>
    <w:rsid w:val="00706CAB"/>
    <w:rsid w:val="00716B88"/>
    <w:rsid w:val="00717520"/>
    <w:rsid w:val="00725FFC"/>
    <w:rsid w:val="00756744"/>
    <w:rsid w:val="00784B65"/>
    <w:rsid w:val="007A7FD5"/>
    <w:rsid w:val="0082162C"/>
    <w:rsid w:val="00831835"/>
    <w:rsid w:val="0083440A"/>
    <w:rsid w:val="008357E1"/>
    <w:rsid w:val="00844337"/>
    <w:rsid w:val="008577EC"/>
    <w:rsid w:val="008629D8"/>
    <w:rsid w:val="008870F5"/>
    <w:rsid w:val="00897CFE"/>
    <w:rsid w:val="008A5005"/>
    <w:rsid w:val="008F0CC6"/>
    <w:rsid w:val="008F46AB"/>
    <w:rsid w:val="009318ED"/>
    <w:rsid w:val="00936D50"/>
    <w:rsid w:val="00945DB2"/>
    <w:rsid w:val="00955FC5"/>
    <w:rsid w:val="00990DF4"/>
    <w:rsid w:val="009C182C"/>
    <w:rsid w:val="009E27F0"/>
    <w:rsid w:val="009F5496"/>
    <w:rsid w:val="009F6367"/>
    <w:rsid w:val="00A03390"/>
    <w:rsid w:val="00A04A4B"/>
    <w:rsid w:val="00A06EAA"/>
    <w:rsid w:val="00A151A7"/>
    <w:rsid w:val="00A174F0"/>
    <w:rsid w:val="00A56F90"/>
    <w:rsid w:val="00A76EDC"/>
    <w:rsid w:val="00A923C0"/>
    <w:rsid w:val="00AB6351"/>
    <w:rsid w:val="00AB7EDE"/>
    <w:rsid w:val="00AD3FA5"/>
    <w:rsid w:val="00B01773"/>
    <w:rsid w:val="00B137EA"/>
    <w:rsid w:val="00B3006C"/>
    <w:rsid w:val="00B45B91"/>
    <w:rsid w:val="00B56DFC"/>
    <w:rsid w:val="00B64166"/>
    <w:rsid w:val="00B9128C"/>
    <w:rsid w:val="00BA4A16"/>
    <w:rsid w:val="00BD2839"/>
    <w:rsid w:val="00C12896"/>
    <w:rsid w:val="00C16480"/>
    <w:rsid w:val="00C25D68"/>
    <w:rsid w:val="00C4050A"/>
    <w:rsid w:val="00C4187C"/>
    <w:rsid w:val="00C82BC3"/>
    <w:rsid w:val="00CC0BB2"/>
    <w:rsid w:val="00CC714F"/>
    <w:rsid w:val="00D17FF0"/>
    <w:rsid w:val="00D47607"/>
    <w:rsid w:val="00D72AEB"/>
    <w:rsid w:val="00D75518"/>
    <w:rsid w:val="00D950BC"/>
    <w:rsid w:val="00DA4444"/>
    <w:rsid w:val="00DA4665"/>
    <w:rsid w:val="00DB38EA"/>
    <w:rsid w:val="00DE4EE5"/>
    <w:rsid w:val="00DE5ED7"/>
    <w:rsid w:val="00DF0E4E"/>
    <w:rsid w:val="00E17C42"/>
    <w:rsid w:val="00E23A47"/>
    <w:rsid w:val="00E42095"/>
    <w:rsid w:val="00E436A2"/>
    <w:rsid w:val="00E457E9"/>
    <w:rsid w:val="00E54B37"/>
    <w:rsid w:val="00E70970"/>
    <w:rsid w:val="00E76775"/>
    <w:rsid w:val="00ED1C74"/>
    <w:rsid w:val="00EF4334"/>
    <w:rsid w:val="00F173C8"/>
    <w:rsid w:val="00F3120E"/>
    <w:rsid w:val="00F53DFF"/>
    <w:rsid w:val="00F572EF"/>
    <w:rsid w:val="00F9332C"/>
    <w:rsid w:val="00F955BE"/>
    <w:rsid w:val="00FA14B5"/>
    <w:rsid w:val="00FA771F"/>
    <w:rsid w:val="00FC0935"/>
    <w:rsid w:val="00FD1A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2FBD4"/>
  <w15:docId w15:val="{58F0A61C-159D-42B0-861F-31CE906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34A4"/>
    <w:pPr>
      <w:spacing w:line="480" w:lineRule="auto"/>
      <w:pPrChange w:id="0" w:author="Gibran Hemani" w:date="2019-08-07T14:49:00Z">
        <w:pPr>
          <w:spacing w:after="160" w:line="259" w:lineRule="auto"/>
        </w:pPr>
      </w:pPrChange>
    </w:pPr>
    <w:rPr>
      <w:rPrChange w:id="0" w:author="Gibran Hemani" w:date="2019-08-07T14:49:00Z">
        <w:rPr>
          <w:rFonts w:ascii="Calibri" w:eastAsia="Calibri" w:hAnsi="Calibri" w:cs="Calibri"/>
          <w:sz w:val="22"/>
          <w:szCs w:val="22"/>
          <w:lang w:val="en-GB" w:eastAsia="ko-KR" w:bidi="ar-SA"/>
        </w:rPr>
      </w:rPrChange>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DE4EE5"/>
    <w:rPr>
      <w:sz w:val="16"/>
      <w:szCs w:val="16"/>
    </w:rPr>
  </w:style>
  <w:style w:type="paragraph" w:styleId="CommentText">
    <w:name w:val="annotation text"/>
    <w:basedOn w:val="Normal"/>
    <w:link w:val="CommentTextChar"/>
    <w:uiPriority w:val="99"/>
    <w:unhideWhenUsed/>
    <w:rsid w:val="00DE4EE5"/>
    <w:pPr>
      <w:spacing w:line="240" w:lineRule="auto"/>
    </w:pPr>
    <w:rPr>
      <w:sz w:val="20"/>
      <w:szCs w:val="20"/>
    </w:rPr>
  </w:style>
  <w:style w:type="character" w:customStyle="1" w:styleId="CommentTextChar">
    <w:name w:val="Comment Text Char"/>
    <w:basedOn w:val="DefaultParagraphFont"/>
    <w:link w:val="CommentText"/>
    <w:uiPriority w:val="99"/>
    <w:rsid w:val="00DE4EE5"/>
    <w:rPr>
      <w:sz w:val="20"/>
      <w:szCs w:val="20"/>
    </w:rPr>
  </w:style>
  <w:style w:type="paragraph" w:styleId="CommentSubject">
    <w:name w:val="annotation subject"/>
    <w:basedOn w:val="CommentText"/>
    <w:next w:val="CommentText"/>
    <w:link w:val="CommentSubjectChar"/>
    <w:uiPriority w:val="99"/>
    <w:semiHidden/>
    <w:unhideWhenUsed/>
    <w:rsid w:val="00DE4EE5"/>
    <w:rPr>
      <w:b/>
      <w:bCs/>
    </w:rPr>
  </w:style>
  <w:style w:type="character" w:customStyle="1" w:styleId="CommentSubjectChar">
    <w:name w:val="Comment Subject Char"/>
    <w:basedOn w:val="CommentTextChar"/>
    <w:link w:val="CommentSubject"/>
    <w:uiPriority w:val="99"/>
    <w:semiHidden/>
    <w:rsid w:val="00DE4EE5"/>
    <w:rPr>
      <w:b/>
      <w:bCs/>
      <w:sz w:val="20"/>
      <w:szCs w:val="20"/>
    </w:rPr>
  </w:style>
  <w:style w:type="paragraph" w:styleId="BalloonText">
    <w:name w:val="Balloon Text"/>
    <w:basedOn w:val="Normal"/>
    <w:link w:val="BalloonTextChar"/>
    <w:uiPriority w:val="99"/>
    <w:semiHidden/>
    <w:unhideWhenUsed/>
    <w:rsid w:val="00DE4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E5"/>
    <w:rPr>
      <w:rFonts w:ascii="Segoe UI" w:hAnsi="Segoe UI" w:cs="Segoe UI"/>
      <w:sz w:val="18"/>
      <w:szCs w:val="18"/>
    </w:rPr>
  </w:style>
  <w:style w:type="paragraph" w:styleId="Header">
    <w:name w:val="header"/>
    <w:basedOn w:val="Normal"/>
    <w:link w:val="HeaderChar"/>
    <w:uiPriority w:val="99"/>
    <w:unhideWhenUsed/>
    <w:rsid w:val="00A04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A4B"/>
  </w:style>
  <w:style w:type="paragraph" w:styleId="Footer">
    <w:name w:val="footer"/>
    <w:basedOn w:val="Normal"/>
    <w:link w:val="FooterChar"/>
    <w:uiPriority w:val="99"/>
    <w:unhideWhenUsed/>
    <w:rsid w:val="00A04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A4B"/>
  </w:style>
  <w:style w:type="paragraph" w:customStyle="1" w:styleId="EndNoteBibliographyTitle">
    <w:name w:val="EndNote Bibliography Title"/>
    <w:basedOn w:val="Normal"/>
    <w:link w:val="EndNoteBibliographyTitleChar"/>
    <w:rsid w:val="00A04A4B"/>
    <w:pPr>
      <w:spacing w:after="0"/>
      <w:jc w:val="center"/>
    </w:pPr>
    <w:rPr>
      <w:noProof/>
    </w:rPr>
  </w:style>
  <w:style w:type="character" w:customStyle="1" w:styleId="EndNoteBibliographyTitleChar">
    <w:name w:val="EndNote Bibliography Title Char"/>
    <w:basedOn w:val="DefaultParagraphFont"/>
    <w:link w:val="EndNoteBibliographyTitle"/>
    <w:rsid w:val="00A04A4B"/>
    <w:rPr>
      <w:noProof/>
    </w:rPr>
  </w:style>
  <w:style w:type="paragraph" w:customStyle="1" w:styleId="EndNoteBibliography">
    <w:name w:val="EndNote Bibliography"/>
    <w:basedOn w:val="Normal"/>
    <w:link w:val="EndNoteBibliographyChar"/>
    <w:rsid w:val="00A04A4B"/>
    <w:pPr>
      <w:spacing w:line="240" w:lineRule="auto"/>
    </w:pPr>
    <w:rPr>
      <w:noProof/>
    </w:rPr>
  </w:style>
  <w:style w:type="character" w:customStyle="1" w:styleId="EndNoteBibliographyChar">
    <w:name w:val="EndNote Bibliography Char"/>
    <w:basedOn w:val="DefaultParagraphFont"/>
    <w:link w:val="EndNoteBibliography"/>
    <w:rsid w:val="00A04A4B"/>
    <w:rPr>
      <w:noProof/>
    </w:rPr>
  </w:style>
  <w:style w:type="paragraph" w:styleId="ListParagraph">
    <w:name w:val="List Paragraph"/>
    <w:basedOn w:val="Normal"/>
    <w:uiPriority w:val="34"/>
    <w:qFormat/>
    <w:rsid w:val="002F51D9"/>
    <w:pPr>
      <w:ind w:left="720"/>
      <w:contextualSpacing/>
    </w:pPr>
  </w:style>
  <w:style w:type="table" w:styleId="TableGrid">
    <w:name w:val="Table Grid"/>
    <w:basedOn w:val="TableNormal"/>
    <w:uiPriority w:val="39"/>
    <w:unhideWhenUsed/>
    <w:rsid w:val="00F5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3DFF"/>
    <w:pPr>
      <w:spacing w:after="0" w:line="240" w:lineRule="auto"/>
    </w:pPr>
  </w:style>
  <w:style w:type="character" w:styleId="Hyperlink">
    <w:name w:val="Hyperlink"/>
    <w:basedOn w:val="DefaultParagraphFont"/>
    <w:uiPriority w:val="99"/>
    <w:unhideWhenUsed/>
    <w:rsid w:val="00C12896"/>
    <w:rPr>
      <w:color w:val="0000FF" w:themeColor="hyperlink"/>
      <w:u w:val="single"/>
    </w:rPr>
  </w:style>
  <w:style w:type="paragraph" w:styleId="Revision">
    <w:name w:val="Revision"/>
    <w:hidden/>
    <w:uiPriority w:val="99"/>
    <w:semiHidden/>
    <w:rsid w:val="00C4050A"/>
    <w:pPr>
      <w:spacing w:after="0" w:line="240" w:lineRule="auto"/>
    </w:pPr>
  </w:style>
  <w:style w:type="table" w:styleId="GridTable1Light-Accent1">
    <w:name w:val="Grid Table 1 Light Accent 1"/>
    <w:basedOn w:val="TableNormal"/>
    <w:uiPriority w:val="46"/>
    <w:rsid w:val="00C4050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05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7028">
      <w:bodyDiv w:val="1"/>
      <w:marLeft w:val="0"/>
      <w:marRight w:val="0"/>
      <w:marTop w:val="0"/>
      <w:marBottom w:val="0"/>
      <w:divBdr>
        <w:top w:val="none" w:sz="0" w:space="0" w:color="auto"/>
        <w:left w:val="none" w:sz="0" w:space="0" w:color="auto"/>
        <w:bottom w:val="none" w:sz="0" w:space="0" w:color="auto"/>
        <w:right w:val="none" w:sz="0" w:space="0" w:color="auto"/>
      </w:divBdr>
      <w:divsChild>
        <w:div w:id="1166507260">
          <w:marLeft w:val="0"/>
          <w:marRight w:val="0"/>
          <w:marTop w:val="0"/>
          <w:marBottom w:val="0"/>
          <w:divBdr>
            <w:top w:val="none" w:sz="0" w:space="0" w:color="auto"/>
            <w:left w:val="none" w:sz="0" w:space="0" w:color="auto"/>
            <w:bottom w:val="none" w:sz="0" w:space="0" w:color="auto"/>
            <w:right w:val="none" w:sz="0" w:space="0" w:color="auto"/>
          </w:divBdr>
        </w:div>
      </w:divsChild>
    </w:div>
    <w:div w:id="505020949">
      <w:bodyDiv w:val="1"/>
      <w:marLeft w:val="0"/>
      <w:marRight w:val="0"/>
      <w:marTop w:val="0"/>
      <w:marBottom w:val="0"/>
      <w:divBdr>
        <w:top w:val="none" w:sz="0" w:space="0" w:color="auto"/>
        <w:left w:val="none" w:sz="0" w:space="0" w:color="auto"/>
        <w:bottom w:val="none" w:sz="0" w:space="0" w:color="auto"/>
        <w:right w:val="none" w:sz="0" w:space="0" w:color="auto"/>
      </w:divBdr>
    </w:div>
    <w:div w:id="1265576661">
      <w:bodyDiv w:val="1"/>
      <w:marLeft w:val="0"/>
      <w:marRight w:val="0"/>
      <w:marTop w:val="0"/>
      <w:marBottom w:val="0"/>
      <w:divBdr>
        <w:top w:val="none" w:sz="0" w:space="0" w:color="auto"/>
        <w:left w:val="none" w:sz="0" w:space="0" w:color="auto"/>
        <w:bottom w:val="none" w:sz="0" w:space="0" w:color="auto"/>
        <w:right w:val="none" w:sz="0" w:space="0" w:color="auto"/>
      </w:divBdr>
    </w:div>
    <w:div w:id="193947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A9D6D-1550-9F4F-86D8-9FBB3769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30</cp:revision>
  <dcterms:created xsi:type="dcterms:W3CDTF">2019-07-24T11:38:00Z</dcterms:created>
  <dcterms:modified xsi:type="dcterms:W3CDTF">2019-08-07T16:35:00Z</dcterms:modified>
</cp:coreProperties>
</file>