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F26C" w14:textId="77777777" w:rsidR="003D215F" w:rsidRPr="00486CE0" w:rsidRDefault="001F43DC">
      <w:pPr>
        <w:pStyle w:val="Title"/>
        <w:spacing w:before="240" w:after="0" w:line="259" w:lineRule="auto"/>
        <w:jc w:val="center"/>
        <w:rPr>
          <w:rFonts w:asciiTheme="majorHAnsi" w:hAnsiTheme="majorHAnsi"/>
        </w:rPr>
      </w:pPr>
      <w:r w:rsidRPr="00486CE0">
        <w:rPr>
          <w:rFonts w:asciiTheme="majorHAnsi" w:hAnsiTheme="majorHAnsi"/>
        </w:rPr>
        <w:t>Exploiting horizontal pleiotropy to infer new causal pathways</w:t>
      </w:r>
    </w:p>
    <w:p w14:paraId="651EEFC6" w14:textId="77777777" w:rsidR="003D215F" w:rsidRPr="00486CE0" w:rsidRDefault="003D215F">
      <w:pPr>
        <w:spacing w:after="160" w:line="259" w:lineRule="auto"/>
        <w:rPr>
          <w:rFonts w:asciiTheme="majorHAnsi" w:eastAsia="Calibri" w:hAnsiTheme="majorHAnsi" w:cs="Calibri"/>
          <w:sz w:val="24"/>
          <w:szCs w:val="24"/>
        </w:rPr>
      </w:pPr>
    </w:p>
    <w:p w14:paraId="6EE17743" w14:textId="77777777" w:rsidR="003D215F" w:rsidRPr="00486CE0" w:rsidRDefault="001F43DC">
      <w:pPr>
        <w:spacing w:after="160" w:line="259" w:lineRule="auto"/>
        <w:jc w:val="center"/>
        <w:rPr>
          <w:rFonts w:asciiTheme="majorHAnsi" w:eastAsia="Calibri" w:hAnsiTheme="majorHAnsi" w:cs="Calibri"/>
          <w:sz w:val="24"/>
          <w:szCs w:val="24"/>
        </w:rPr>
      </w:pPr>
      <w:r w:rsidRPr="00486CE0">
        <w:rPr>
          <w:rFonts w:asciiTheme="majorHAnsi" w:eastAsia="Calibri" w:hAnsiTheme="majorHAnsi" w:cs="Calibri"/>
          <w:sz w:val="24"/>
          <w:szCs w:val="24"/>
        </w:rPr>
        <w:t>Yoonsu Cho</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Philip C Haycock</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Tom Gaunt</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George Davey Smith</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Gibran Hemani</w:t>
      </w:r>
      <w:r w:rsidRPr="00486CE0">
        <w:rPr>
          <w:rFonts w:asciiTheme="majorHAnsi" w:eastAsia="Calibri" w:hAnsiTheme="majorHAnsi" w:cs="Calibri"/>
          <w:sz w:val="24"/>
          <w:szCs w:val="24"/>
          <w:vertAlign w:val="superscript"/>
        </w:rPr>
        <w:t>1</w:t>
      </w:r>
      <w:r w:rsidRPr="00486CE0">
        <w:rPr>
          <w:rFonts w:asciiTheme="majorHAnsi" w:eastAsia="Calibri" w:hAnsiTheme="majorHAnsi" w:cs="Calibri"/>
          <w:sz w:val="24"/>
          <w:szCs w:val="24"/>
        </w:rPr>
        <w:t xml:space="preserve"> </w:t>
      </w:r>
    </w:p>
    <w:p w14:paraId="5AA93A9A" w14:textId="77777777" w:rsidR="003D215F" w:rsidRPr="00486CE0" w:rsidRDefault="003D215F">
      <w:pPr>
        <w:spacing w:after="160" w:line="259" w:lineRule="auto"/>
        <w:jc w:val="center"/>
        <w:rPr>
          <w:rFonts w:asciiTheme="majorHAnsi" w:eastAsia="Calibri" w:hAnsiTheme="majorHAnsi" w:cs="Calibri"/>
          <w:sz w:val="24"/>
          <w:szCs w:val="24"/>
        </w:rPr>
      </w:pPr>
    </w:p>
    <w:p w14:paraId="293A0A20" w14:textId="7777777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vertAlign w:val="superscript"/>
        </w:rPr>
        <w:t xml:space="preserve">1 </w:t>
      </w:r>
      <w:r w:rsidRPr="00486CE0">
        <w:rPr>
          <w:rFonts w:asciiTheme="majorHAnsi" w:eastAsia="Calibri" w:hAnsiTheme="majorHAnsi" w:cs="Calibri"/>
          <w:sz w:val="24"/>
          <w:szCs w:val="24"/>
        </w:rPr>
        <w:t>MRC Integrative Epidemiology Unit, Population Health Sciences, Bristol Medical School, University of Bristol, Bristol, UK</w:t>
      </w:r>
    </w:p>
    <w:p w14:paraId="32A341D8" w14:textId="77777777" w:rsidR="003D215F" w:rsidRPr="00486CE0" w:rsidRDefault="003D215F">
      <w:pPr>
        <w:spacing w:after="160" w:line="259" w:lineRule="auto"/>
        <w:rPr>
          <w:rFonts w:asciiTheme="majorHAnsi" w:eastAsia="Calibri" w:hAnsiTheme="majorHAnsi" w:cs="Calibri"/>
          <w:sz w:val="24"/>
          <w:szCs w:val="24"/>
        </w:rPr>
      </w:pPr>
    </w:p>
    <w:p w14:paraId="3C21DB9A" w14:textId="77777777" w:rsidR="003D215F" w:rsidRPr="00486CE0" w:rsidRDefault="001F43DC">
      <w:pPr>
        <w:pStyle w:val="Heading2"/>
        <w:rPr>
          <w:rFonts w:asciiTheme="majorHAnsi" w:hAnsiTheme="majorHAnsi"/>
        </w:rPr>
      </w:pPr>
      <w:r w:rsidRPr="00486CE0">
        <w:rPr>
          <w:rFonts w:asciiTheme="majorHAnsi" w:hAnsiTheme="majorHAnsi"/>
        </w:rPr>
        <w:t>Abstract</w:t>
      </w:r>
    </w:p>
    <w:p w14:paraId="79F27E81"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Background: </w:t>
      </w:r>
      <w:r w:rsidRPr="00486CE0">
        <w:rPr>
          <w:rFonts w:asciiTheme="majorHAnsi" w:eastAsia="Calibri" w:hAnsiTheme="majorHAnsi" w:cs="Calibri"/>
          <w:sz w:val="24"/>
          <w:szCs w:val="24"/>
        </w:rPr>
        <w:t>Violations in the assumptions of Mendelian randomization (MR) can introduce bias and heterogeneity in the causal estimate. A major source of heterogeneity is horizontal pleiotropy, where an instrumenting single nucleotide polymorphism (SNP) influences the outcome through pathways which bypass the exposure. Those SNPs that induce heterogeneity in MR are typically treated as a nuisance, but they could be a powerful gateway for learning novel pathways to the traits under investigation.</w:t>
      </w:r>
    </w:p>
    <w:p w14:paraId="66EC19B7" w14:textId="77777777"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Methods:</w:t>
      </w:r>
      <w:r w:rsidRPr="00486CE0">
        <w:rPr>
          <w:rFonts w:asciiTheme="majorHAnsi" w:eastAsia="Calibri" w:hAnsiTheme="majorHAnsi" w:cs="Calibri"/>
          <w:sz w:val="24"/>
          <w:szCs w:val="24"/>
        </w:rPr>
        <w:t xml:space="preserve"> Following the advice of William Bateson to “</w:t>
      </w:r>
      <w:proofErr w:type="spellStart"/>
      <w:r w:rsidRPr="00486CE0">
        <w:rPr>
          <w:rFonts w:asciiTheme="majorHAnsi" w:eastAsia="Calibri" w:hAnsiTheme="majorHAnsi" w:cs="Calibri"/>
          <w:sz w:val="24"/>
          <w:szCs w:val="24"/>
        </w:rPr>
        <w:t>TReasure</w:t>
      </w:r>
      <w:proofErr w:type="spellEnd"/>
      <w:r w:rsidRPr="00486CE0">
        <w:rPr>
          <w:rFonts w:asciiTheme="majorHAnsi" w:eastAsia="Calibri" w:hAnsiTheme="majorHAnsi" w:cs="Calibri"/>
          <w:sz w:val="24"/>
          <w:szCs w:val="24"/>
        </w:rPr>
        <w:t xml:space="preserve"> Your </w:t>
      </w:r>
      <w:proofErr w:type="spellStart"/>
      <w:r w:rsidRPr="00486CE0">
        <w:rPr>
          <w:rFonts w:asciiTheme="majorHAnsi" w:eastAsia="Calibri" w:hAnsiTheme="majorHAnsi" w:cs="Calibri"/>
          <w:sz w:val="24"/>
          <w:szCs w:val="24"/>
        </w:rPr>
        <w:t>eXceptions</w:t>
      </w:r>
      <w:proofErr w:type="spellEnd"/>
      <w:r w:rsidRPr="00486CE0">
        <w:rPr>
          <w:rFonts w:asciiTheme="majorHAnsi" w:eastAsia="Calibri" w:hAnsiTheme="majorHAnsi" w:cs="Calibri"/>
          <w:sz w:val="24"/>
          <w:szCs w:val="24"/>
        </w:rPr>
        <w:t>”, we developed the MR-TRYX framework (</w:t>
      </w:r>
      <w:hyperlink r:id="rId8">
        <w:r w:rsidRPr="00486CE0">
          <w:rPr>
            <w:rFonts w:asciiTheme="majorHAnsi" w:eastAsia="Calibri" w:hAnsiTheme="majorHAnsi" w:cs="Calibri"/>
            <w:color w:val="1155CC"/>
            <w:sz w:val="24"/>
            <w:szCs w:val="24"/>
            <w:u w:val="single"/>
          </w:rPr>
          <w:t>https://github.com/explodecomputer/tryx</w:t>
        </w:r>
      </w:hyperlink>
      <w:r w:rsidRPr="00486CE0">
        <w:rPr>
          <w:rFonts w:asciiTheme="majorHAnsi" w:eastAsia="Calibri" w:hAnsiTheme="majorHAnsi" w:cs="Calibri"/>
          <w:sz w:val="24"/>
          <w:szCs w:val="24"/>
        </w:rPr>
        <w:t>). Here, we begin with a single exposure-outcome hypothesis and perform radial inverse variance weighted 2-sample MR analysis. Outliers are then detected using heterogeneity statistics, and we search through the MR-Base database of GWAS summary statistics to identify other (“candidate”) traits that associate with the outliers.  We then use multivariable MR analysis to test the extent to which horizontal pleiotropy with the candidate trait can explain the heterogeneity identified in the original exposure-outcome analysis. In doing so, MR-TRYX identifies novel traits influencing the outcome, and accounts for some of the heterogeneity in the original exposure-outcome analysis.</w:t>
      </w:r>
    </w:p>
    <w:p w14:paraId="3AEFC810" w14:textId="70AC48C6" w:rsidR="003D215F" w:rsidRPr="00486CE0" w:rsidRDefault="001F43DC">
      <w:pPr>
        <w:spacing w:after="160" w:line="256" w:lineRule="auto"/>
        <w:jc w:val="both"/>
        <w:rPr>
          <w:rFonts w:asciiTheme="majorHAnsi" w:eastAsia="Calibri" w:hAnsiTheme="majorHAnsi" w:cs="Calibri"/>
          <w:sz w:val="24"/>
          <w:szCs w:val="24"/>
        </w:rPr>
      </w:pPr>
      <w:r w:rsidRPr="00486CE0">
        <w:rPr>
          <w:rFonts w:asciiTheme="majorHAnsi" w:eastAsia="Calibri" w:hAnsiTheme="majorHAnsi" w:cs="Calibri"/>
          <w:b/>
          <w:sz w:val="24"/>
          <w:szCs w:val="24"/>
        </w:rPr>
        <w:t xml:space="preserve">Results: </w:t>
      </w:r>
      <w:r w:rsidRPr="00486CE0">
        <w:rPr>
          <w:rFonts w:asciiTheme="majorHAnsi" w:eastAsia="Calibri" w:hAnsiTheme="majorHAnsi" w:cs="Calibri"/>
          <w:sz w:val="24"/>
          <w:szCs w:val="24"/>
        </w:rPr>
        <w:t xml:space="preserve">Through simulations we showed that </w:t>
      </w:r>
      <w:r w:rsidR="003E69DF">
        <w:rPr>
          <w:rFonts w:asciiTheme="majorHAnsi" w:eastAsia="Calibri" w:hAnsiTheme="majorHAnsi" w:cs="Calibri"/>
          <w:sz w:val="24"/>
          <w:szCs w:val="24"/>
        </w:rPr>
        <w:t xml:space="preserve">commonly used outlier removal methods can increase type 1 error rates, but </w:t>
      </w:r>
      <w:r w:rsidRPr="00486CE0">
        <w:rPr>
          <w:rFonts w:asciiTheme="majorHAnsi" w:eastAsia="Calibri" w:hAnsiTheme="majorHAnsi" w:cs="Calibri"/>
          <w:sz w:val="24"/>
          <w:szCs w:val="24"/>
        </w:rPr>
        <w:t>SNP effect</w:t>
      </w:r>
      <w:r w:rsidR="003E69DF">
        <w:rPr>
          <w:rFonts w:asciiTheme="majorHAnsi" w:eastAsia="Calibri" w:hAnsiTheme="majorHAnsi" w:cs="Calibri"/>
          <w:sz w:val="24"/>
          <w:szCs w:val="24"/>
        </w:rPr>
        <w:t xml:space="preserve"> adjustment</w:t>
      </w:r>
      <w:r w:rsidRPr="00486CE0">
        <w:rPr>
          <w:rFonts w:asciiTheme="majorHAnsi" w:eastAsia="Calibri" w:hAnsiTheme="majorHAnsi" w:cs="Calibri"/>
          <w:sz w:val="24"/>
          <w:szCs w:val="24"/>
        </w:rPr>
        <w:t xml:space="preserve"> can improve power </w:t>
      </w:r>
      <w:r w:rsidR="003E69DF">
        <w:rPr>
          <w:rFonts w:asciiTheme="majorHAnsi" w:eastAsia="Calibri" w:hAnsiTheme="majorHAnsi" w:cs="Calibri"/>
          <w:sz w:val="24"/>
          <w:szCs w:val="24"/>
        </w:rPr>
        <w:t>without the increase in type 1 error rates.</w:t>
      </w:r>
      <w:r w:rsidR="00D66EC5">
        <w:rPr>
          <w:rFonts w:asciiTheme="majorHAnsi" w:eastAsia="Calibri" w:hAnsiTheme="majorHAnsi" w:cs="Calibri"/>
          <w:sz w:val="24"/>
          <w:szCs w:val="24"/>
        </w:rPr>
        <w:t xml:space="preserve"> We </w:t>
      </w:r>
      <w:r w:rsidR="00533CD5">
        <w:rPr>
          <w:rFonts w:asciiTheme="majorHAnsi" w:eastAsia="Calibri" w:hAnsiTheme="majorHAnsi" w:cs="Calibri"/>
          <w:sz w:val="24"/>
          <w:szCs w:val="24"/>
        </w:rPr>
        <w:t xml:space="preserve">illustrated the use of MR-TRYX by estimating the causal effect of: </w:t>
      </w:r>
      <w:proofErr w:type="spellStart"/>
      <w:r w:rsidR="00533CD5">
        <w:rPr>
          <w:rFonts w:asciiTheme="majorHAnsi" w:eastAsia="Calibri" w:hAnsiTheme="majorHAnsi" w:cs="Calibri"/>
          <w:sz w:val="24"/>
          <w:szCs w:val="24"/>
        </w:rPr>
        <w:t>i</w:t>
      </w:r>
      <w:proofErr w:type="spellEnd"/>
      <w:r w:rsidR="00533CD5" w:rsidRPr="00486CE0">
        <w:rPr>
          <w:rFonts w:asciiTheme="majorHAnsi" w:eastAsia="Calibri" w:hAnsiTheme="majorHAnsi" w:cs="Calibri"/>
          <w:sz w:val="24"/>
          <w:szCs w:val="24"/>
        </w:rPr>
        <w:t>) systolic blood pressure (SBP) and coronary heart disease (CHD);</w:t>
      </w:r>
      <w:r w:rsidR="00533CD5">
        <w:rPr>
          <w:rFonts w:asciiTheme="majorHAnsi" w:eastAsia="Calibri" w:hAnsiTheme="majorHAnsi" w:cs="Calibri"/>
          <w:sz w:val="24"/>
          <w:szCs w:val="24"/>
        </w:rPr>
        <w:t xml:space="preserve"> ii</w:t>
      </w:r>
      <w:r w:rsidR="00533CD5" w:rsidRPr="00486CE0">
        <w:rPr>
          <w:rFonts w:asciiTheme="majorHAnsi" w:eastAsia="Calibri" w:hAnsiTheme="majorHAnsi" w:cs="Calibri"/>
          <w:sz w:val="24"/>
          <w:szCs w:val="24"/>
        </w:rPr>
        <w:t xml:space="preserve">) education level (year of schooling) and body mass index (BMI); </w:t>
      </w:r>
      <w:r w:rsidR="00533CD5">
        <w:rPr>
          <w:rFonts w:asciiTheme="majorHAnsi" w:eastAsia="Calibri" w:hAnsiTheme="majorHAnsi" w:cs="Calibri"/>
          <w:sz w:val="24"/>
          <w:szCs w:val="24"/>
        </w:rPr>
        <w:t>iii</w:t>
      </w:r>
      <w:r w:rsidR="00533CD5" w:rsidRPr="00486CE0">
        <w:rPr>
          <w:rFonts w:asciiTheme="majorHAnsi" w:eastAsia="Calibri" w:hAnsiTheme="majorHAnsi" w:cs="Calibri"/>
          <w:sz w:val="24"/>
          <w:szCs w:val="24"/>
        </w:rPr>
        <w:t xml:space="preserve">) urate and CHD; </w:t>
      </w:r>
      <w:r w:rsidR="00533CD5">
        <w:rPr>
          <w:rFonts w:asciiTheme="majorHAnsi" w:eastAsia="Calibri" w:hAnsiTheme="majorHAnsi" w:cs="Calibri"/>
          <w:sz w:val="24"/>
          <w:szCs w:val="24"/>
        </w:rPr>
        <w:t>and iii</w:t>
      </w:r>
      <w:r w:rsidR="00533CD5" w:rsidRPr="00486CE0">
        <w:rPr>
          <w:rFonts w:asciiTheme="majorHAnsi" w:eastAsia="Calibri" w:hAnsiTheme="majorHAnsi" w:cs="Calibri"/>
          <w:sz w:val="24"/>
          <w:szCs w:val="24"/>
        </w:rPr>
        <w:t>) sleep duration and schizophrenia.</w:t>
      </w:r>
      <w:r w:rsidRPr="00486CE0">
        <w:rPr>
          <w:rFonts w:asciiTheme="majorHAnsi" w:eastAsia="Calibri" w:hAnsiTheme="majorHAnsi" w:cs="Calibri"/>
          <w:sz w:val="24"/>
          <w:szCs w:val="24"/>
        </w:rPr>
        <w:t xml:space="preserve"> </w:t>
      </w:r>
    </w:p>
    <w:p w14:paraId="1BDAD12D" w14:textId="153797E5" w:rsidR="003D215F" w:rsidRPr="00486CE0" w:rsidRDefault="001F43DC">
      <w:pPr>
        <w:spacing w:after="160" w:line="256" w:lineRule="auto"/>
        <w:jc w:val="both"/>
        <w:rPr>
          <w:rFonts w:asciiTheme="majorHAnsi" w:eastAsia="Calibri" w:hAnsiTheme="majorHAnsi" w:cs="Calibri"/>
          <w:sz w:val="24"/>
          <w:szCs w:val="24"/>
          <w:highlight w:val="white"/>
        </w:rPr>
      </w:pPr>
      <w:r w:rsidRPr="00486CE0">
        <w:rPr>
          <w:rFonts w:asciiTheme="majorHAnsi" w:eastAsia="Calibri" w:hAnsiTheme="majorHAnsi" w:cs="Calibri"/>
          <w:b/>
          <w:sz w:val="24"/>
          <w:szCs w:val="24"/>
          <w:highlight w:val="white"/>
        </w:rPr>
        <w:t xml:space="preserve">Conclusion: </w:t>
      </w:r>
      <w:r w:rsidRPr="00486CE0">
        <w:rPr>
          <w:rFonts w:asciiTheme="majorHAnsi" w:eastAsia="Calibri" w:hAnsiTheme="majorHAnsi" w:cs="Calibri"/>
          <w:sz w:val="24"/>
          <w:szCs w:val="24"/>
          <w:highlight w:val="white"/>
        </w:rPr>
        <w:t>We show that incorporating broad phenotypic information to model horizontal pleiotropy in MR analysis can improve power through reducing heterogeneity and build a more detailed impression of the causal influences on complex traits.</w:t>
      </w:r>
    </w:p>
    <w:p w14:paraId="34976A23" w14:textId="77777777" w:rsidR="003D215F" w:rsidRPr="00486CE0" w:rsidRDefault="001F43DC">
      <w:pPr>
        <w:spacing w:after="160" w:line="259" w:lineRule="auto"/>
        <w:jc w:val="both"/>
        <w:rPr>
          <w:rFonts w:asciiTheme="majorHAnsi" w:eastAsia="Calibri" w:hAnsiTheme="majorHAnsi" w:cs="Calibri"/>
          <w:sz w:val="24"/>
          <w:szCs w:val="24"/>
          <w:highlight w:val="white"/>
        </w:rPr>
      </w:pPr>
      <w:bookmarkStart w:id="0" w:name="_vus3u936sk0e" w:colFirst="0" w:colLast="0"/>
      <w:bookmarkEnd w:id="0"/>
      <w:r w:rsidRPr="00486CE0">
        <w:rPr>
          <w:rFonts w:asciiTheme="majorHAnsi" w:eastAsia="Calibri" w:hAnsiTheme="majorHAnsi" w:cs="Calibri"/>
          <w:sz w:val="24"/>
          <w:szCs w:val="24"/>
        </w:rPr>
        <w:t xml:space="preserve"> </w:t>
      </w:r>
    </w:p>
    <w:p w14:paraId="4BA53D08" w14:textId="77777777" w:rsidR="003D215F" w:rsidRPr="00486CE0" w:rsidRDefault="001F43DC">
      <w:pPr>
        <w:pStyle w:val="Heading2"/>
        <w:rPr>
          <w:rFonts w:asciiTheme="majorHAnsi" w:hAnsiTheme="majorHAnsi"/>
        </w:rPr>
      </w:pPr>
      <w:bookmarkStart w:id="1" w:name="_q4efpuwoy61e" w:colFirst="0" w:colLast="0"/>
      <w:bookmarkEnd w:id="1"/>
      <w:r w:rsidRPr="00486CE0">
        <w:rPr>
          <w:rFonts w:asciiTheme="majorHAnsi" w:hAnsiTheme="majorHAnsi"/>
        </w:rPr>
        <w:lastRenderedPageBreak/>
        <w:t>Introduction</w:t>
      </w:r>
    </w:p>
    <w:p w14:paraId="1D233C57" w14:textId="4085832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Mendelian randomization is now widely used to infer the causal influence of one trait (the exposure) on another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 </w:instrText>
      </w:r>
      <w:r w:rsidR="00533CD5">
        <w:rPr>
          <w:rFonts w:asciiTheme="majorHAnsi" w:eastAsia="Calibri" w:hAnsiTheme="majorHAnsi" w:cs="Calibri"/>
          <w:sz w:val="24"/>
          <w:szCs w:val="24"/>
        </w:rPr>
        <w:fldChar w:fldCharType="begin">
          <w:fldData xml:space="preserve">PEVuZE5vdGU+PENpdGU+PEF1dGhvcj5Ib2xtZXM8L0F1dGhvcj48WWVhcj4yMDE3PC9ZZWFyPjxS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</w:fldData>
        </w:fldChar>
      </w:r>
      <w:r w:rsidR="00533CD5">
        <w:rPr>
          <w:rFonts w:asciiTheme="majorHAnsi" w:eastAsia="Calibri" w:hAnsiTheme="majorHAnsi" w:cs="Calibri"/>
          <w:sz w:val="24"/>
          <w:szCs w:val="24"/>
        </w:rPr>
        <w:instrText xml:space="preserve"> ADDIN EN.CITE.DATA </w:instrText>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(1, 2)</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It is </w:t>
      </w:r>
      <w:r w:rsidR="00196146">
        <w:rPr>
          <w:rFonts w:asciiTheme="majorHAnsi" w:eastAsia="Calibri" w:hAnsiTheme="majorHAnsi" w:cs="Calibri"/>
          <w:sz w:val="24"/>
          <w:szCs w:val="24"/>
        </w:rPr>
        <w:t xml:space="preserve">generally </w:t>
      </w:r>
      <w:r w:rsidRPr="00486CE0">
        <w:rPr>
          <w:rFonts w:asciiTheme="majorHAnsi" w:eastAsia="Calibri" w:hAnsiTheme="majorHAnsi" w:cs="Calibri"/>
          <w:sz w:val="24"/>
          <w:szCs w:val="24"/>
        </w:rPr>
        <w:t>performed by obtaining instruments for an exposure through genome-wide association studies (GWAS). If the instruments are valid, in that they influence the outcome only through the exposure (vertical pleiotropy), then they will each provide an independent, unbiased estimate of the causal effect of the exposure on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r>
      <w:r w:rsidR="00533CD5">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533CD5">
        <w:rPr>
          <w:rFonts w:asciiTheme="majorHAnsi" w:eastAsia="Calibri" w:hAnsiTheme="majorHAnsi" w:cs="Calibri"/>
          <w:sz w:val="24"/>
          <w:szCs w:val="24"/>
        </w:rPr>
        <w:fldChar w:fldCharType="separate"/>
      </w:r>
      <w:r w:rsidR="00533CD5">
        <w:rPr>
          <w:rFonts w:asciiTheme="majorHAnsi" w:eastAsia="Calibri" w:hAnsiTheme="majorHAnsi" w:cs="Calibri"/>
          <w:noProof/>
          <w:sz w:val="24"/>
          <w:szCs w:val="24"/>
        </w:rPr>
        <w:t>(3)</w:t>
      </w:r>
      <w:r w:rsidR="00533CD5">
        <w:rPr>
          <w:rFonts w:asciiTheme="majorHAnsi" w:eastAsia="Calibri" w:hAnsiTheme="majorHAnsi" w:cs="Calibri"/>
          <w:sz w:val="24"/>
          <w:szCs w:val="24"/>
        </w:rPr>
        <w:fldChar w:fldCharType="end"/>
      </w:r>
      <w:hyperlink r:id="rId9"/>
      <w:r w:rsidRPr="00486CE0">
        <w:rPr>
          <w:rFonts w:asciiTheme="majorHAnsi" w:eastAsia="Calibri" w:hAnsiTheme="majorHAnsi" w:cs="Calibri"/>
          <w:sz w:val="24"/>
          <w:szCs w:val="24"/>
        </w:rPr>
        <w:t xml:space="preserve">. Meta-analysing these estimates can provide </w:t>
      </w:r>
      <w:r w:rsidR="00196146">
        <w:rPr>
          <w:rFonts w:asciiTheme="majorHAnsi" w:eastAsia="Calibri" w:hAnsiTheme="majorHAnsi" w:cs="Calibri"/>
          <w:sz w:val="24"/>
          <w:szCs w:val="24"/>
        </w:rPr>
        <w:t>a</w:t>
      </w:r>
      <w:r w:rsidRPr="00486CE0">
        <w:rPr>
          <w:rFonts w:asciiTheme="majorHAnsi" w:eastAsia="Calibri" w:hAnsiTheme="majorHAnsi" w:cs="Calibri"/>
          <w:sz w:val="24"/>
          <w:szCs w:val="24"/>
        </w:rPr>
        <w:t xml:space="preserve"> more precise estimate of the causal relationship between the exposure and the outcome</w:t>
      </w:r>
      <w:r w:rsidR="00533CD5">
        <w:rPr>
          <w:rFonts w:asciiTheme="majorHAnsi" w:eastAsia="Calibri" w:hAnsiTheme="majorHAnsi" w:cs="Calibri"/>
          <w:sz w:val="24"/>
          <w:szCs w:val="24"/>
        </w:rPr>
        <w:t xml:space="preserve"> </w:t>
      </w:r>
      <w:r w:rsidR="00533CD5">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PEVuZE5vdGU+PENpdGU+PEF1dGhvcj5Kb2huc29uPC9BdXRob3I+PFllYXI+MjAxMjwvWWVhcj48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533CD5">
        <w:rPr>
          <w:rFonts w:asciiTheme="majorHAnsi" w:eastAsia="Calibri" w:hAnsiTheme="majorHAnsi" w:cs="Calibri"/>
          <w:sz w:val="24"/>
          <w:szCs w:val="24"/>
        </w:rPr>
      </w:r>
      <w:r w:rsidR="00533CD5">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(4, 5)</w:t>
      </w:r>
      <w:r w:rsidR="00533CD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If, however, some of the instruments are invalid, particularly because they additionally influence the outcome through pathways that do not go through the exposure (horizontal pleiotropy)</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&lt;EndNote&gt;&lt;Cite&gt;&lt;Author&gt;Davey Smith&lt;/Author&gt;&lt;Year&gt;2014&lt;/Year&gt;&lt;RecNum&gt;19&lt;/RecNum&gt;&lt;DisplayText&gt;(3)&lt;/DisplayText&gt;&lt;record&gt;&lt;rec-number&gt;19&lt;/rec-number&gt;&lt;foreign-keys&gt;&lt;key app="EN" db-id="x0teevaf5a05akervd25v50wfwp9z5x2vwxd" timestamp="1531928328"&gt;19&lt;/key&gt;&lt;/foreign-keys&gt;&lt;ref-type name="Journal Article"&gt;17&lt;/ref-type&gt;&lt;contributors&gt;&lt;authors&gt;&lt;author&gt;Davey Smith, G.&lt;/author&gt;&lt;author&gt;Hemani, G.&lt;/author&gt;&lt;/authors&gt;&lt;/contributors&gt;&lt;auth-address&gt;MRC Integrative Epidemiology Unit (IEU) at the University of Bristol, School of Social and Community Medicine, Bristol, UK Julia.Mackay@bristol.ac.uk.&amp;#xD;MRC Integrative Epidemiology Unit (IEU) at the University of Bristol, School of Social and Community Medicine, Bristol, UK.&lt;/auth-address&gt;&lt;titles&gt;&lt;title&gt;Mendelian randomization: genetic anchors for causal inference in epidemiological studies&lt;/title&gt;&lt;secondary-title&gt;Hum Mol Genet&lt;/secondary-title&gt;&lt;/titles&gt;&lt;periodical&gt;&lt;full-title&gt;Hum Mol Genet&lt;/full-title&gt;&lt;/periodical&gt;&lt;pages&gt;R89-98&lt;/pages&gt;&lt;volume&gt;23&lt;/volume&gt;&lt;number&gt;R1&lt;/number&gt;&lt;edition&gt;2014/07/30&lt;/edition&gt;&lt;keywords&gt;&lt;keyword&gt;Causality&lt;/keyword&gt;&lt;keyword&gt;Epidemiologic Studies&lt;/keyword&gt;&lt;keyword&gt;Genetic Variation&lt;/keyword&gt;&lt;keyword&gt;Humans&lt;/keyword&gt;&lt;keyword&gt;Mendelian Randomization Analysis/*methods&lt;/keyword&gt;&lt;keyword&gt;Randomized Controlled Trials as Topic&lt;/keyword&gt;&lt;/keywords&gt;&lt;dates&gt;&lt;year&gt;2014&lt;/year&gt;&lt;pub-dates&gt;&lt;date&gt;Sep 15&lt;/date&gt;&lt;/pub-dates&gt;&lt;/dates&gt;&lt;isbn&gt;1460-2083 (Electronic)&amp;#xD;0964-6906 (Linking)&lt;/isbn&gt;&lt;accession-num&gt;25064373&lt;/accession-num&gt;&lt;urls&gt;&lt;related-urls&gt;&lt;url&gt;https://www.ncbi.nlm.nih.gov/pubmed/25064373&lt;/url&gt;&lt;/related-urls&gt;&lt;/urls&gt;&lt;custom2&gt;PMC4170722&lt;/custom2&gt;&lt;electronic-resource-num&gt;10.1093/hmg/ddu328&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(3)</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then the causal effect estimate is liable to be biased. To-date, MR method development has viewed horizontal pleiotropy as a nuisance that needs to be factored out of the meta-analysis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 </w:instrText>
      </w:r>
      <w:r w:rsidR="00196146">
        <w:rPr>
          <w:rFonts w:asciiTheme="majorHAnsi" w:eastAsia="Calibri" w:hAnsiTheme="majorHAnsi" w:cs="Calibri"/>
          <w:sz w:val="24"/>
          <w:szCs w:val="24"/>
        </w:rPr>
        <w:fldChar w:fldCharType="begin">
          <w:fldData xml:space="preserve">PEVuZE5vdGU+PENpdGU+PEF1dGhvcj5Cb3dkZW48L0F1dGhvcj48WWVhcj4yMDE1PC9ZZWFyPjxS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</w:fldData>
        </w:fldChar>
      </w:r>
      <w:r w:rsidR="00196146">
        <w:rPr>
          <w:rFonts w:asciiTheme="majorHAnsi" w:eastAsia="Calibri" w:hAnsiTheme="majorHAnsi" w:cs="Calibri"/>
          <w:sz w:val="24"/>
          <w:szCs w:val="24"/>
        </w:rPr>
        <w:instrText xml:space="preserve"> ADDIN EN.CITE.DATA </w:instrText>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end"/>
      </w:r>
      <w:r w:rsidR="00196146">
        <w:rPr>
          <w:rFonts w:asciiTheme="majorHAnsi" w:eastAsia="Calibri" w:hAnsiTheme="majorHAnsi" w:cs="Calibri"/>
          <w:sz w:val="24"/>
          <w:szCs w:val="24"/>
        </w:rPr>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(6-9)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t>
      </w:r>
      <w:r w:rsidR="00ED7FFE">
        <w:rPr>
          <w:rFonts w:asciiTheme="majorHAnsi" w:eastAsia="Calibri" w:hAnsiTheme="majorHAnsi" w:cs="Calibri"/>
          <w:sz w:val="24"/>
          <w:szCs w:val="24"/>
        </w:rPr>
        <w:t xml:space="preserve">Departing from this </w:t>
      </w:r>
      <w:r w:rsidR="002C7350">
        <w:rPr>
          <w:rFonts w:asciiTheme="majorHAnsi" w:eastAsia="Calibri" w:hAnsiTheme="majorHAnsi" w:cs="Calibri"/>
          <w:sz w:val="24"/>
          <w:szCs w:val="24"/>
        </w:rPr>
        <w:t xml:space="preserve">stance, here </w:t>
      </w:r>
      <w:r w:rsidRPr="00486CE0">
        <w:rPr>
          <w:rFonts w:asciiTheme="majorHAnsi" w:eastAsia="Calibri" w:hAnsiTheme="majorHAnsi" w:cs="Calibri"/>
          <w:sz w:val="24"/>
          <w:szCs w:val="24"/>
        </w:rPr>
        <w:t>we exploit horizontal pleiotropy as an opportunity to identify new traits that putatively influence the outcome. We then use this knowledge to improve the original exposure-outcome estimates.</w:t>
      </w:r>
    </w:p>
    <w:p w14:paraId="6BCEA6AD" w14:textId="1857D1DC" w:rsidR="003D215F" w:rsidRPr="00486CE0" w:rsidRDefault="001F43DC">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A crucial feature of MR is that it can be performed using only GWAS summary data, where the causal effect estimate can be obtained solely from the association results of the instrumenting SNPs on the exposure and on the outcome</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&lt;EndNote&gt;&lt;Cite&gt;&lt;Author&gt;Pierce&lt;/Author&gt;&lt;Year&gt;2013&lt;/Year&gt;&lt;RecNum&gt;21&lt;/RecNum&gt;&lt;DisplayText&gt;(5)&lt;/DisplayText&gt;&lt;record&gt;&lt;rec-number&gt;21&lt;/rec-number&gt;&lt;foreign-keys&gt;&lt;key app="EN" db-id="x0teevaf5a05akervd25v50wfwp9z5x2vwxd" timestamp="1531928725"&gt;21&lt;/key&gt;&lt;/foreign-keys&gt;&lt;ref-type name="Journal Article"&gt;17&lt;/ref-type&gt;&lt;contributors&gt;&lt;authors&gt;&lt;author&gt;Pierce, B. L.&lt;/author&gt;&lt;author&gt;Burgess, S.&lt;/author&gt;&lt;/authors&gt;&lt;/contributors&gt;&lt;titles&gt;&lt;title&gt;Efficient design for Mendelian randomization studies: subsample and 2-sample instrumental variable estimators&lt;/title&gt;&lt;secondary-title&gt;Am J Epidemiol&lt;/secondary-title&gt;&lt;/titles&gt;&lt;periodical&gt;&lt;full-title&gt;Am J Epidemiol&lt;/full-title&gt;&lt;/periodical&gt;&lt;pages&gt;1177-84&lt;/pages&gt;&lt;volume&gt;178&lt;/volume&gt;&lt;number&gt;7&lt;/number&gt;&lt;edition&gt;2013/07/19&lt;/edition&gt;&lt;keywords&gt;&lt;keyword&gt;Computer Simulation&lt;/keyword&gt;&lt;keyword&gt;Humans&lt;/keyword&gt;&lt;keyword&gt;Mendelian Randomization Analysis/*methods&lt;/keyword&gt;&lt;keyword&gt;Sample Size&lt;/keyword&gt;&lt;keyword&gt;Mendelian randomization&lt;/keyword&gt;&lt;keyword&gt;epidemiologic methods&lt;/keyword&gt;&lt;keyword&gt;instrumental variable&lt;/keyword&gt;&lt;/keywords&gt;&lt;dates&gt;&lt;year&gt;2013&lt;/year&gt;&lt;pub-dates&gt;&lt;date&gt;Oct 1&lt;/date&gt;&lt;/pub-dates&gt;&lt;/dates&gt;&lt;isbn&gt;1476-6256 (Electronic)&amp;#xD;0002-9262 (Linking)&lt;/isbn&gt;&lt;accession-num&gt;23863760&lt;/accession-num&gt;&lt;urls&gt;&lt;related-urls&gt;&lt;url&gt;https://www.ncbi.nlm.nih.gov/pubmed/23863760&lt;/url&gt;&lt;/related-urls&gt;&lt;/urls&gt;&lt;custom2&gt;PMC3783091&lt;/custom2&gt;&lt;electronic-resource-num&gt;10.1093/aje/kwt084&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(5)</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This means that causal inference between two traits can be made even if they have never been measured together in the same samples. Complete GWAS summary results have now been collected from thousands of GWAS analyses</w:t>
      </w:r>
      <w:r w:rsidR="00196146">
        <w:rPr>
          <w:rFonts w:asciiTheme="majorHAnsi" w:eastAsia="Calibri" w:hAnsiTheme="majorHAnsi" w:cs="Calibri"/>
          <w:sz w:val="24"/>
          <w:szCs w:val="24"/>
        </w:rPr>
        <w:t xml:space="preserve"> </w:t>
      </w:r>
      <w:r w:rsidR="00196146">
        <w:rPr>
          <w:rFonts w:asciiTheme="majorHAnsi" w:eastAsia="Calibri" w:hAnsiTheme="majorHAnsi" w:cs="Calibri"/>
          <w:sz w:val="24"/>
          <w:szCs w:val="24"/>
        </w:rPr>
        <w:fldChar w:fldCharType="begin"/>
      </w:r>
      <w:r w:rsidR="00196146">
        <w:rPr>
          <w:rFonts w:asciiTheme="majorHAnsi" w:eastAsia="Calibri" w:hAnsiTheme="majorHAnsi" w:cs="Calibri"/>
          <w:sz w:val="24"/>
          <w:szCs w:val="24"/>
        </w:rPr>
        <w:instrText xml:space="preserve"> ADDIN EN.CITE &lt;EndNote&gt;&lt;Cite&gt;&lt;Author&gt;Hemani&lt;/Author&gt;&lt;Year&gt;2018&lt;/Year&gt;&lt;RecNum&gt;25&lt;/RecNum&gt;&lt;DisplayText&gt;(9)&lt;/DisplayText&gt;&lt;record&gt;&lt;rec-number&gt;25&lt;/rec-number&gt;&lt;foreign-keys&gt;&lt;key app="EN" db-id="x0teevaf5a05akervd25v50wfwp9z5x2vwxd" timestamp="1531929007"&gt;25&lt;/key&gt;&lt;/foreign-keys&gt;&lt;ref-type name="Journal Article"&gt;17&lt;/ref-type&gt;&lt;contributors&gt;&lt;authors&gt;&lt;author&gt;Hemani, G.&lt;/author&gt;&lt;author&gt;Bowden, J.&lt;/author&gt;&lt;author&gt;Davey Smith, G.&lt;/author&gt;&lt;/authors&gt;&lt;/contributors&gt;&lt;auth-address&gt;MRC Integrative Epidemiology Unit, Population Health Sciences, University of Bristol.&lt;/auth-address&gt;&lt;titles&gt;&lt;title&gt;Evaluating the potential role of pleiotropy in Mendelian randomization studies&lt;/title&gt;&lt;secondary-title&gt;Hum Mol Genet&lt;/secondary-title&gt;&lt;/titles&gt;&lt;periodical&gt;&lt;full-title&gt;Hum Mol Genet&lt;/full-title&gt;&lt;/periodical&gt;&lt;edition&gt;2018/05/18&lt;/edition&gt;&lt;dates&gt;&lt;year&gt;2018&lt;/year&gt;&lt;pub-dates&gt;&lt;date&gt;May 16&lt;/date&gt;&lt;/pub-dates&gt;&lt;/dates&gt;&lt;isbn&gt;1460-2083 (Electronic)&amp;#xD;0964-6906 (Linking)&lt;/isbn&gt;&lt;accession-num&gt;29771313&lt;/accession-num&gt;&lt;urls&gt;&lt;related-urls&gt;&lt;url&gt;https://www.ncbi.nlm.nih.gov/pubmed/29771313&lt;/url&gt;&lt;/related-urls&gt;&lt;/urls&gt;&lt;electronic-resource-num&gt;10.1093/hmg/ddy163&lt;/electronic-resource-num&gt;&lt;/record&gt;&lt;/Cite&gt;&lt;/EndNote&gt;</w:instrText>
      </w:r>
      <w:r w:rsidR="00196146">
        <w:rPr>
          <w:rFonts w:asciiTheme="majorHAnsi" w:eastAsia="Calibri" w:hAnsiTheme="majorHAnsi" w:cs="Calibri"/>
          <w:sz w:val="24"/>
          <w:szCs w:val="24"/>
        </w:rPr>
        <w:fldChar w:fldCharType="separate"/>
      </w:r>
      <w:r w:rsidR="00196146">
        <w:rPr>
          <w:rFonts w:asciiTheme="majorHAnsi" w:eastAsia="Calibri" w:hAnsiTheme="majorHAnsi" w:cs="Calibri"/>
          <w:noProof/>
          <w:sz w:val="24"/>
          <w:szCs w:val="24"/>
        </w:rPr>
        <w:t>(9)</w:t>
      </w:r>
      <w:r w:rsidR="00196146">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meaning that one can search the database of GWAS results for candidate traits that might be influenced by the outliers. In turn, the causal influence of each of those candidate traits on the outcome can be estimated using MR by identifying their instruments (and excluding the original outlier). Should any of these candidate traits putatively associate with the outcome then this goes some way towards explaining the horizontal pleiotropic effect that was exhibited by the outlier SNP in the initial exposure-outcome hypothesis.</w:t>
      </w:r>
    </w:p>
    <w:p w14:paraId="71DD2937" w14:textId="4675ABC7" w:rsidR="003D215F" w:rsidRPr="00486CE0" w:rsidRDefault="001F43DC" w:rsidP="008723F5">
      <w:pPr>
        <w:spacing w:after="160"/>
        <w:jc w:val="both"/>
        <w:rPr>
          <w:rFonts w:asciiTheme="majorHAnsi" w:eastAsia="Calibri" w:hAnsiTheme="majorHAnsi" w:cs="Calibri"/>
          <w:sz w:val="24"/>
          <w:szCs w:val="24"/>
        </w:rPr>
      </w:pPr>
      <w:r w:rsidRPr="00486CE0">
        <w:rPr>
          <w:rFonts w:asciiTheme="majorHAnsi" w:eastAsia="Calibri" w:hAnsiTheme="majorHAnsi" w:cs="Calibri"/>
          <w:sz w:val="24"/>
          <w:szCs w:val="24"/>
        </w:rPr>
        <w:t>Several methods exist for identifying outliers in MR, each likely to be sensitive to different patterns of horizontal pleiotropy. Cook’s distance can be used as to measure the influence of a particular SNP on the combined estimate from all SNPs</w:t>
      </w:r>
      <w:r w:rsidR="0064511C">
        <w:rPr>
          <w:rFonts w:asciiTheme="majorHAnsi" w:eastAsia="Calibri" w:hAnsiTheme="majorHAnsi" w:cs="Calibri"/>
          <w:sz w:val="24"/>
          <w:szCs w:val="24"/>
        </w:rPr>
        <w:t xml:space="preserve"> </w:t>
      </w:r>
      <w:r w:rsidR="0064511C">
        <w:rPr>
          <w:rFonts w:asciiTheme="majorHAnsi" w:eastAsia="Calibri" w:hAnsiTheme="majorHAnsi" w:cs="Calibri"/>
          <w:sz w:val="24"/>
          <w:szCs w:val="24"/>
        </w:rPr>
        <w:fldChar w:fldCharType="begin"/>
      </w:r>
      <w:r w:rsidR="0064511C">
        <w:rPr>
          <w:rFonts w:asciiTheme="majorHAnsi" w:eastAsia="Calibri" w:hAnsiTheme="majorHAnsi" w:cs="Calibri"/>
          <w:sz w:val="24"/>
          <w:szCs w:val="24"/>
        </w:rPr>
        <w:instrText xml:space="preserve"> ADDIN EN.CITE &lt;EndNote&gt;&lt;Cite&gt;&lt;Author&gt;Corbin&lt;/Author&gt;&lt;Year&gt;2016&lt;/Year&gt;&lt;RecNum&gt;27&lt;/RecNum&gt;&lt;DisplayText&gt;(10)&lt;/DisplayText&gt;&lt;record&gt;&lt;rec-number&gt;27&lt;/rec-number&gt;&lt;foreign-keys&gt;&lt;key app="EN" db-id="x0teevaf5a05akervd25v50wfwp9z5x2vwxd" timestamp="1531929642"&gt;27&lt;/key&gt;&lt;/foreign-keys&gt;&lt;ref-type name="Journal Article"&gt;17&lt;/ref-type&gt;&lt;contributors&gt;&lt;authors&gt;&lt;author&gt;Corbin, L. J.&lt;/author&gt;&lt;author&gt;Richmond, R. C.&lt;/author&gt;&lt;author&gt;Wade, K. H.&lt;/author&gt;&lt;author&gt;Burgess, S.&lt;/author&gt;&lt;author&gt;Bowden, J.&lt;/author&gt;&lt;author&gt;Smith, G. D.&lt;/author&gt;&lt;author&gt;Timpson, N. J.&lt;/author&gt;&lt;/authors&gt;&lt;/contributors&gt;&lt;auth-address&gt;Univ Bristol, MRC Integrat Epidemiol Unit, Bristol, Avon, England&amp;#xD;Univ Cambridge, Dept Publ Hlth &amp;amp; Primary Care, Cambridge, England&amp;#xD;Cambridge Inst Publ Hlth, MRC Biostat Unit, Cambridge, England&lt;/auth-address&gt;&lt;titles&gt;&lt;title&gt;BMI as a Modifiable Risk Factor for Type 2 Diabetes: Refining and Understanding Causal Estimates Using Mendelian Randomization&lt;/title&gt;&lt;secondary-title&gt;Diabetes&lt;/secondary-title&gt;&lt;alt-title&gt;Diabetes&amp;#xD;Diabetes&lt;/alt-title&gt;&lt;/titles&gt;&lt;periodical&gt;&lt;full-title&gt;Diabetes&lt;/full-title&gt;&lt;abbr-1&gt;Diabetes&lt;/abbr-1&gt;&lt;/periodical&gt;&lt;pages&gt;3002-3007&lt;/pages&gt;&lt;volume&gt;65&lt;/volume&gt;&lt;number&gt;10&lt;/number&gt;&lt;keywords&gt;&lt;keyword&gt;body-mass index&lt;/keyword&gt;&lt;keyword&gt;instruments&lt;/keyword&gt;&lt;keyword&gt;association&lt;/keyword&gt;&lt;keyword&gt;regression&lt;/keyword&gt;&lt;keyword&gt;inference&lt;/keyword&gt;&lt;keyword&gt;insights&lt;/keyword&gt;&lt;keyword&gt;traits&lt;/keyword&gt;&lt;/keywords&gt;&lt;dates&gt;&lt;year&gt;2016&lt;/year&gt;&lt;pub-dates&gt;&lt;date&gt;Oct&lt;/date&gt;&lt;/pub-dates&gt;&lt;/dates&gt;&lt;isbn&gt;0012-1797&lt;/isbn&gt;&lt;accession-num&gt;WOS:000388372900020&lt;/accession-num&gt;&lt;urls&gt;&lt;related-urls&gt;&lt;url&gt;&amp;lt;Go to ISI&amp;gt;://WOS:000388372900020&lt;/url&gt;&lt;/related-urls&gt;&lt;/urls&gt;&lt;language&gt;English&lt;/language&gt;&lt;/record&gt;&lt;/Cite&gt;&lt;/EndNote&gt;</w:instrText>
      </w:r>
      <w:r w:rsidR="0064511C">
        <w:rPr>
          <w:rFonts w:asciiTheme="majorHAnsi" w:eastAsia="Calibri" w:hAnsiTheme="majorHAnsi" w:cs="Calibri"/>
          <w:sz w:val="24"/>
          <w:szCs w:val="24"/>
        </w:rPr>
        <w:fldChar w:fldCharType="separate"/>
      </w:r>
      <w:r w:rsidR="0064511C">
        <w:rPr>
          <w:rFonts w:asciiTheme="majorHAnsi" w:eastAsia="Calibri" w:hAnsiTheme="majorHAnsi" w:cs="Calibri"/>
          <w:noProof/>
          <w:sz w:val="24"/>
          <w:szCs w:val="24"/>
        </w:rPr>
        <w:t>(10)</w:t>
      </w:r>
      <w:r w:rsidR="0064511C">
        <w:rPr>
          <w:rFonts w:asciiTheme="majorHAnsi" w:eastAsia="Calibri" w:hAnsiTheme="majorHAnsi" w:cs="Calibri"/>
          <w:sz w:val="24"/>
          <w:szCs w:val="24"/>
        </w:rPr>
        <w:fldChar w:fldCharType="end"/>
      </w:r>
      <w:hyperlink r:id="rId10"/>
      <w:r w:rsidRPr="00486CE0">
        <w:rPr>
          <w:rFonts w:asciiTheme="majorHAnsi" w:eastAsia="Calibri" w:hAnsiTheme="majorHAnsi" w:cs="Calibri"/>
          <w:sz w:val="24"/>
          <w:szCs w:val="24"/>
        </w:rPr>
        <w:t>, labelling SNPs with large influences as being outliers.</w:t>
      </w:r>
      <w:r w:rsidR="008723F5">
        <w:rPr>
          <w:rFonts w:asciiTheme="majorHAnsi" w:eastAsia="Calibri" w:hAnsiTheme="majorHAnsi" w:cs="Calibri"/>
          <w:sz w:val="24"/>
          <w:szCs w:val="24"/>
        </w:rPr>
        <w:t xml:space="preserve"> </w:t>
      </w:r>
      <w:proofErr w:type="spellStart"/>
      <w:r w:rsidR="008723F5" w:rsidRPr="00486CE0">
        <w:rPr>
          <w:rFonts w:asciiTheme="majorHAnsi" w:eastAsia="Calibri" w:hAnsiTheme="majorHAnsi" w:cs="Calibri"/>
          <w:sz w:val="24"/>
          <w:szCs w:val="24"/>
        </w:rPr>
        <w:t>Steiger</w:t>
      </w:r>
      <w:proofErr w:type="spellEnd"/>
      <w:r w:rsidR="008723F5" w:rsidRPr="00486CE0">
        <w:rPr>
          <w:rFonts w:asciiTheme="majorHAnsi" w:eastAsia="Calibri" w:hAnsiTheme="majorHAnsi" w:cs="Calibri"/>
          <w:sz w:val="24"/>
          <w:szCs w:val="24"/>
        </w:rPr>
        <w:t xml:space="preserve"> filtering removes those SNPs that do not explain substantially more of the variance in the exposure trait than in the outcome</w:t>
      </w:r>
      <w:r w:rsidR="008723F5">
        <w:rPr>
          <w:rFonts w:asciiTheme="majorHAnsi" w:eastAsia="Calibri" w:hAnsiTheme="majorHAnsi" w:cs="Calibri"/>
          <w:sz w:val="24"/>
          <w:szCs w:val="24"/>
        </w:rPr>
        <w:t>, attempting to</w:t>
      </w:r>
      <w:r w:rsidR="008723F5" w:rsidRPr="00486CE0">
        <w:rPr>
          <w:rFonts w:asciiTheme="majorHAnsi" w:eastAsia="Calibri" w:hAnsiTheme="majorHAnsi" w:cs="Calibri"/>
          <w:sz w:val="24"/>
          <w:szCs w:val="24"/>
        </w:rPr>
        <w:t xml:space="preserve"> guard against using SNPs as instruments that </w:t>
      </w:r>
      <w:r w:rsidR="008723F5">
        <w:rPr>
          <w:rFonts w:asciiTheme="majorHAnsi" w:eastAsia="Calibri" w:hAnsiTheme="majorHAnsi" w:cs="Calibri"/>
          <w:sz w:val="24"/>
          <w:szCs w:val="24"/>
        </w:rPr>
        <w:t xml:space="preserve">is </w:t>
      </w:r>
      <w:r w:rsidR="006610C4">
        <w:rPr>
          <w:rFonts w:asciiTheme="majorHAnsi" w:eastAsia="Calibri" w:hAnsiTheme="majorHAnsi" w:cs="Calibri"/>
          <w:sz w:val="24"/>
          <w:szCs w:val="24"/>
        </w:rPr>
        <w:t>likely associated with the outcome through other pathway than the exposure</w:t>
      </w:r>
      <w:r w:rsidR="008723F5">
        <w:rPr>
          <w:rStyle w:val="CommentReference"/>
        </w:rPr>
        <w:commentReference w:id="2"/>
      </w:r>
      <w:commentRangeStart w:id="3"/>
      <w:commentRangeEnd w:id="3"/>
      <w:r w:rsidR="00FC5B50">
        <w:rPr>
          <w:rStyle w:val="CommentReference"/>
        </w:rPr>
        <w:commentReference w:id="3"/>
      </w:r>
      <w:r w:rsidR="008723F5">
        <w:rPr>
          <w:rFonts w:asciiTheme="majorHAnsi" w:eastAsia="Calibri" w:hAnsiTheme="majorHAnsi" w:cs="Calibri"/>
          <w:sz w:val="24"/>
          <w:szCs w:val="24"/>
        </w:rPr>
        <w:t xml:space="preserve"> </w:t>
      </w:r>
      <w:r w:rsidR="008723F5">
        <w:rPr>
          <w:rFonts w:asciiTheme="majorHAnsi" w:eastAsia="Calibri" w:hAnsiTheme="majorHAnsi" w:cs="Calibri"/>
          <w:sz w:val="24"/>
          <w:szCs w:val="24"/>
        </w:rPr>
        <w:fldChar w:fldCharType="begin"/>
      </w:r>
      <w:r w:rsidR="008723F5">
        <w:rPr>
          <w:rFonts w:asciiTheme="majorHAnsi" w:eastAsia="Calibri" w:hAnsiTheme="majorHAnsi" w:cs="Calibri"/>
          <w:sz w:val="24"/>
          <w:szCs w:val="24"/>
        </w:rPr>
        <w:instrText xml:space="preserve"> ADDIN EN.CITE &lt;EndNote&gt;&lt;Cite&gt;&lt;Author&gt;Hemani&lt;/Author&gt;&lt;Year&gt;2017&lt;/Year&gt;&lt;RecNum&gt;28&lt;/RecNum&gt;&lt;DisplayText&gt;(11)&lt;/DisplayText&gt;&lt;record&gt;&lt;rec-number&gt;28&lt;/rec-number&gt;&lt;foreign-keys&gt;&lt;key app="EN" db-id="x0teevaf5a05akervd25v50wfwp9z5x2vwxd" timestamp="1531932762"&gt;28&lt;/key&gt;&lt;/foreign-keys&gt;&lt;ref-type name="Journal Article"&gt;17&lt;/ref-type&gt;&lt;contributors&gt;&lt;authors&gt;&lt;author&gt;Hemani, G.&lt;/author&gt;&lt;author&gt;Tilling, K.&lt;/author&gt;&lt;author&gt;Smith, G. D.&lt;/author&gt;&lt;/authors&gt;&lt;/contributors&gt;&lt;auth-address&gt;Univ Bristol, Sch Social &amp;amp; Community Med, MRC Integrat Epidemiol Unit IEU, Bristol, Avon, England&lt;/auth-address&gt;&lt;titles&gt;&lt;title&gt;Orienting the causal relationship between imprecisely measured traits using GWAS summary data&lt;/title&gt;&lt;secondary-title&gt;Plos Genetics&lt;/secondary-title&gt;&lt;alt-title&gt;Plos Genet&lt;/alt-title&gt;&lt;/titles&gt;&lt;periodical&gt;&lt;full-title&gt;Plos Genetics&lt;/full-title&gt;&lt;abbr-1&gt;Plos Genet&lt;/abbr-1&gt;&lt;/periodical&gt;&lt;alt-periodical&gt;&lt;full-title&gt;Plos Genetics&lt;/full-title&gt;&lt;abbr-1&gt;Plos Genet&lt;/abbr-1&gt;&lt;/alt-periodical&gt;&lt;volume&gt;13&lt;/volume&gt;&lt;number&gt;11&lt;/number&gt;&lt;keywords&gt;&lt;keyword&gt;mendelian randomization&lt;/keyword&gt;&lt;keyword&gt;measurement error&lt;/keyword&gt;&lt;keyword&gt;DNA methylation&lt;/keyword&gt;&lt;keyword&gt;wide association&lt;/keyword&gt;&lt;keyword&gt;gene-expression&lt;/keyword&gt;&lt;keyword&gt;bias&lt;/keyword&gt;&lt;keyword&gt;disease&lt;/keyword&gt;&lt;keyword&gt;risk&lt;/keyword&gt;&lt;keyword&gt;mediation&lt;/keyword&gt;&lt;keyword&gt;obesity&lt;/keyword&gt;&lt;/keywords&gt;&lt;dates&gt;&lt;year&gt;2017&lt;/year&gt;&lt;pub-dates&gt;&lt;date&gt;Nov&lt;/date&gt;&lt;/pub-dates&gt;&lt;/dates&gt;&lt;isbn&gt;1553-7404&lt;/isbn&gt;&lt;accession-num&gt;WOS:000416836900015&lt;/accession-num&gt;&lt;urls&gt;&lt;related-urls&gt;&lt;url&gt;&amp;lt;Go to ISI&amp;gt;://WOS:000416836900015&lt;/url&gt;&lt;/related-urls&gt;&lt;/urls&gt;&lt;electronic-resource-num&gt;ARTN e1007081&amp;#xD;10.1371/journal.pgen.1007081&lt;/electronic-resource-num&gt;&lt;language&gt;English&lt;/language&gt;&lt;/record&gt;&lt;/Cite&gt;&lt;/EndNote&gt;</w:instrText>
      </w:r>
      <w:r w:rsidR="008723F5">
        <w:rPr>
          <w:rFonts w:asciiTheme="majorHAnsi" w:eastAsia="Calibri" w:hAnsiTheme="majorHAnsi" w:cs="Calibri"/>
          <w:sz w:val="24"/>
          <w:szCs w:val="24"/>
        </w:rPr>
        <w:fldChar w:fldCharType="separate"/>
      </w:r>
      <w:r w:rsidR="008723F5">
        <w:rPr>
          <w:rFonts w:asciiTheme="majorHAnsi" w:eastAsia="Calibri" w:hAnsiTheme="majorHAnsi" w:cs="Calibri"/>
          <w:noProof/>
          <w:sz w:val="24"/>
          <w:szCs w:val="24"/>
        </w:rPr>
        <w:t>(11)</w:t>
      </w:r>
      <w:r w:rsidR="008723F5">
        <w:rPr>
          <w:rFonts w:asciiTheme="majorHAnsi" w:eastAsia="Calibri" w:hAnsiTheme="majorHAnsi" w:cs="Calibri"/>
          <w:sz w:val="24"/>
          <w:szCs w:val="24"/>
        </w:rPr>
        <w:fldChar w:fldCharType="end"/>
      </w:r>
      <w:r w:rsidR="008723F5">
        <w:rPr>
          <w:rFonts w:asciiTheme="majorHAnsi" w:eastAsia="Calibri" w:hAnsiTheme="majorHAnsi" w:cs="Calibri"/>
          <w:sz w:val="24"/>
          <w:szCs w:val="24"/>
        </w:rPr>
        <w:t>.</w:t>
      </w:r>
      <w:r w:rsidR="006B580B">
        <w:rPr>
          <w:rFonts w:asciiTheme="majorHAnsi" w:eastAsia="Calibri" w:hAnsiTheme="majorHAnsi" w:cs="Calibri"/>
          <w:sz w:val="24"/>
          <w:szCs w:val="24"/>
        </w:rPr>
        <w:t xml:space="preserve"> </w:t>
      </w:r>
      <w:r w:rsidRPr="00486CE0">
        <w:rPr>
          <w:rFonts w:asciiTheme="majorHAnsi" w:eastAsia="Calibri" w:hAnsiTheme="majorHAnsi" w:cs="Calibri"/>
          <w:sz w:val="24"/>
          <w:szCs w:val="24"/>
        </w:rPr>
        <w:t>Finally, meta-analysis tools can be used to evaluate if a particular study contributes disproportionately to the heterogeneity between the estimates obtained from the set of instruments, and this has been adapted recently to detect outliers in MR analysis</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 </w:instrText>
      </w:r>
      <w:r w:rsidR="006610C4">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ZWNOdW0+OTwvUmVjTnVtPjxEaXNwbGF5VGV4dD4oMTItMTQpPC9EaXNwbGF5VGV4dD48cmVjb3Jk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</w:fldData>
        </w:fldChar>
      </w:r>
      <w:r w:rsidR="006610C4">
        <w:rPr>
          <w:rFonts w:asciiTheme="majorHAnsi" w:eastAsia="Calibri" w:hAnsiTheme="majorHAnsi" w:cs="Calibri"/>
          <w:sz w:val="24"/>
          <w:szCs w:val="24"/>
        </w:rPr>
        <w:instrText xml:space="preserve"> ADDIN EN.CITE.DATA </w:instrText>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end"/>
      </w:r>
      <w:r w:rsidR="006610C4">
        <w:rPr>
          <w:rFonts w:asciiTheme="majorHAnsi" w:eastAsia="Calibri" w:hAnsiTheme="majorHAnsi" w:cs="Calibri"/>
          <w:sz w:val="24"/>
          <w:szCs w:val="24"/>
        </w:rPr>
      </w:r>
      <w:r w:rsidR="006610C4">
        <w:rPr>
          <w:rFonts w:asciiTheme="majorHAnsi" w:eastAsia="Calibri" w:hAnsiTheme="majorHAnsi" w:cs="Calibri"/>
          <w:sz w:val="24"/>
          <w:szCs w:val="24"/>
        </w:rPr>
        <w:fldChar w:fldCharType="separate"/>
      </w:r>
      <w:r w:rsidR="006610C4">
        <w:rPr>
          <w:rFonts w:asciiTheme="majorHAnsi" w:eastAsia="Calibri" w:hAnsiTheme="majorHAnsi" w:cs="Calibri"/>
          <w:noProof/>
          <w:sz w:val="24"/>
          <w:szCs w:val="24"/>
        </w:rPr>
        <w:t>(12-14)</w:t>
      </w:r>
      <w:r w:rsidR="006610C4">
        <w:rPr>
          <w:rFonts w:asciiTheme="majorHAnsi" w:eastAsia="Calibri" w:hAnsiTheme="majorHAnsi" w:cs="Calibri"/>
          <w:sz w:val="24"/>
          <w:szCs w:val="24"/>
        </w:rPr>
        <w:fldChar w:fldCharType="end"/>
      </w:r>
      <w:r w:rsidRPr="00486CE0">
        <w:rPr>
          <w:rFonts w:asciiTheme="majorHAnsi" w:eastAsia="Calibri" w:hAnsiTheme="majorHAnsi" w:cs="Calibri"/>
          <w:sz w:val="24"/>
          <w:szCs w:val="24"/>
        </w:rPr>
        <w:t>.</w:t>
      </w:r>
      <w:r w:rsidR="008235DF">
        <w:rPr>
          <w:rFonts w:asciiTheme="majorHAnsi" w:eastAsia="Calibri" w:hAnsiTheme="majorHAnsi" w:cs="Calibri"/>
          <w:sz w:val="24"/>
          <w:szCs w:val="24"/>
        </w:rPr>
        <w:t xml:space="preserve"> A potential limitation of heterogeneity-based outlier removal is that this practice is an implicit form of cherry </w:t>
      </w:r>
      <w:commentRangeStart w:id="4"/>
      <w:commentRangeStart w:id="5"/>
      <w:r w:rsidR="008235DF">
        <w:rPr>
          <w:rFonts w:asciiTheme="majorHAnsi" w:eastAsia="Calibri" w:hAnsiTheme="majorHAnsi" w:cs="Calibri"/>
          <w:sz w:val="24"/>
          <w:szCs w:val="24"/>
        </w:rPr>
        <w:t>picking</w:t>
      </w:r>
      <w:commentRangeEnd w:id="4"/>
      <w:r w:rsidR="00EF4688">
        <w:rPr>
          <w:rStyle w:val="CommentReference"/>
        </w:rPr>
        <w:commentReference w:id="4"/>
      </w:r>
      <w:commentRangeEnd w:id="5"/>
      <w:r w:rsidR="006A018A">
        <w:rPr>
          <w:rStyle w:val="CommentReference"/>
        </w:rPr>
        <w:commentReference w:id="5"/>
      </w:r>
      <w:ins w:id="6" w:author="Yoonsu Cho" w:date="2018-07-30T10:38: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PEVuZE5vdGU+PENpdGU+PEF1dGhvcj5CYWtrZXI8L0F1dGhvcj48WWVhcj4yMDE0PC9ZZWFyPjxS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=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(9, 15)</w:t>
      </w:r>
      <w:r w:rsidR="006A018A">
        <w:rPr>
          <w:rFonts w:asciiTheme="majorHAnsi" w:eastAsia="Calibri" w:hAnsiTheme="majorHAnsi" w:cs="Calibri"/>
          <w:sz w:val="24"/>
          <w:szCs w:val="24"/>
        </w:rPr>
        <w:fldChar w:fldCharType="end"/>
      </w:r>
      <w:r w:rsidR="008235DF">
        <w:rPr>
          <w:rFonts w:asciiTheme="majorHAnsi" w:eastAsia="Calibri" w:hAnsiTheme="majorHAnsi" w:cs="Calibri"/>
          <w:sz w:val="24"/>
          <w:szCs w:val="24"/>
        </w:rPr>
        <w:t>. While outlier removal can certainly improve power by reducing noise in estimation, it could also potentially induce higher type 1 error rates, which we go on to explore through simulations.</w:t>
      </w:r>
    </w:p>
    <w:p w14:paraId="4C831240" w14:textId="644AC24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lastRenderedPageBreak/>
        <w:t>Recent large-scale MR scans have indicated that horizontal pleiotropy is widespread</w:t>
      </w:r>
      <w:r w:rsidR="008235DF">
        <w:rPr>
          <w:rFonts w:asciiTheme="majorHAnsi" w:eastAsia="Calibri" w:hAnsiTheme="majorHAnsi" w:cs="Calibri"/>
          <w:sz w:val="24"/>
          <w:szCs w:val="24"/>
        </w:rPr>
        <w:t xml:space="preserve"> based on systematic analysis of heterogeneity</w:t>
      </w:r>
      <w:r w:rsidR="006610C4">
        <w:rPr>
          <w:rFonts w:asciiTheme="majorHAnsi" w:eastAsia="Calibri" w:hAnsiTheme="majorHAnsi" w:cs="Calibri"/>
          <w:sz w:val="24"/>
          <w:szCs w:val="24"/>
        </w:rPr>
        <w:t xml:space="preserve"> </w:t>
      </w:r>
      <w:r w:rsidR="006610C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&lt;EndNote&gt;&lt;Cite&gt;&lt;Author&gt;Verbanck&lt;/Author&gt;&lt;Year&gt;2017&lt;/Year&gt;&lt;RecNum&gt;32&lt;/RecNum&gt;&lt;DisplayText&gt;(16, 17)&lt;/DisplayText&gt;&lt;record&gt;&lt;rec-number&gt;32&lt;/rec-number&gt;&lt;foreign-keys&gt;&lt;key app="EN" db-id="x0teevaf5a05akervd25v50wfwp9z5x2vwxd" timestamp="1531933508"&gt;32&lt;/key&gt;&lt;/foreign-keys&gt;&lt;ref-type name="Journal Article"&gt;17&lt;/ref-type&gt;&lt;contributors&gt;&lt;authors&gt;&lt;author&gt;Verbanck, Marie&lt;/author&gt;&lt;author&gt;Chen, Chia-Yen&lt;/author&gt;&lt;author&gt;Neale, Benjamin&lt;/author&gt;&lt;author&gt;Do, Ron&lt;/author&gt;&lt;/authors&gt;&lt;/contributors&gt;&lt;titles&gt;&lt;title&gt;Widespread pleiotropy confounds causal relationships between complex traits and diseases inferred from Mendelian randomization&lt;/title&gt;&lt;secondary-title&gt;BioRxiv&lt;/secondary-title&gt;&lt;/titles&gt;&lt;periodical&gt;&lt;full-title&gt;BioRxiv&lt;/full-title&gt;&lt;/periodical&gt;&lt;pages&gt;157552&lt;/pages&gt;&lt;dates&gt;&lt;year&gt;2017&lt;/year&gt;&lt;/dates&gt;&lt;urls&gt;&lt;/urls&gt;&lt;/record&gt;&lt;/Cite&gt;&lt;Cite&gt;&lt;Author&gt;Hemani&lt;/Author&gt;&lt;Year&gt;2017&lt;/Year&gt;&lt;RecNum&gt;34&lt;/RecNum&gt;&lt;record&gt;&lt;rec-number&gt;34&lt;/rec-number&gt;&lt;foreign-keys&gt;&lt;key app="EN" db-id="x0teevaf5a05akervd25v50wfwp9z5x2vwxd" timestamp="1531933628"&gt;34&lt;/key&gt;&lt;/foreign-keys&gt;&lt;ref-type name="Journal Article"&gt;17&lt;/ref-type&gt;&lt;contributors&gt;&lt;authors&gt;&lt;author&gt;Hemani, Gibran&lt;/author&gt;&lt;author&gt;Bowden, Jack&lt;/author&gt;&lt;author&gt;Haycock, Philip C&lt;/author&gt;&lt;author&gt;Zheng, Jie&lt;/author&gt;&lt;author&gt;Davis, Oliver&lt;/author&gt;&lt;author&gt;Flach, Peter&lt;/author&gt;&lt;author&gt;Gaunt, Tom R&lt;/author&gt;&lt;author&gt;Smith, George Davey&lt;/author&gt;&lt;/authors&gt;&lt;/contributors&gt;&lt;titles&gt;&lt;title&gt;Automating Mendelian randomization through machine learning to construct a putative causal map of the human phenome&lt;/title&gt;&lt;secondary-title&gt;bioRxiv&lt;/secondary-title&gt;&lt;/titles&gt;&lt;periodical&gt;&lt;full-title&gt;BioRxiv&lt;/full-title&gt;&lt;/periodical&gt;&lt;pages&gt;173682&lt;/pages&gt;&lt;dates&gt;&lt;year&gt;2017&lt;/year&gt;&lt;/dates&gt;&lt;urls&gt;&lt;/urls&gt;&lt;/record&gt;&lt;/Cite&gt;&lt;/EndNote&gt;</w:instrText>
      </w:r>
      <w:r w:rsidR="006610C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(16, 17)</w:t>
      </w:r>
      <w:r w:rsidR="006610C4">
        <w:rPr>
          <w:rFonts w:asciiTheme="majorHAnsi" w:eastAsia="Calibri" w:hAnsiTheme="majorHAnsi" w:cs="Calibri"/>
          <w:sz w:val="24"/>
          <w:szCs w:val="24"/>
        </w:rPr>
        <w:fldChar w:fldCharType="end"/>
      </w:r>
      <w:r w:rsidR="008235DF">
        <w:rPr>
          <w:rFonts w:asciiTheme="majorHAnsi" w:eastAsia="Calibri" w:hAnsiTheme="majorHAnsi" w:cs="Calibri"/>
          <w:sz w:val="24"/>
          <w:szCs w:val="24"/>
        </w:rPr>
        <w:t xml:space="preserve">. This suggests that many SNPs used as instruments are likely to associate with other traits, which in turn might associate with the original outcome of interest – hence giving rise to heterogeneity. As such we have </w:t>
      </w:r>
      <w:r w:rsidRPr="00486CE0">
        <w:rPr>
          <w:rFonts w:asciiTheme="majorHAnsi" w:eastAsia="Calibri" w:hAnsiTheme="majorHAnsi" w:cs="Calibri"/>
          <w:sz w:val="24"/>
          <w:szCs w:val="24"/>
        </w:rPr>
        <w:t xml:space="preserve">a tremendous opportunity to </w:t>
      </w:r>
      <w:commentRangeStart w:id="7"/>
      <w:commentRangeStart w:id="8"/>
      <w:commentRangeStart w:id="9"/>
      <w:r w:rsidR="00B26E3F">
        <w:rPr>
          <w:rFonts w:ascii="Calibri" w:eastAsia="Calibri" w:hAnsi="Calibri" w:cs="Calibri"/>
          <w:sz w:val="24"/>
          <w:szCs w:val="24"/>
        </w:rPr>
        <w:t>identify novel pathways through exploiting outliers</w:t>
      </w:r>
      <w:commentRangeEnd w:id="7"/>
      <w:r w:rsidR="00B26E3F">
        <w:rPr>
          <w:rStyle w:val="CommentReference"/>
        </w:rPr>
        <w:commentReference w:id="7"/>
      </w:r>
      <w:commentRangeEnd w:id="8"/>
      <w:r w:rsidR="00B26E3F">
        <w:rPr>
          <w:rStyle w:val="CommentReference"/>
        </w:rPr>
        <w:commentReference w:id="8"/>
      </w:r>
      <w:commentRangeEnd w:id="9"/>
      <w:r w:rsidR="0005410B">
        <w:rPr>
          <w:rStyle w:val="CommentReference"/>
        </w:rPr>
        <w:commentReference w:id="9"/>
      </w:r>
      <w:r w:rsidR="00B26E3F">
        <w:rPr>
          <w:rFonts w:ascii="Calibri" w:eastAsia="Calibri" w:hAnsi="Calibri" w:cs="Calibri"/>
          <w:sz w:val="24"/>
          <w:szCs w:val="24"/>
        </w:rPr>
        <w:t>.</w:t>
      </w:r>
      <w:r w:rsidRPr="00486CE0">
        <w:rPr>
          <w:rFonts w:asciiTheme="majorHAnsi" w:eastAsia="Calibri" w:hAnsiTheme="majorHAnsi" w:cs="Calibri"/>
          <w:sz w:val="24"/>
          <w:szCs w:val="24"/>
        </w:rPr>
        <w:t xml:space="preserve"> Equipped with automated MR analysis software, outlier detection methods and a database of complete GWAS summary datasets, we developed MR-TRYX (from the phrase coined by William Bateson, “Treasure your exceptions”)</w:t>
      </w:r>
      <w:r w:rsidR="00B26E3F">
        <w:rPr>
          <w:rFonts w:asciiTheme="majorHAnsi" w:eastAsia="Calibri" w:hAnsiTheme="majorHAnsi" w:cs="Calibri"/>
          <w:sz w:val="24"/>
          <w:szCs w:val="24"/>
        </w:rPr>
        <w:t xml:space="preserve"> </w:t>
      </w:r>
      <w:r w:rsidR="00B26E3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&lt;EndNote&gt;&lt;Cite&gt;&lt;Author&gt;Thomson&lt;/Author&gt;&lt;Year&gt;1909&lt;/Year&gt;&lt;RecNum&gt;35&lt;/RecNum&gt;&lt;DisplayText&gt;(18)&lt;/DisplayText&gt;&lt;record&gt;&lt;rec-number&gt;35&lt;/rec-number&gt;&lt;foreign-keys&gt;&lt;key app="EN" db-id="x0teevaf5a05akervd25v50wfwp9z5x2vwxd" timestamp="1531934057"&gt;35&lt;/key&gt;&lt;/foreign-keys&gt;&lt;ref-type name="Journal Article"&gt;17&lt;/ref-type&gt;&lt;contributors&gt;&lt;authors&gt;&lt;author&gt;Thomson, JA&lt;/author&gt;&lt;/authors&gt;&lt;/contributors&gt;&lt;titles&gt;&lt;title&gt;The methods and scope of genetics. An inaugural lecture delivered October 23rd, 1908&lt;/title&gt;&lt;secondary-title&gt;The Eugenics Review&lt;/secondary-title&gt;&lt;/titles&gt;&lt;periodical&gt;&lt;full-title&gt;The Eugenics Review&lt;/full-title&gt;&lt;/periodical&gt;&lt;pages&gt;59&lt;/pages&gt;&lt;volume&gt;1&lt;/volume&gt;&lt;number&gt;1&lt;/number&gt;&lt;dates&gt;&lt;year&gt;1909&lt;/year&gt;&lt;/dates&gt;&lt;urls&gt;&lt;/urls&gt;&lt;/record&gt;&lt;/Cite&gt;&lt;/EndNote&gt;</w:instrText>
      </w:r>
      <w:r w:rsidR="00B26E3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(18)</w:t>
      </w:r>
      <w:r w:rsidR="00B26E3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a framework for identifying novel putative causal factors when performing a simple exposure-outcome analysis. In this paper we present simulations to show how knowledge of horizontal pathways can be used to discover novel putative causal factors for an outcome of interest, and to also improve the power and reliability of the original exposure-outcome association. We apply MR-TRYX to several example analyses to demonstrate its potential utility.</w:t>
      </w:r>
    </w:p>
    <w:p w14:paraId="5B5FF10C" w14:textId="77777777" w:rsidR="003D215F" w:rsidRPr="00486CE0" w:rsidRDefault="003D215F">
      <w:pPr>
        <w:spacing w:after="160" w:line="259" w:lineRule="auto"/>
        <w:rPr>
          <w:rFonts w:asciiTheme="majorHAnsi" w:eastAsia="Calibri" w:hAnsiTheme="majorHAnsi" w:cs="Calibri"/>
          <w:sz w:val="24"/>
          <w:szCs w:val="24"/>
        </w:rPr>
      </w:pPr>
    </w:p>
    <w:p w14:paraId="0AAF445C" w14:textId="77777777" w:rsidR="003D215F" w:rsidRPr="00486CE0" w:rsidRDefault="001F43DC">
      <w:pPr>
        <w:pStyle w:val="Heading2"/>
        <w:rPr>
          <w:rFonts w:asciiTheme="majorHAnsi" w:hAnsiTheme="majorHAnsi"/>
        </w:rPr>
      </w:pPr>
      <w:r w:rsidRPr="00486CE0">
        <w:rPr>
          <w:rFonts w:asciiTheme="majorHAnsi" w:hAnsiTheme="majorHAnsi"/>
        </w:rPr>
        <w:t>Methods</w:t>
      </w:r>
    </w:p>
    <w:p w14:paraId="00DE3F96" w14:textId="77777777" w:rsidR="003D215F" w:rsidRPr="00486CE0" w:rsidRDefault="001F43DC">
      <w:pPr>
        <w:pStyle w:val="Heading3"/>
        <w:rPr>
          <w:rFonts w:asciiTheme="majorHAnsi" w:hAnsiTheme="majorHAnsi"/>
        </w:rPr>
      </w:pPr>
      <w:bookmarkStart w:id="10" w:name="_u3idfk3dd9zu" w:colFirst="0" w:colLast="0"/>
      <w:bookmarkEnd w:id="10"/>
      <w:r w:rsidRPr="00486CE0">
        <w:rPr>
          <w:rFonts w:asciiTheme="majorHAnsi" w:hAnsiTheme="majorHAnsi"/>
        </w:rPr>
        <w:t>Overview of MR-TRYX</w:t>
      </w:r>
    </w:p>
    <w:p w14:paraId="6D52E9BC" w14:textId="55826336" w:rsidR="00B26E3F" w:rsidRDefault="00B15BF1" w:rsidP="00B26E3F">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Figure 1 and 2 show an overview of the approach. </w:t>
      </w:r>
      <w:r w:rsidR="001F43DC" w:rsidRPr="00486CE0">
        <w:rPr>
          <w:rFonts w:asciiTheme="majorHAnsi" w:eastAsia="Calibri" w:hAnsiTheme="majorHAnsi" w:cs="Calibri"/>
          <w:sz w:val="24"/>
          <w:szCs w:val="24"/>
        </w:rPr>
        <w:t>MR-TRYX analysis is applied to a hypothesised exposure-outcome analysis and it has two objectives. The first is to use outliers in the original exposure-outcome analysis to identify novel putative factors that influence the exposure and/or the outcome</w:t>
      </w:r>
      <w:r>
        <w:rPr>
          <w:rFonts w:asciiTheme="majorHAnsi" w:eastAsia="Calibri" w:hAnsiTheme="majorHAnsi" w:cs="Calibri"/>
          <w:sz w:val="24"/>
          <w:szCs w:val="24"/>
        </w:rPr>
        <w:t xml:space="preserve"> (Figure 1)</w:t>
      </w:r>
      <w:r w:rsidR="001F43DC" w:rsidRPr="00486CE0">
        <w:rPr>
          <w:rFonts w:asciiTheme="majorHAnsi" w:eastAsia="Calibri" w:hAnsiTheme="majorHAnsi" w:cs="Calibri"/>
          <w:sz w:val="24"/>
          <w:szCs w:val="24"/>
        </w:rPr>
        <w:t>. The second is to re-estimate the original exposure-outcome analysis by adjusting outlier SNPs for the horizontal pleiotropic pathways that might arise through the novel putative associations</w:t>
      </w:r>
      <w:r>
        <w:rPr>
          <w:rFonts w:asciiTheme="majorHAnsi" w:eastAsia="Calibri" w:hAnsiTheme="majorHAnsi" w:cs="Calibri"/>
          <w:sz w:val="24"/>
          <w:szCs w:val="24"/>
        </w:rPr>
        <w:t xml:space="preserve"> (Figure 2)</w:t>
      </w:r>
      <w:r w:rsidR="001F43DC" w:rsidRPr="00486CE0">
        <w:rPr>
          <w:rFonts w:asciiTheme="majorHAnsi" w:eastAsia="Calibri" w:hAnsiTheme="majorHAnsi" w:cs="Calibri"/>
          <w:sz w:val="24"/>
          <w:szCs w:val="24"/>
        </w:rPr>
        <w:t xml:space="preserve">. </w:t>
      </w:r>
    </w:p>
    <w:p w14:paraId="693A1FE0" w14:textId="35D2A6B9" w:rsidR="003D215F" w:rsidRPr="00486CE0" w:rsidRDefault="003D215F">
      <w:pPr>
        <w:spacing w:after="160" w:line="259" w:lineRule="auto"/>
        <w:jc w:val="both"/>
        <w:rPr>
          <w:rFonts w:asciiTheme="majorHAnsi" w:eastAsia="Calibri" w:hAnsiTheme="majorHAnsi" w:cs="Calibri"/>
          <w:color w:val="1F3863"/>
          <w:sz w:val="24"/>
          <w:szCs w:val="24"/>
        </w:rPr>
      </w:pPr>
    </w:p>
    <w:p w14:paraId="75E5D207" w14:textId="77777777" w:rsidR="003D215F" w:rsidRPr="00486CE0" w:rsidRDefault="001F43DC">
      <w:pPr>
        <w:pStyle w:val="Heading3"/>
        <w:rPr>
          <w:rFonts w:asciiTheme="majorHAnsi" w:hAnsiTheme="majorHAnsi"/>
        </w:rPr>
      </w:pPr>
      <w:r w:rsidRPr="00486CE0">
        <w:rPr>
          <w:rFonts w:asciiTheme="majorHAnsi" w:hAnsiTheme="majorHAnsi"/>
        </w:rPr>
        <w:t>Outlier detection</w:t>
      </w:r>
    </w:p>
    <w:p w14:paraId="0CB7534D" w14:textId="4351878C"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the </w:t>
      </w:r>
      <w:proofErr w:type="spellStart"/>
      <w:r w:rsidRPr="00486CE0">
        <w:rPr>
          <w:rFonts w:asciiTheme="majorHAnsi" w:eastAsia="Calibri" w:hAnsiTheme="majorHAnsi" w:cs="Calibri"/>
          <w:sz w:val="24"/>
          <w:szCs w:val="24"/>
        </w:rPr>
        <w:t>RadialMR</w:t>
      </w:r>
      <w:proofErr w:type="spellEnd"/>
      <w:r w:rsidRPr="00486CE0">
        <w:rPr>
          <w:rFonts w:asciiTheme="majorHAnsi" w:eastAsia="Calibri" w:hAnsiTheme="majorHAnsi" w:cs="Calibri"/>
          <w:sz w:val="24"/>
          <w:szCs w:val="24"/>
        </w:rPr>
        <w:t xml:space="preserve"> R package (https://github.com/WSpiller/RadialMR), which identifies outliers through radial IVW analysis by considering the contribution of each variant to overall heterogeneity within the set of individual ratio estimates. Details of Radial MR are described elsewhere</w:t>
      </w:r>
      <w:r w:rsidR="00E5382F">
        <w:rPr>
          <w:rFonts w:asciiTheme="majorHAnsi" w:eastAsia="Calibri" w:hAnsiTheme="majorHAnsi" w:cs="Calibri"/>
          <w:sz w:val="24"/>
          <w:szCs w:val="24"/>
        </w:rPr>
        <w:t xml:space="preserve"> </w:t>
      </w:r>
      <w:r w:rsidR="00E5382F">
        <w:rPr>
          <w:rFonts w:asciiTheme="majorHAnsi" w:eastAsia="Calibri" w:hAnsiTheme="majorHAnsi" w:cs="Calibri"/>
          <w:sz w:val="24"/>
          <w:szCs w:val="24"/>
        </w:rPr>
        <w:fldChar w:fldCharType="begin"/>
      </w:r>
      <w:r w:rsidR="00E5382F">
        <w:rPr>
          <w:rFonts w:asciiTheme="majorHAnsi" w:eastAsia="Calibri" w:hAnsiTheme="majorHAnsi" w:cs="Calibri"/>
          <w:sz w:val="24"/>
          <w:szCs w:val="24"/>
        </w:rPr>
        <w:instrText xml:space="preserve"> ADDIN EN.CITE &lt;EndNote&gt;&lt;Cite&gt;&lt;Author&gt;Bowden&lt;/Author&gt;&lt;Year&gt;2018&lt;/Year&gt;&lt;RecNum&gt;29&lt;/RecNum&gt;&lt;DisplayText&gt;(13)&lt;/DisplayText&gt;&lt;record&gt;&lt;rec-number&gt;29&lt;/rec-number&gt;&lt;foreign-keys&gt;&lt;key app="EN" db-id="x0teevaf5a05akervd25v50wfwp9z5x2vwxd" timestamp="1531933185"&gt;29&lt;/key&gt;&lt;/foreign-keys&gt;&lt;ref-type name="Journal Article"&gt;17&lt;/ref-type&gt;&lt;contributors&gt;&lt;authors&gt;&lt;author&gt;Bowden, J.&lt;/author&gt;&lt;author&gt;Spiller, W.&lt;/author&gt;&lt;author&gt;Del Greco, M. F.&lt;/author&gt;&lt;author&gt;Sheehan, N.&lt;/author&gt;&lt;author&gt;Thompson, J.&lt;/author&gt;&lt;author&gt;Minelli, C.&lt;/author&gt;&lt;author&gt;Davey Smith, G.&lt;/author&gt;&lt;/authors&gt;&lt;/contributors&gt;&lt;auth-address&gt;MRC Integrative Epidemiology Unit, Population Health Sciences, University of Bristol, Bristol, UK.&amp;#xD;Institute for Biomedicine, Eurac Research, Bolzano, Italy.&amp;#xD;Department of Health Sciences, University of Leicester, Leicester, UK.&amp;#xD;Population Health and Occupational Disease, NHLI, Imperial College, London, UK.&lt;/auth-address&gt;&lt;titles&gt;&lt;title&gt;Improving the visualization, interpretation and analysis of two-sample summary data Mendelian randomization via the Radial plot and Radial regression&lt;/title&gt;&lt;secondary-title&gt;Int J Epidemiol&lt;/secondary-title&gt;&lt;/titles&gt;&lt;periodical&gt;&lt;full-title&gt;Int J Epidemiol&lt;/full-title&gt;&lt;/periodical&gt;&lt;edition&gt;2018/07/03&lt;/edition&gt;&lt;dates&gt;&lt;year&gt;2018&lt;/year&gt;&lt;pub-dates&gt;&lt;date&gt;Jun 28&lt;/date&gt;&lt;/pub-dates&gt;&lt;/dates&gt;&lt;isbn&gt;1464-3685 (Electronic)&amp;#xD;0300-5771 (Linking)&lt;/isbn&gt;&lt;accession-num&gt;29961852&lt;/accession-num&gt;&lt;urls&gt;&lt;related-urls&gt;&lt;url&gt;https://www.ncbi.nlm.nih.gov/pubmed/29961852&lt;/url&gt;&lt;/related-urls&gt;&lt;/urls&gt;&lt;electronic-resource-num&gt;10.1093/ije/dyy101&lt;/electronic-resource-num&gt;&lt;/record&gt;&lt;/Cite&gt;&lt;/EndNote&gt;</w:instrText>
      </w:r>
      <w:r w:rsidR="00E5382F">
        <w:rPr>
          <w:rFonts w:asciiTheme="majorHAnsi" w:eastAsia="Calibri" w:hAnsiTheme="majorHAnsi" w:cs="Calibri"/>
          <w:sz w:val="24"/>
          <w:szCs w:val="24"/>
        </w:rPr>
        <w:fldChar w:fldCharType="separate"/>
      </w:r>
      <w:r w:rsidR="00E5382F">
        <w:rPr>
          <w:rFonts w:asciiTheme="majorHAnsi" w:eastAsia="Calibri" w:hAnsiTheme="majorHAnsi" w:cs="Calibri"/>
          <w:noProof/>
          <w:sz w:val="24"/>
          <w:szCs w:val="24"/>
        </w:rPr>
        <w:t>(13)</w:t>
      </w:r>
      <w:r w:rsidR="00E5382F">
        <w:rPr>
          <w:rFonts w:asciiTheme="majorHAnsi" w:eastAsia="Calibri" w:hAnsiTheme="majorHAnsi" w:cs="Calibri"/>
          <w:sz w:val="24"/>
          <w:szCs w:val="24"/>
        </w:rPr>
        <w:fldChar w:fldCharType="end"/>
      </w:r>
      <w:r w:rsidR="00E5382F">
        <w:rPr>
          <w:rFonts w:asciiTheme="majorHAnsi" w:eastAsia="Calibri" w:hAnsiTheme="majorHAnsi" w:cs="Calibri"/>
          <w:sz w:val="24"/>
          <w:szCs w:val="24"/>
        </w:rPr>
        <w:t>.</w:t>
      </w:r>
      <w:r w:rsidRPr="00486CE0">
        <w:rPr>
          <w:rFonts w:asciiTheme="majorHAnsi" w:eastAsia="Calibri" w:hAnsiTheme="majorHAnsi" w:cs="Calibri"/>
          <w:sz w:val="24"/>
          <w:szCs w:val="24"/>
        </w:rPr>
        <w:t xml:space="preserve">  Let  </w:t>
      </w:r>
      <w:hyperlink r:id="rId14">
        <w:r w:rsidRPr="00486CE0">
          <w:rPr>
            <w:rFonts w:asciiTheme="majorHAnsi" w:eastAsia="Calibri" w:hAnsiTheme="majorHAnsi" w:cs="Calibri"/>
            <w:noProof/>
            <w:sz w:val="24"/>
            <w:szCs w:val="24"/>
            <w:lang w:eastAsia="en-GB"/>
          </w:rPr>
          <w:drawing>
            <wp:inline distT="19050" distB="19050" distL="19050" distR="19050" wp14:anchorId="6FBED1CB" wp14:editId="06833CA1">
              <wp:extent cx="127000" cy="2032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127000" cy="2032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ratio estimate obtained from the </w:t>
      </w:r>
      <w:hyperlink r:id="rId16">
        <w:r w:rsidRPr="00486CE0">
          <w:rPr>
            <w:rFonts w:asciiTheme="majorHAnsi" w:eastAsia="Calibri" w:hAnsiTheme="majorHAnsi" w:cs="Calibri"/>
            <w:noProof/>
            <w:sz w:val="24"/>
            <w:szCs w:val="24"/>
            <w:lang w:eastAsia="en-GB"/>
          </w:rPr>
          <w:drawing>
            <wp:inline distT="19050" distB="19050" distL="19050" distR="19050" wp14:anchorId="73B9A4E8" wp14:editId="33F84FDE">
              <wp:extent cx="190500" cy="177800"/>
              <wp:effectExtent l="0" t="0" r="0" b="0"/>
              <wp:docPr id="5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7"/>
                      <a:srcRect/>
                      <a:stretch>
                        <a:fillRect/>
                      </a:stretch>
                    </pic:blipFill>
                    <pic:spPr>
                      <a:xfrm>
                        <a:off x="0" y="0"/>
                        <a:ext cx="190500" cy="1778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variant in the analysis, and </w:t>
      </w:r>
      <w:hyperlink r:id="rId18">
        <w:r w:rsidRPr="00486CE0">
          <w:rPr>
            <w:rFonts w:asciiTheme="majorHAnsi" w:eastAsia="Calibri" w:hAnsiTheme="majorHAnsi" w:cs="Calibri"/>
            <w:noProof/>
            <w:sz w:val="24"/>
            <w:szCs w:val="24"/>
            <w:lang w:eastAsia="en-GB"/>
          </w:rPr>
          <w:drawing>
            <wp:inline distT="19050" distB="19050" distL="19050" distR="19050" wp14:anchorId="581CCD97" wp14:editId="640800CE">
              <wp:extent cx="152400" cy="114300"/>
              <wp:effectExtent l="0" t="0" r="0" b="0"/>
              <wp:docPr id="41"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9"/>
                      <a:srcRect/>
                      <a:stretch>
                        <a:fillRect/>
                      </a:stretch>
                    </pic:blipFill>
                    <pic:spPr>
                      <a:xfrm>
                        <a:off x="0" y="0"/>
                        <a:ext cx="1524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represent the corresponding weighting. Radial MR regresses the set of ratio estimates multiplied by the positive square root of their corresponding weighting (</w:t>
      </w:r>
      <w:hyperlink r:id="rId20">
        <w:r w:rsidRPr="00486CE0">
          <w:rPr>
            <w:rFonts w:asciiTheme="majorHAnsi" w:eastAsia="Calibri" w:hAnsiTheme="majorHAnsi" w:cs="Calibri"/>
            <w:noProof/>
            <w:sz w:val="24"/>
            <w:szCs w:val="24"/>
            <w:lang w:eastAsia="en-GB"/>
          </w:rPr>
          <w:drawing>
            <wp:inline distT="19050" distB="19050" distL="19050" distR="19050" wp14:anchorId="2213CEB5" wp14:editId="6CEDB07F">
              <wp:extent cx="457200" cy="215900"/>
              <wp:effectExtent l="0" t="0" r="0" b="0"/>
              <wp:docPr id="2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1"/>
                      <a:srcRect/>
                      <a:stretch>
                        <a:fillRect/>
                      </a:stretch>
                    </pic:blipFill>
                    <pic:spPr>
                      <a:xfrm>
                        <a:off x="0" y="0"/>
                        <a:ext cx="457200" cy="215900"/>
                      </a:xfrm>
                      <a:prstGeom prst="rect">
                        <a:avLst/>
                      </a:prstGeom>
                      <a:ln/>
                    </pic:spPr>
                  </pic:pic>
                </a:graphicData>
              </a:graphic>
            </wp:inline>
          </w:drawing>
        </w:r>
      </w:hyperlink>
      <w:r w:rsidRPr="00486CE0">
        <w:rPr>
          <w:rFonts w:asciiTheme="majorHAnsi" w:eastAsia="Calibri" w:hAnsiTheme="majorHAnsi" w:cs="Calibri"/>
          <w:sz w:val="24"/>
          <w:szCs w:val="24"/>
        </w:rPr>
        <w:t>) upon the positive square root of their weighting (</w:t>
      </w:r>
      <w:hyperlink r:id="rId22">
        <w:r w:rsidRPr="00486CE0">
          <w:rPr>
            <w:rFonts w:asciiTheme="majorHAnsi" w:eastAsia="Calibri" w:hAnsiTheme="majorHAnsi" w:cs="Calibri"/>
            <w:noProof/>
            <w:sz w:val="24"/>
            <w:szCs w:val="24"/>
            <w:lang w:eastAsia="en-GB"/>
          </w:rPr>
          <w:drawing>
            <wp:inline distT="19050" distB="19050" distL="19050" distR="19050" wp14:anchorId="7598E18F" wp14:editId="05121AAC">
              <wp:extent cx="304800" cy="165100"/>
              <wp:effectExtent l="0" t="0" r="0" b="0"/>
              <wp:docPr id="2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3"/>
                      <a:srcRect/>
                      <a:stretch>
                        <a:fillRect/>
                      </a:stretch>
                    </pic:blipFill>
                    <pic:spPr>
                      <a:xfrm>
                        <a:off x="0" y="0"/>
                        <a:ext cx="3048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As a consequence, for each variant the residual is proportional to its contribution to heterogeneity using either Cochran’s Q statistic or Rucker’s Q statistic for IVW or MR Egger respectively. </w:t>
      </w:r>
      <w:r w:rsidR="00F126B6" w:rsidRPr="00F126B6">
        <w:rPr>
          <w:rFonts w:asciiTheme="majorHAnsi" w:eastAsia="Calibri" w:hAnsiTheme="majorHAnsi" w:cs="Calibri"/>
          <w:sz w:val="24"/>
          <w:szCs w:val="24"/>
        </w:rPr>
        <w:t xml:space="preserve">As a </w:t>
      </w:r>
      <w:r w:rsidR="00F126B6">
        <w:rPr>
          <w:rFonts w:asciiTheme="majorHAnsi" w:eastAsia="Calibri" w:hAnsiTheme="majorHAnsi" w:cs="Calibri"/>
          <w:sz w:val="24"/>
          <w:szCs w:val="24"/>
        </w:rPr>
        <w:t>practical</w:t>
      </w:r>
      <w:r w:rsidR="00F126B6" w:rsidRPr="00F126B6">
        <w:rPr>
          <w:rFonts w:asciiTheme="majorHAnsi" w:eastAsia="Calibri" w:hAnsiTheme="majorHAnsi" w:cs="Calibri"/>
          <w:sz w:val="24"/>
          <w:szCs w:val="24"/>
        </w:rPr>
        <w:t xml:space="preserve"> </w:t>
      </w:r>
      <w:r w:rsidR="00F126B6">
        <w:rPr>
          <w:rFonts w:asciiTheme="majorHAnsi" w:eastAsia="Calibri" w:hAnsiTheme="majorHAnsi" w:cs="Calibri"/>
          <w:sz w:val="24"/>
          <w:szCs w:val="24"/>
        </w:rPr>
        <w:t>approach,</w:t>
      </w:r>
      <w:r w:rsidR="00F126B6" w:rsidRPr="00486CE0">
        <w:rPr>
          <w:rFonts w:asciiTheme="majorHAnsi" w:eastAsia="Calibri" w:hAnsiTheme="majorHAnsi" w:cs="Calibri"/>
          <w:sz w:val="24"/>
          <w:szCs w:val="24"/>
        </w:rPr>
        <w:t xml:space="preserve"> </w:t>
      </w:r>
      <w:r w:rsidR="00F126B6">
        <w:rPr>
          <w:rFonts w:asciiTheme="majorHAnsi" w:eastAsia="Calibri" w:hAnsiTheme="majorHAnsi" w:cs="Calibri"/>
          <w:sz w:val="24"/>
          <w:szCs w:val="24"/>
        </w:rPr>
        <w:t>w</w:t>
      </w:r>
      <w:r w:rsidRPr="00486CE0">
        <w:rPr>
          <w:rFonts w:asciiTheme="majorHAnsi" w:eastAsia="Calibri" w:hAnsiTheme="majorHAnsi" w:cs="Calibri"/>
          <w:sz w:val="24"/>
          <w:szCs w:val="24"/>
        </w:rPr>
        <w:t xml:space="preserve">e adopted a conservative </w:t>
      </w:r>
      <w:r w:rsidR="00E5382F">
        <w:rPr>
          <w:rStyle w:val="CommentReference"/>
        </w:rPr>
        <w:commentReference w:id="11"/>
      </w:r>
      <w:commentRangeStart w:id="12"/>
      <w:commentRangeEnd w:id="12"/>
      <w:r w:rsidR="00F126B6">
        <w:rPr>
          <w:rStyle w:val="CommentReference"/>
        </w:rPr>
        <w:commentReference w:id="12"/>
      </w:r>
      <w:r w:rsidR="00E5382F">
        <w:rPr>
          <w:rFonts w:ascii="Calibri" w:eastAsia="Calibri" w:hAnsi="Calibri" w:cs="Calibri"/>
          <w:sz w:val="24"/>
          <w:szCs w:val="24"/>
        </w:rPr>
        <w:t>threshold</w:t>
      </w:r>
      <w:r w:rsidRPr="00486CE0">
        <w:rPr>
          <w:rFonts w:asciiTheme="majorHAnsi" w:eastAsia="Calibri" w:hAnsiTheme="majorHAnsi" w:cs="Calibri"/>
          <w:sz w:val="24"/>
          <w:szCs w:val="24"/>
        </w:rPr>
        <w:t xml:space="preserve"> for identifying outliers, dividing 0.05 by the number of SNPs as a correction for multiple testing</w:t>
      </w:r>
      <w:r w:rsidR="00585845">
        <w:rPr>
          <w:rFonts w:asciiTheme="majorHAnsi" w:eastAsia="Calibri" w:hAnsiTheme="majorHAnsi" w:cs="Calibri"/>
          <w:sz w:val="24"/>
          <w:szCs w:val="24"/>
        </w:rPr>
        <w:t>, though users can use other approaches through the software</w:t>
      </w:r>
      <w:r w:rsidRPr="00486CE0">
        <w:rPr>
          <w:rFonts w:asciiTheme="majorHAnsi" w:eastAsia="Calibri" w:hAnsiTheme="majorHAnsi" w:cs="Calibri"/>
          <w:sz w:val="24"/>
          <w:szCs w:val="24"/>
        </w:rPr>
        <w:t>.</w:t>
      </w:r>
      <w:r w:rsidR="00585845">
        <w:rPr>
          <w:rFonts w:asciiTheme="majorHAnsi" w:eastAsia="Calibri" w:hAnsiTheme="majorHAnsi" w:cs="Calibri"/>
          <w:sz w:val="24"/>
          <w:szCs w:val="24"/>
        </w:rPr>
        <w:t xml:space="preserve"> We note that the use of arbitrary thresholds is problematic, but we use them here to make high dimensional investigations more manageable.</w:t>
      </w:r>
      <w:r w:rsidRPr="00486CE0">
        <w:rPr>
          <w:rFonts w:asciiTheme="majorHAnsi" w:eastAsia="Calibri" w:hAnsiTheme="majorHAnsi" w:cs="Calibri"/>
          <w:sz w:val="24"/>
          <w:szCs w:val="24"/>
        </w:rPr>
        <w:t xml:space="preserve"> </w:t>
      </w:r>
      <w:r w:rsidR="00585845">
        <w:rPr>
          <w:rFonts w:asciiTheme="majorHAnsi" w:eastAsia="Calibri" w:hAnsiTheme="majorHAnsi" w:cs="Calibri"/>
          <w:sz w:val="24"/>
          <w:szCs w:val="24"/>
        </w:rPr>
        <w:t>W</w:t>
      </w:r>
      <w:r w:rsidRPr="00486CE0">
        <w:rPr>
          <w:rFonts w:asciiTheme="majorHAnsi" w:eastAsia="Calibri" w:hAnsiTheme="majorHAnsi" w:cs="Calibri"/>
          <w:sz w:val="24"/>
          <w:szCs w:val="24"/>
        </w:rPr>
        <w:t xml:space="preserve">e </w:t>
      </w:r>
      <w:r w:rsidR="00585845">
        <w:rPr>
          <w:rFonts w:asciiTheme="majorHAnsi" w:eastAsia="Calibri" w:hAnsiTheme="majorHAnsi" w:cs="Calibri"/>
          <w:sz w:val="24"/>
          <w:szCs w:val="24"/>
        </w:rPr>
        <w:t>employed</w:t>
      </w:r>
      <w:r w:rsidR="00585845" w:rsidRPr="00486CE0">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modified 2nd order </w:t>
      </w:r>
      <w:r w:rsidRPr="00486CE0">
        <w:rPr>
          <w:rFonts w:asciiTheme="majorHAnsi" w:eastAsia="Calibri" w:hAnsiTheme="majorHAnsi" w:cs="Calibri"/>
          <w:sz w:val="24"/>
          <w:szCs w:val="24"/>
        </w:rPr>
        <w:lastRenderedPageBreak/>
        <w:t xml:space="preserve">weights throughout this paper to avoid problems arising due to the no measurement error in the exposure (NOME) assumption </w:t>
      </w:r>
      <w:r w:rsidR="00E5382F">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&lt;EndNote&gt;&lt;Cite&gt;&lt;Author&gt;Bowden&lt;/Author&gt;&lt;Year&gt;2018&lt;/Year&gt;&lt;RecNum&gt;36&lt;/RecNum&gt;&lt;DisplayText&gt;(19)&lt;/DisplayText&gt;&lt;record&gt;&lt;rec-number&gt;36&lt;/rec-number&gt;&lt;foreign-keys&gt;&lt;key app="EN" db-id="x0teevaf5a05akervd25v50wfwp9z5x2vwxd" timestamp="1531934589"&gt;36&lt;/key&gt;&lt;/foreign-keys&gt;&lt;ref-type name="Journal Article"&gt;17&lt;/ref-type&gt;&lt;contributors&gt;&lt;authors&gt;&lt;author&gt;Bowden, Jack&lt;/author&gt;&lt;author&gt;Fabiola Del Greco, M&lt;/author&gt;&lt;author&gt;Minelli, Cosetta&lt;/author&gt;&lt;author&gt;Lawlor, Debbie&lt;/author&gt;&lt;author&gt;Zhao, Qingyuan&lt;/author&gt;&lt;author&gt;Sheehan, Nuala&lt;/author&gt;&lt;author&gt;Thompson, John&lt;/author&gt;&lt;author&gt;Smith, George Davey&lt;/author&gt;&lt;/authors&gt;&lt;/contributors&gt;&lt;titles&gt;&lt;title&gt;Improving the accuracy of two-sample summary data Mendelian randomization: moving beyond the NOME assumption&lt;/title&gt;&lt;secondary-title&gt;bioRxiv&lt;/secondary-title&gt;&lt;/titles&gt;&lt;periodical&gt;&lt;full-title&gt;BioRxiv&lt;/full-title&gt;&lt;/periodical&gt;&lt;pages&gt;159442&lt;/pages&gt;&lt;dates&gt;&lt;year&gt;2018&lt;/year&gt;&lt;/dates&gt;&lt;urls&gt;&lt;/urls&gt;&lt;/record&gt;&lt;/Cite&gt;&lt;/EndNote&gt;</w:instrText>
      </w:r>
      <w:r w:rsidR="00E5382F">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(19)</w:t>
      </w:r>
      <w:r w:rsidR="00E5382F">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assuming a multiplicative random effects model if any residual heterogeneity was detected.  </w:t>
      </w:r>
    </w:p>
    <w:p w14:paraId="70037514" w14:textId="77777777" w:rsidR="003D215F" w:rsidRPr="00486CE0" w:rsidRDefault="001F43DC">
      <w:pPr>
        <w:pStyle w:val="Heading3"/>
        <w:rPr>
          <w:rFonts w:asciiTheme="majorHAnsi" w:hAnsiTheme="majorHAnsi"/>
        </w:rPr>
      </w:pPr>
      <w:r w:rsidRPr="00486CE0">
        <w:rPr>
          <w:rFonts w:asciiTheme="majorHAnsi" w:hAnsiTheme="majorHAnsi"/>
        </w:rPr>
        <w:t>Candidate trait detection</w:t>
      </w:r>
    </w:p>
    <w:p w14:paraId="4FAF84BD" w14:textId="7342E36F"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Traits associated with the detected outliers could causally influence the outcome. MR-TRYX searches the MR-Base database to identify the traits that have associations with the detected outliers. By default</w:t>
      </w:r>
      <w:r w:rsidR="006A018A">
        <w:rPr>
          <w:rFonts w:asciiTheme="majorHAnsi" w:eastAsia="Calibri" w:hAnsiTheme="majorHAnsi" w:cs="Calibri"/>
          <w:sz w:val="24"/>
          <w:szCs w:val="24"/>
        </w:rPr>
        <w:t>,</w:t>
      </w:r>
      <w:r w:rsidRPr="00486CE0">
        <w:rPr>
          <w:rFonts w:asciiTheme="majorHAnsi" w:eastAsia="Calibri" w:hAnsiTheme="majorHAnsi" w:cs="Calibri"/>
          <w:sz w:val="24"/>
          <w:szCs w:val="24"/>
        </w:rPr>
        <w:t xml:space="preserve"> we limit the search to traits for which the GWAS results have greater than 500,000 SNPs and sample sizes exceeding 5,000. Traits that have an association with outlier SNPs at genome-wide </w:t>
      </w:r>
      <w:r w:rsidR="002F15B9">
        <w:rPr>
          <w:rFonts w:asciiTheme="majorHAnsi" w:eastAsia="Calibri" w:hAnsiTheme="majorHAnsi" w:cs="Calibri"/>
          <w:sz w:val="24"/>
          <w:szCs w:val="24"/>
        </w:rPr>
        <w:t>threshold</w:t>
      </w:r>
      <w:r w:rsidRPr="00486CE0">
        <w:rPr>
          <w:rFonts w:asciiTheme="majorHAnsi" w:eastAsia="Calibri" w:hAnsiTheme="majorHAnsi" w:cs="Calibri"/>
          <w:sz w:val="24"/>
          <w:szCs w:val="24"/>
        </w:rPr>
        <w:t xml:space="preserve"> (</w:t>
      </w:r>
      <w:r w:rsidR="00D8458A">
        <w:rPr>
          <w:rFonts w:asciiTheme="majorHAnsi" w:eastAsia="Calibri" w:hAnsiTheme="majorHAnsi" w:cs="Calibri"/>
          <w:sz w:val="24"/>
          <w:szCs w:val="24"/>
        </w:rPr>
        <w:t xml:space="preserve">p </w:t>
      </w:r>
      <w:r w:rsidRPr="00486CE0">
        <w:rPr>
          <w:rFonts w:asciiTheme="majorHAnsi" w:eastAsia="Calibri" w:hAnsiTheme="majorHAnsi" w:cs="Calibri"/>
          <w:sz w:val="24"/>
          <w:szCs w:val="24"/>
        </w:rPr>
        <w:t>&lt; 5 x 10</w:t>
      </w:r>
      <w:r w:rsidRPr="00486CE0">
        <w:rPr>
          <w:rFonts w:asciiTheme="majorHAnsi" w:eastAsia="Calibri" w:hAnsiTheme="majorHAnsi" w:cs="Calibri"/>
          <w:sz w:val="24"/>
          <w:szCs w:val="24"/>
          <w:vertAlign w:val="superscript"/>
        </w:rPr>
        <w:t>-8</w:t>
      </w:r>
      <w:r w:rsidR="002F15B9">
        <w:rPr>
          <w:rFonts w:asciiTheme="majorHAnsi" w:eastAsia="Calibri" w:hAnsiTheme="majorHAnsi" w:cs="Calibri"/>
          <w:sz w:val="24"/>
          <w:szCs w:val="24"/>
        </w:rPr>
        <w:t xml:space="preserve">; </w:t>
      </w:r>
      <w:r w:rsidR="00D8458A">
        <w:rPr>
          <w:rFonts w:asciiTheme="majorHAnsi" w:eastAsia="Calibri" w:hAnsiTheme="majorHAnsi" w:cs="Calibri"/>
          <w:sz w:val="24"/>
          <w:szCs w:val="24"/>
        </w:rPr>
        <w:t>in keeping with traditional GWAS thresholds used for instrument selection</w:t>
      </w:r>
      <w:r w:rsidRPr="00486CE0">
        <w:rPr>
          <w:rFonts w:asciiTheme="majorHAnsi" w:eastAsia="Calibri" w:hAnsiTheme="majorHAnsi" w:cs="Calibri"/>
          <w:sz w:val="24"/>
          <w:szCs w:val="24"/>
        </w:rPr>
        <w:t>) are regarded as potential risk factors for the outcome and defined as “candidate traits”. Each candidate trait is tested for its influence on the original outcome (Figure 1) using the IVW random effects model. Further, the candidate traits</w:t>
      </w:r>
      <w:ins w:id="13" w:author="Yoonsu Cho" w:date="2018-08-01T14:12:00Z">
        <w:r w:rsidR="002F4C55">
          <w:rPr>
            <w:rFonts w:asciiTheme="majorHAnsi" w:eastAsia="Calibri" w:hAnsiTheme="majorHAnsi" w:cs="Calibri"/>
            <w:sz w:val="24"/>
            <w:szCs w:val="24"/>
          </w:rPr>
          <w:t xml:space="preserve"> </w:t>
        </w:r>
        <w:commentRangeStart w:id="14"/>
        <w:r w:rsidR="002F4C55">
          <w:rPr>
            <w:rFonts w:asciiTheme="majorHAnsi" w:eastAsia="Calibri" w:hAnsiTheme="majorHAnsi" w:cs="Calibri"/>
            <w:sz w:val="24"/>
            <w:szCs w:val="24"/>
          </w:rPr>
          <w:t xml:space="preserve">that are </w:t>
        </w:r>
        <w:del w:id="15" w:author="Gibran Hemani [2]" w:date="2018-08-20T12:20:00Z">
          <w:r w:rsidR="002F4C55" w:rsidDel="0005410B">
            <w:rPr>
              <w:rFonts w:asciiTheme="majorHAnsi" w:eastAsia="Calibri" w:hAnsiTheme="majorHAnsi" w:cs="Calibri"/>
              <w:sz w:val="24"/>
              <w:szCs w:val="24"/>
            </w:rPr>
            <w:delText>c</w:delText>
          </w:r>
          <w:r w:rsidR="007D2014" w:rsidDel="0005410B">
            <w:rPr>
              <w:rFonts w:asciiTheme="majorHAnsi" w:eastAsia="Calibri" w:hAnsiTheme="majorHAnsi" w:cs="Calibri"/>
              <w:sz w:val="24"/>
              <w:szCs w:val="24"/>
            </w:rPr>
            <w:delText>ausally</w:delText>
          </w:r>
        </w:del>
      </w:ins>
      <w:ins w:id="16" w:author="Gibran Hemani [2]" w:date="2018-08-20T12:20:00Z">
        <w:r w:rsidR="0005410B">
          <w:rPr>
            <w:rFonts w:asciiTheme="majorHAnsi" w:eastAsia="Calibri" w:hAnsiTheme="majorHAnsi" w:cs="Calibri"/>
            <w:sz w:val="24"/>
            <w:szCs w:val="24"/>
          </w:rPr>
          <w:t>putatively</w:t>
        </w:r>
      </w:ins>
      <w:ins w:id="17" w:author="Yoonsu Cho" w:date="2018-08-01T14:13:00Z">
        <w:r w:rsidR="007D2014">
          <w:rPr>
            <w:rFonts w:asciiTheme="majorHAnsi" w:eastAsia="Calibri" w:hAnsiTheme="majorHAnsi" w:cs="Calibri"/>
            <w:sz w:val="24"/>
            <w:szCs w:val="24"/>
          </w:rPr>
          <w:t xml:space="preserve"> associated with the outcome (p &lt;0.05)</w:t>
        </w:r>
      </w:ins>
      <w:r w:rsidRPr="00486CE0">
        <w:rPr>
          <w:rFonts w:asciiTheme="majorHAnsi" w:eastAsia="Calibri" w:hAnsiTheme="majorHAnsi" w:cs="Calibri"/>
          <w:sz w:val="24"/>
          <w:szCs w:val="24"/>
        </w:rPr>
        <w:t xml:space="preserve"> </w:t>
      </w:r>
      <w:commentRangeEnd w:id="14"/>
      <w:r w:rsidR="007D2014">
        <w:rPr>
          <w:rStyle w:val="CommentReference"/>
        </w:rPr>
        <w:commentReference w:id="14"/>
      </w:r>
      <w:r w:rsidRPr="00486CE0">
        <w:rPr>
          <w:rFonts w:asciiTheme="majorHAnsi" w:eastAsia="Calibri" w:hAnsiTheme="majorHAnsi" w:cs="Calibri"/>
          <w:sz w:val="24"/>
          <w:szCs w:val="24"/>
        </w:rPr>
        <w:t xml:space="preserve">are used for MR analysis on the exposure to elucidate whether candidate traits explain the relationship between the exposure and the outcome independently. </w:t>
      </w:r>
    </w:p>
    <w:p w14:paraId="1B8425E6" w14:textId="77777777" w:rsidR="003D215F" w:rsidRPr="00486CE0" w:rsidRDefault="001F43DC">
      <w:pPr>
        <w:pStyle w:val="Heading4"/>
        <w:spacing w:before="40" w:after="0" w:line="259" w:lineRule="auto"/>
        <w:jc w:val="both"/>
        <w:rPr>
          <w:rFonts w:asciiTheme="majorHAnsi" w:hAnsiTheme="majorHAnsi"/>
        </w:rPr>
      </w:pPr>
      <w:bookmarkStart w:id="18" w:name="_satu5fuqr406" w:colFirst="0" w:colLast="0"/>
      <w:bookmarkEnd w:id="18"/>
      <w:r w:rsidRPr="00486CE0">
        <w:rPr>
          <w:rFonts w:asciiTheme="majorHAnsi" w:hAnsiTheme="majorHAnsi"/>
        </w:rPr>
        <w:t>Obtaining candidate trait - outcome effect estimates</w:t>
      </w:r>
    </w:p>
    <w:p w14:paraId="37AE96DC" w14:textId="026264FE"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Suppose we have </w:t>
      </w:r>
      <w:hyperlink r:id="rId24">
        <w:r w:rsidRPr="00486CE0">
          <w:rPr>
            <w:rFonts w:asciiTheme="majorHAnsi" w:eastAsia="Calibri" w:hAnsiTheme="majorHAnsi" w:cs="Calibri"/>
            <w:noProof/>
            <w:sz w:val="24"/>
            <w:szCs w:val="24"/>
            <w:lang w:eastAsia="en-GB"/>
          </w:rPr>
          <w:drawing>
            <wp:inline distT="19050" distB="19050" distL="19050" distR="19050" wp14:anchorId="2295E55E" wp14:editId="6B8D196B">
              <wp:extent cx="990600" cy="114300"/>
              <wp:effectExtent l="0" t="0" r="0" b="0"/>
              <wp:docPr id="49"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25"/>
                      <a:srcRect/>
                      <a:stretch>
                        <a:fillRect/>
                      </a:stretch>
                    </pic:blipFill>
                    <pic:spPr>
                      <a:xfrm>
                        <a:off x="0" y="0"/>
                        <a:ext cx="9906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instruments for the exposure </w:t>
      </w:r>
      <w:hyperlink r:id="rId26">
        <w:r w:rsidRPr="00486CE0">
          <w:rPr>
            <w:rFonts w:asciiTheme="majorHAnsi" w:eastAsia="Calibri" w:hAnsiTheme="majorHAnsi" w:cs="Calibri"/>
            <w:noProof/>
            <w:sz w:val="24"/>
            <w:szCs w:val="24"/>
            <w:lang w:eastAsia="en-GB"/>
          </w:rPr>
          <w:drawing>
            <wp:inline distT="19050" distB="19050" distL="19050" distR="19050" wp14:anchorId="1F1508A5" wp14:editId="04F975A4">
              <wp:extent cx="76200" cy="76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28">
        <w:r w:rsidRPr="00486CE0">
          <w:rPr>
            <w:rFonts w:asciiTheme="majorHAnsi" w:eastAsia="Calibri" w:hAnsiTheme="majorHAnsi" w:cs="Calibri"/>
            <w:noProof/>
            <w:sz w:val="24"/>
            <w:szCs w:val="24"/>
            <w:lang w:eastAsia="en-GB"/>
          </w:rPr>
          <w:drawing>
            <wp:inline distT="19050" distB="19050" distL="19050" distR="19050" wp14:anchorId="7122C3EE" wp14:editId="5DC379DF">
              <wp:extent cx="139700" cy="114300"/>
              <wp:effectExtent l="0" t="0" r="0" b="0"/>
              <wp:docPr id="30"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9"/>
                      <a:srcRect/>
                      <a:stretch>
                        <a:fillRect/>
                      </a:stretch>
                    </pic:blipFill>
                    <pic:spPr>
                      <a:xfrm>
                        <a:off x="0" y="0"/>
                        <a:ext cx="1397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an outlier in the x-y MR analysis </w:t>
      </w:r>
      <w:r w:rsidR="00C15FC6">
        <w:rPr>
          <w:rFonts w:asciiTheme="majorHAnsi" w:eastAsia="Calibri" w:hAnsiTheme="majorHAnsi" w:cs="Calibri"/>
          <w:sz w:val="24"/>
          <w:szCs w:val="24"/>
        </w:rPr>
        <w:t>due to an</w:t>
      </w:r>
      <w:r w:rsidRPr="00486CE0">
        <w:rPr>
          <w:rFonts w:asciiTheme="majorHAnsi" w:eastAsia="Calibri" w:hAnsiTheme="majorHAnsi" w:cs="Calibri"/>
          <w:sz w:val="24"/>
          <w:szCs w:val="24"/>
        </w:rPr>
        <w:t xml:space="preserve"> association with candidate trait </w:t>
      </w:r>
      <w:hyperlink r:id="rId30">
        <w:r w:rsidRPr="00486CE0">
          <w:rPr>
            <w:rFonts w:asciiTheme="majorHAnsi" w:eastAsia="Calibri" w:hAnsiTheme="majorHAnsi" w:cs="Calibri"/>
            <w:noProof/>
            <w:sz w:val="24"/>
            <w:szCs w:val="24"/>
            <w:lang w:eastAsia="en-GB"/>
          </w:rPr>
          <w:drawing>
            <wp:inline distT="19050" distB="19050" distL="19050" distR="19050" wp14:anchorId="2F2735F5" wp14:editId="0E4DB898">
              <wp:extent cx="76200" cy="101600"/>
              <wp:effectExtent l="0" t="0" r="0" b="0"/>
              <wp:docPr id="51"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w:t>
      </w:r>
      <w:r w:rsidR="002F15B9">
        <w:rPr>
          <w:rFonts w:asciiTheme="majorHAnsi" w:eastAsia="Calibri" w:hAnsiTheme="majorHAnsi" w:cs="Calibri"/>
          <w:sz w:val="24"/>
          <w:szCs w:val="24"/>
        </w:rPr>
        <w:t xml:space="preserve"> </w:t>
      </w:r>
      <w:r w:rsidRPr="00486CE0">
        <w:rPr>
          <w:rFonts w:asciiTheme="majorHAnsi" w:eastAsia="Calibri" w:hAnsiTheme="majorHAnsi" w:cs="Calibri"/>
          <w:sz w:val="24"/>
          <w:szCs w:val="24"/>
        </w:rPr>
        <w:t xml:space="preserve">Also, </w:t>
      </w:r>
      <w:hyperlink r:id="rId32">
        <w:r w:rsidRPr="00486CE0">
          <w:rPr>
            <w:rFonts w:asciiTheme="majorHAnsi" w:eastAsia="Calibri" w:hAnsiTheme="majorHAnsi" w:cs="Calibri"/>
            <w:noProof/>
            <w:sz w:val="24"/>
            <w:szCs w:val="24"/>
            <w:lang w:eastAsia="en-GB"/>
          </w:rPr>
          <w:drawing>
            <wp:inline distT="19050" distB="19050" distL="19050" distR="19050" wp14:anchorId="56AF68B9" wp14:editId="22516251">
              <wp:extent cx="76200" cy="101600"/>
              <wp:effectExtent l="0" t="0" r="0" b="0"/>
              <wp:docPr id="35"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has </w:t>
      </w:r>
      <w:hyperlink r:id="rId33">
        <w:r w:rsidRPr="00486CE0">
          <w:rPr>
            <w:rFonts w:asciiTheme="majorHAnsi" w:eastAsia="Calibri" w:hAnsiTheme="majorHAnsi" w:cs="Calibri"/>
            <w:noProof/>
            <w:sz w:val="24"/>
            <w:szCs w:val="24"/>
            <w:lang w:eastAsia="en-GB"/>
          </w:rPr>
          <w:drawing>
            <wp:inline distT="19050" distB="19050" distL="19050" distR="19050" wp14:anchorId="2735807D" wp14:editId="4A8F04B1">
              <wp:extent cx="977900" cy="114300"/>
              <wp:effectExtent l="0" t="0" r="0" b="0"/>
              <wp:docPr id="3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4"/>
                      <a:srcRect/>
                      <a:stretch>
                        <a:fillRect/>
                      </a:stretch>
                    </pic:blipFill>
                    <pic:spPr>
                      <a:xfrm>
                        <a:off x="0" y="0"/>
                        <a:ext cx="9779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genetic instruments. To obtain the influence of </w:t>
      </w:r>
      <w:hyperlink r:id="rId35">
        <w:r w:rsidRPr="00486CE0">
          <w:rPr>
            <w:rFonts w:asciiTheme="majorHAnsi" w:eastAsia="Calibri" w:hAnsiTheme="majorHAnsi" w:cs="Calibri"/>
            <w:noProof/>
            <w:sz w:val="24"/>
            <w:szCs w:val="24"/>
            <w:lang w:eastAsia="en-GB"/>
          </w:rPr>
          <w:drawing>
            <wp:inline distT="19050" distB="19050" distL="19050" distR="19050" wp14:anchorId="6BB3C680" wp14:editId="6AD31249">
              <wp:extent cx="266700" cy="165100"/>
              <wp:effectExtent l="0" t="0" r="0" b="0"/>
              <wp:docPr id="1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uncontaminated by shared genetic effects between </w:t>
      </w:r>
      <w:hyperlink r:id="rId37">
        <w:r w:rsidRPr="00486CE0">
          <w:rPr>
            <w:rFonts w:asciiTheme="majorHAnsi" w:eastAsia="Calibri" w:hAnsiTheme="majorHAnsi" w:cs="Calibri"/>
            <w:noProof/>
            <w:sz w:val="24"/>
            <w:szCs w:val="24"/>
            <w:lang w:eastAsia="en-GB"/>
          </w:rPr>
          <w:drawing>
            <wp:inline distT="19050" distB="19050" distL="19050" distR="19050" wp14:anchorId="3E71690A" wp14:editId="1FD77B7A">
              <wp:extent cx="76200" cy="101600"/>
              <wp:effectExtent l="0" t="0" r="0" b="0"/>
              <wp:docPr id="5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38">
        <w:r w:rsidRPr="00486CE0">
          <w:rPr>
            <w:rFonts w:asciiTheme="majorHAnsi" w:eastAsia="Calibri" w:hAnsiTheme="majorHAnsi" w:cs="Calibri"/>
            <w:noProof/>
            <w:sz w:val="24"/>
            <w:szCs w:val="24"/>
            <w:lang w:eastAsia="en-GB"/>
          </w:rPr>
          <w:drawing>
            <wp:inline distT="19050" distB="19050" distL="19050" distR="19050" wp14:anchorId="28A8BECE" wp14:editId="6CACA340">
              <wp:extent cx="76200" cy="762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we obtain a unique list of </w:t>
      </w:r>
      <w:hyperlink r:id="rId39">
        <w:r w:rsidRPr="00486CE0">
          <w:rPr>
            <w:rFonts w:asciiTheme="majorHAnsi" w:eastAsia="Calibri" w:hAnsiTheme="majorHAnsi" w:cs="Calibri"/>
            <w:noProof/>
            <w:sz w:val="24"/>
            <w:szCs w:val="24"/>
            <w:lang w:eastAsia="en-GB"/>
          </w:rPr>
          <w:drawing>
            <wp:inline distT="19050" distB="19050" distL="19050" distR="19050" wp14:anchorId="35FFB3DB" wp14:editId="2DA397B9">
              <wp:extent cx="114300" cy="114300"/>
              <wp:effectExtent l="0" t="0" r="0" b="0"/>
              <wp:docPr id="34"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40"/>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clumped instruments for both </w:t>
      </w:r>
      <w:hyperlink r:id="rId41">
        <w:r w:rsidRPr="00486CE0">
          <w:rPr>
            <w:rFonts w:asciiTheme="majorHAnsi" w:eastAsia="Calibri" w:hAnsiTheme="majorHAnsi" w:cs="Calibri"/>
            <w:noProof/>
            <w:sz w:val="24"/>
            <w:szCs w:val="24"/>
            <w:lang w:eastAsia="en-GB"/>
          </w:rPr>
          <w:drawing>
            <wp:inline distT="19050" distB="19050" distL="19050" distR="19050" wp14:anchorId="780072C3" wp14:editId="443FABE2">
              <wp:extent cx="76200" cy="76200"/>
              <wp:effectExtent l="0" t="0" r="0" b="0"/>
              <wp:docPr id="40"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42">
        <w:r w:rsidRPr="00486CE0">
          <w:rPr>
            <w:rFonts w:asciiTheme="majorHAnsi" w:eastAsia="Calibri" w:hAnsiTheme="majorHAnsi" w:cs="Calibri"/>
            <w:noProof/>
            <w:sz w:val="24"/>
            <w:szCs w:val="24"/>
            <w:lang w:eastAsia="en-GB"/>
          </w:rPr>
          <w:drawing>
            <wp:inline distT="19050" distB="19050" distL="19050" distR="19050" wp14:anchorId="59B1DF7B" wp14:editId="17D75E7B">
              <wp:extent cx="76200" cy="101600"/>
              <wp:effectExtent l="0" t="0" r="0" b="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and then obtain the genetic effects of each of these SNPs on the exposure </w:t>
      </w:r>
      <w:hyperlink r:id="rId43">
        <w:r w:rsidRPr="00486CE0">
          <w:rPr>
            <w:rFonts w:asciiTheme="majorHAnsi" w:eastAsia="Calibri" w:hAnsiTheme="majorHAnsi" w:cs="Calibri"/>
            <w:noProof/>
            <w:sz w:val="24"/>
            <w:szCs w:val="24"/>
            <w:lang w:eastAsia="en-GB"/>
          </w:rPr>
          <w:drawing>
            <wp:inline distT="19050" distB="19050" distL="19050" distR="19050" wp14:anchorId="3C5064A2" wp14:editId="73316D6B">
              <wp:extent cx="266700" cy="165100"/>
              <wp:effectExtent l="0" t="0" r="0" b="0"/>
              <wp:docPr id="45"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4"/>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candidate trait </w:t>
      </w:r>
      <w:hyperlink r:id="rId45">
        <w:r w:rsidRPr="00486CE0">
          <w:rPr>
            <w:rFonts w:asciiTheme="majorHAnsi" w:eastAsia="Calibri" w:hAnsiTheme="majorHAnsi" w:cs="Calibri"/>
            <w:noProof/>
            <w:sz w:val="24"/>
            <w:szCs w:val="24"/>
            <w:lang w:eastAsia="en-GB"/>
          </w:rPr>
          <w:drawing>
            <wp:inline distT="19050" distB="19050" distL="19050" distR="19050" wp14:anchorId="4A3FA884" wp14:editId="0730B988">
              <wp:extent cx="266700" cy="165100"/>
              <wp:effectExtent l="0" t="0" r="0" b="0"/>
              <wp:docPr id="48"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4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outcome </w:t>
      </w:r>
      <w:hyperlink r:id="rId47">
        <w:r w:rsidRPr="00486CE0">
          <w:rPr>
            <w:rFonts w:asciiTheme="majorHAnsi" w:eastAsia="Calibri" w:hAnsiTheme="majorHAnsi" w:cs="Calibri"/>
            <w:noProof/>
            <w:sz w:val="24"/>
            <w:szCs w:val="24"/>
            <w:lang w:eastAsia="en-GB"/>
          </w:rPr>
          <w:drawing>
            <wp:inline distT="19050" distB="19050" distL="19050" distR="19050" wp14:anchorId="734A4742" wp14:editId="039C994E">
              <wp:extent cx="266700" cy="1651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Finally, we estimate the causal influence of </w:t>
      </w:r>
      <w:hyperlink r:id="rId49">
        <w:r w:rsidRPr="00486CE0">
          <w:rPr>
            <w:rFonts w:asciiTheme="majorHAnsi" w:eastAsia="Calibri" w:hAnsiTheme="majorHAnsi" w:cs="Calibri"/>
            <w:noProof/>
            <w:sz w:val="24"/>
            <w:szCs w:val="24"/>
            <w:lang w:eastAsia="en-GB"/>
          </w:rPr>
          <w:drawing>
            <wp:inline distT="19050" distB="19050" distL="19050" distR="19050" wp14:anchorId="29B1EF39" wp14:editId="2A3325CA">
              <wp:extent cx="76200" cy="101600"/>
              <wp:effectExtent l="0" t="0" r="0" b="0"/>
              <wp:docPr id="5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50">
        <w:r w:rsidRPr="00486CE0">
          <w:rPr>
            <w:rFonts w:asciiTheme="majorHAnsi" w:eastAsia="Calibri" w:hAnsiTheme="majorHAnsi" w:cs="Calibri"/>
            <w:noProof/>
            <w:sz w:val="24"/>
            <w:szCs w:val="24"/>
            <w:lang w:eastAsia="en-GB"/>
          </w:rPr>
          <w:drawing>
            <wp:inline distT="19050" distB="19050" distL="19050" distR="19050" wp14:anchorId="073D862F" wp14:editId="5E517DB5">
              <wp:extent cx="76200" cy="114300"/>
              <wp:effectExtent l="0" t="0" r="0" b="0"/>
              <wp:docPr id="2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conditioning on </w:t>
      </w:r>
      <w:hyperlink r:id="rId52">
        <w:r w:rsidRPr="00486CE0">
          <w:rPr>
            <w:rFonts w:asciiTheme="majorHAnsi" w:eastAsia="Calibri" w:hAnsiTheme="majorHAnsi" w:cs="Calibri"/>
            <w:noProof/>
            <w:sz w:val="24"/>
            <w:szCs w:val="24"/>
            <w:lang w:eastAsia="en-GB"/>
          </w:rPr>
          <w:drawing>
            <wp:inline distT="19050" distB="19050" distL="19050" distR="19050" wp14:anchorId="77507147" wp14:editId="6416998A">
              <wp:extent cx="76200" cy="76200"/>
              <wp:effectExtent l="0" t="0" r="0" b="0"/>
              <wp:docPr id="1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by regression </w:t>
      </w:r>
      <w:hyperlink r:id="rId53">
        <w:r w:rsidRPr="00486CE0">
          <w:rPr>
            <w:rFonts w:asciiTheme="majorHAnsi" w:eastAsia="Calibri" w:hAnsiTheme="majorHAnsi" w:cs="Calibri"/>
            <w:noProof/>
            <w:sz w:val="24"/>
            <w:szCs w:val="24"/>
            <w:lang w:eastAsia="en-GB"/>
          </w:rPr>
          <w:drawing>
            <wp:inline distT="19050" distB="19050" distL="19050" distR="19050" wp14:anchorId="520D40F0" wp14:editId="6181100D">
              <wp:extent cx="1308100" cy="165100"/>
              <wp:effectExtent l="0" t="0" r="0" b="0"/>
              <wp:docPr id="54"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54"/>
                      <a:srcRect/>
                      <a:stretch>
                        <a:fillRect/>
                      </a:stretch>
                    </pic:blipFill>
                    <pic:spPr>
                      <a:xfrm>
                        <a:off x="0" y="0"/>
                        <a:ext cx="13081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weighted by the inverse of the variance of the </w:t>
      </w:r>
      <w:hyperlink r:id="rId55">
        <w:r w:rsidRPr="00486CE0">
          <w:rPr>
            <w:rFonts w:asciiTheme="majorHAnsi" w:eastAsia="Calibri" w:hAnsiTheme="majorHAnsi" w:cs="Calibri"/>
            <w:noProof/>
            <w:sz w:val="24"/>
            <w:szCs w:val="24"/>
            <w:lang w:eastAsia="en-GB"/>
          </w:rPr>
          <w:drawing>
            <wp:inline distT="19050" distB="19050" distL="19050" distR="19050" wp14:anchorId="2F51ACE6" wp14:editId="6B62B5CA">
              <wp:extent cx="266700" cy="165100"/>
              <wp:effectExtent l="0" t="0" r="0" b="0"/>
              <wp:docPr id="43"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estimates.</w:t>
      </w:r>
    </w:p>
    <w:p w14:paraId="3FDE5980" w14:textId="10003971" w:rsidR="003D215F" w:rsidRPr="00520D4D"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the case of an outlier SNP associating with many candidate traits we first apply a LASSO regression of </w:t>
      </w:r>
      <w:hyperlink r:id="rId56">
        <w:r w:rsidRPr="00486CE0">
          <w:rPr>
            <w:rFonts w:asciiTheme="majorHAnsi" w:eastAsia="Calibri" w:hAnsiTheme="majorHAnsi" w:cs="Calibri"/>
            <w:noProof/>
            <w:sz w:val="24"/>
            <w:szCs w:val="24"/>
            <w:lang w:eastAsia="en-GB"/>
          </w:rPr>
          <w:drawing>
            <wp:inline distT="19050" distB="19050" distL="19050" distR="19050" wp14:anchorId="44E4F61A" wp14:editId="1EC216B1">
              <wp:extent cx="2311400" cy="165100"/>
              <wp:effectExtent l="0" t="0" r="0" b="0"/>
              <wp:docPr id="33"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7"/>
                      <a:srcRect/>
                      <a:stretch>
                        <a:fillRect/>
                      </a:stretch>
                    </pic:blipFill>
                    <pic:spPr>
                      <a:xfrm>
                        <a:off x="0" y="0"/>
                        <a:ext cx="23114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use cross validation to obtain the shrinkage parameter that minimises </w:t>
      </w:r>
      <w:r w:rsidR="0052585B">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 xml:space="preserve">residual squared error. We retain only the candidate traits that </w:t>
      </w:r>
      <w:ins w:id="19" w:author="Yoonsu Cho" w:date="2018-08-01T14:18:00Z">
        <w:r w:rsidR="007D2014">
          <w:rPr>
            <w:rFonts w:asciiTheme="majorHAnsi" w:eastAsia="Calibri" w:hAnsiTheme="majorHAnsi" w:cs="Calibri"/>
            <w:sz w:val="24"/>
            <w:szCs w:val="24"/>
          </w:rPr>
          <w:t xml:space="preserve">are </w:t>
        </w:r>
        <w:del w:id="20" w:author="Gibran Hemani [2]" w:date="2018-08-20T12:21:00Z">
          <w:r w:rsidR="007D2014" w:rsidDel="0005410B">
            <w:rPr>
              <w:rFonts w:asciiTheme="majorHAnsi" w:eastAsia="Calibri" w:hAnsiTheme="majorHAnsi" w:cs="Calibri"/>
              <w:sz w:val="24"/>
              <w:szCs w:val="24"/>
            </w:rPr>
            <w:delText>causally</w:delText>
          </w:r>
        </w:del>
      </w:ins>
      <w:ins w:id="21" w:author="Gibran Hemani [2]" w:date="2018-08-20T12:21:00Z">
        <w:r w:rsidR="0005410B">
          <w:rPr>
            <w:rFonts w:asciiTheme="majorHAnsi" w:eastAsia="Calibri" w:hAnsiTheme="majorHAnsi" w:cs="Calibri"/>
            <w:sz w:val="24"/>
            <w:szCs w:val="24"/>
          </w:rPr>
          <w:t>putatively</w:t>
        </w:r>
      </w:ins>
      <w:ins w:id="22" w:author="Yoonsu Cho" w:date="2018-08-01T14:18:00Z">
        <w:r w:rsidR="007D2014">
          <w:rPr>
            <w:rFonts w:asciiTheme="majorHAnsi" w:eastAsia="Calibri" w:hAnsiTheme="majorHAnsi" w:cs="Calibri"/>
            <w:sz w:val="24"/>
            <w:szCs w:val="24"/>
          </w:rPr>
          <w:t xml:space="preserve"> associated with the outcome and </w:t>
        </w:r>
      </w:ins>
      <w:r w:rsidRPr="00486CE0">
        <w:rPr>
          <w:rFonts w:asciiTheme="majorHAnsi" w:eastAsia="Calibri" w:hAnsiTheme="majorHAnsi" w:cs="Calibri"/>
          <w:sz w:val="24"/>
          <w:szCs w:val="24"/>
        </w:rPr>
        <w:t>have non-zero effects after shrinkage</w:t>
      </w:r>
      <w:ins w:id="23" w:author="Yoonsu Cho" w:date="2018-08-01T14:19:00Z">
        <w:r w:rsidR="007D2014">
          <w:rPr>
            <w:rFonts w:asciiTheme="majorHAnsi" w:eastAsia="Calibri" w:hAnsiTheme="majorHAnsi" w:cs="Calibri"/>
            <w:sz w:val="24"/>
            <w:szCs w:val="24"/>
          </w:rPr>
          <w:t xml:space="preserve">. Then we </w:t>
        </w:r>
      </w:ins>
      <w:del w:id="24" w:author="Yoonsu Cho" w:date="2018-08-01T14:19:00Z">
        <w:r w:rsidRPr="00486CE0" w:rsidDel="007D2014">
          <w:rPr>
            <w:rFonts w:asciiTheme="majorHAnsi" w:eastAsia="Calibri" w:hAnsiTheme="majorHAnsi" w:cs="Calibri"/>
            <w:sz w:val="24"/>
            <w:szCs w:val="24"/>
          </w:rPr>
          <w:delText xml:space="preserve"> and </w:delText>
        </w:r>
      </w:del>
      <w:r w:rsidRPr="00486CE0">
        <w:rPr>
          <w:rFonts w:asciiTheme="majorHAnsi" w:eastAsia="Calibri" w:hAnsiTheme="majorHAnsi" w:cs="Calibri"/>
          <w:sz w:val="24"/>
          <w:szCs w:val="24"/>
        </w:rPr>
        <w:t xml:space="preserve">apply </w:t>
      </w:r>
      <w:del w:id="25" w:author="Gibran Hemani [2]" w:date="2018-08-20T12:22:00Z">
        <w:r w:rsidRPr="00486CE0" w:rsidDel="0005410B">
          <w:rPr>
            <w:rFonts w:asciiTheme="majorHAnsi" w:eastAsia="Calibri" w:hAnsiTheme="majorHAnsi" w:cs="Calibri"/>
            <w:sz w:val="24"/>
            <w:szCs w:val="24"/>
          </w:rPr>
          <w:delText xml:space="preserve">them </w:delText>
        </w:r>
      </w:del>
      <w:ins w:id="26" w:author="Gibran Hemani [2]" w:date="2018-08-20T12:22:00Z">
        <w:r w:rsidR="0005410B">
          <w:rPr>
            <w:rFonts w:asciiTheme="majorHAnsi" w:eastAsia="Calibri" w:hAnsiTheme="majorHAnsi" w:cs="Calibri"/>
            <w:sz w:val="24"/>
            <w:szCs w:val="24"/>
          </w:rPr>
          <w:t xml:space="preserve">remaining traits </w:t>
        </w:r>
      </w:ins>
      <w:r w:rsidRPr="00486CE0">
        <w:rPr>
          <w:rFonts w:asciiTheme="majorHAnsi" w:eastAsia="Calibri" w:hAnsiTheme="majorHAnsi" w:cs="Calibri"/>
          <w:sz w:val="24"/>
          <w:szCs w:val="24"/>
        </w:rPr>
        <w:t xml:space="preserve">in a multivariable model with </w:t>
      </w:r>
      <w:hyperlink r:id="rId58">
        <w:r w:rsidRPr="00486CE0">
          <w:rPr>
            <w:rFonts w:asciiTheme="majorHAnsi" w:eastAsia="Calibri" w:hAnsiTheme="majorHAnsi" w:cs="Calibri"/>
            <w:noProof/>
            <w:sz w:val="24"/>
            <w:szCs w:val="24"/>
            <w:lang w:eastAsia="en-GB"/>
          </w:rPr>
          <w:drawing>
            <wp:inline distT="19050" distB="19050" distL="19050" distR="19050" wp14:anchorId="16ED5693" wp14:editId="2A1F09D0">
              <wp:extent cx="76200" cy="76200"/>
              <wp:effectExtent l="0" t="0" r="0" b="0"/>
              <wp:docPr id="42"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against the outcome, as described above. We perform the LASSO step because many traits in the MR-Base database have considerable overlap and redundancy, and the statistical power of multivariable analysis depends on the heterogeneity between the genetic effects on the exposure </w:t>
      </w:r>
      <w:commentRangeStart w:id="27"/>
      <w:commentRangeStart w:id="28"/>
      <w:r w:rsidRPr="00486CE0">
        <w:rPr>
          <w:rFonts w:asciiTheme="majorHAnsi" w:eastAsia="Calibri" w:hAnsiTheme="majorHAnsi" w:cs="Calibri"/>
          <w:sz w:val="24"/>
          <w:szCs w:val="24"/>
        </w:rPr>
        <w:t>variables</w:t>
      </w:r>
      <w:commentRangeEnd w:id="27"/>
      <w:r w:rsidR="0052585B">
        <w:rPr>
          <w:rStyle w:val="CommentReference"/>
        </w:rPr>
        <w:commentReference w:id="27"/>
      </w:r>
      <w:commentRangeEnd w:id="28"/>
      <w:r w:rsidR="006A018A">
        <w:rPr>
          <w:rStyle w:val="CommentReference"/>
        </w:rPr>
        <w:commentReference w:id="28"/>
      </w:r>
      <w:ins w:id="29" w:author="Yoonsu Cho" w:date="2018-07-30T10:47:00Z">
        <w:r w:rsidR="006A018A">
          <w:rPr>
            <w:rFonts w:asciiTheme="majorHAnsi" w:eastAsia="Calibri" w:hAnsiTheme="majorHAnsi" w:cs="Calibri"/>
            <w:sz w:val="24"/>
            <w:szCs w:val="24"/>
          </w:rPr>
          <w:t xml:space="preserve"> </w:t>
        </w:r>
      </w:ins>
      <w:r w:rsidR="006A018A">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&lt;EndNote&gt;&lt;Cite&gt;&lt;Author&gt;Sanderson&lt;/Author&gt;&lt;Year&gt;2018&lt;/Year&gt;&lt;RecNum&gt;41&lt;/RecNum&gt;&lt;DisplayText&gt;(20)&lt;/DisplayText&gt;&lt;record&gt;&lt;rec-number&gt;41&lt;/rec-number&gt;&lt;foreign-keys&gt;&lt;key app="EN" db-id="x0teevaf5a05akervd25v50wfwp9z5x2vwxd" timestamp="1532944015"&gt;41&lt;/key&gt;&lt;/foreign-keys&gt;&lt;ref-type name="Journal Article"&gt;17&lt;/ref-type&gt;&lt;contributors&gt;&lt;authors&gt;&lt;author&gt;Sanderson, Eleanor&lt;/author&gt;&lt;author&gt;Davey Smith, George&lt;/author&gt;&lt;author&gt;Windmeijer, Frank&lt;/author&gt;&lt;author&gt;Bowden, Jack&lt;/author&gt;&lt;/authors&gt;&lt;/contributors&gt;&lt;titles&gt;&lt;title&gt;An examination of multivariable Mendelian randomization in the single sample and two-sample summary data settings&lt;/title&gt;&lt;secondary-title&gt;bioRxiv&lt;/secondary-title&gt;&lt;/titles&gt;&lt;periodical&gt;&lt;full-title&gt;BioRxiv&lt;/full-title&gt;&lt;/periodical&gt;&lt;dates&gt;&lt;year&gt;2018&lt;/year&gt;&lt;/dates&gt;&lt;urls&gt;&lt;related-urls&gt;&lt;url&gt;https://www.biorxiv.org/content/biorxiv/early/2018/04/27/306209.full.pdf&lt;/url&gt;&lt;/related-urls&gt;&lt;/urls&gt;&lt;electronic-resource-num&gt;10.1101/306209&lt;/electronic-resource-num&gt;&lt;/record&gt;&lt;/Cite&gt;&lt;/EndNote&gt;</w:instrText>
      </w:r>
      <w:r w:rsidR="006A018A">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(20)</w:t>
      </w:r>
      <w:r w:rsidR="006A018A">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Using LASSO therefore automates the removal of redundant traits.</w:t>
      </w:r>
      <w:r w:rsidR="0052585B">
        <w:rPr>
          <w:rFonts w:asciiTheme="majorHAnsi" w:eastAsia="Calibri" w:hAnsiTheme="majorHAnsi" w:cs="Calibri"/>
          <w:sz w:val="24"/>
          <w:szCs w:val="24"/>
        </w:rPr>
        <w:t xml:space="preserve"> With the remaining traits we then obtain estimates of </w:t>
      </w:r>
      <w:hyperlink r:id="rId59">
        <w:r w:rsidR="0052585B" w:rsidRPr="00486CE0">
          <w:rPr>
            <w:rFonts w:asciiTheme="majorHAnsi" w:eastAsia="Calibri" w:hAnsiTheme="majorHAnsi" w:cs="Calibri"/>
            <w:noProof/>
            <w:sz w:val="24"/>
            <w:szCs w:val="24"/>
            <w:lang w:eastAsia="en-GB"/>
          </w:rPr>
          <w:drawing>
            <wp:inline distT="19050" distB="19050" distL="19050" distR="19050" wp14:anchorId="6E5E98CA" wp14:editId="3E185F04">
              <wp:extent cx="266700" cy="165100"/>
              <wp:effectExtent l="0" t="0" r="0" b="0"/>
              <wp:docPr id="3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0052585B">
        <w:rPr>
          <w:rFonts w:asciiTheme="majorHAnsi" w:eastAsia="Calibri" w:hAnsiTheme="majorHAnsi" w:cs="Calibri"/>
          <w:noProof/>
          <w:sz w:val="24"/>
          <w:szCs w:val="24"/>
        </w:rPr>
        <w:t xml:space="preserve"> that are conditionally independent </w:t>
      </w:r>
      <w:r w:rsidR="00520D4D">
        <w:rPr>
          <w:rFonts w:asciiTheme="majorHAnsi" w:eastAsia="Calibri" w:hAnsiTheme="majorHAnsi" w:cs="Calibri"/>
          <w:noProof/>
          <w:sz w:val="24"/>
          <w:szCs w:val="24"/>
        </w:rPr>
        <w:t xml:space="preserve">of </w:t>
      </w:r>
      <w:r w:rsidR="00520D4D" w:rsidRPr="00520D4D">
        <w:rPr>
          <w:rFonts w:asciiTheme="majorHAnsi" w:eastAsia="Calibri" w:hAnsiTheme="majorHAnsi" w:cs="Calibri"/>
          <w:i/>
          <w:noProof/>
          <w:sz w:val="24"/>
          <w:szCs w:val="24"/>
        </w:rPr>
        <w:t>x</w:t>
      </w:r>
      <w:r w:rsidR="00520D4D">
        <w:rPr>
          <w:rFonts w:asciiTheme="majorHAnsi" w:eastAsia="Calibri" w:hAnsiTheme="majorHAnsi" w:cs="Calibri"/>
          <w:noProof/>
          <w:sz w:val="24"/>
          <w:szCs w:val="24"/>
        </w:rPr>
        <w:t xml:space="preserve"> and </w:t>
      </w:r>
      <w:r w:rsidR="0052585B" w:rsidRPr="00520D4D">
        <w:rPr>
          <w:rFonts w:asciiTheme="majorHAnsi" w:eastAsia="Calibri" w:hAnsiTheme="majorHAnsi" w:cs="Calibri"/>
          <w:noProof/>
          <w:sz w:val="24"/>
          <w:szCs w:val="24"/>
        </w:rPr>
        <w:t>amongst</w:t>
      </w:r>
      <w:r w:rsidR="0052585B">
        <w:rPr>
          <w:rFonts w:asciiTheme="majorHAnsi" w:eastAsia="Calibri" w:hAnsiTheme="majorHAnsi" w:cs="Calibri"/>
          <w:noProof/>
          <w:sz w:val="24"/>
          <w:szCs w:val="24"/>
        </w:rPr>
        <w:t xml:space="preserve"> all </w:t>
      </w:r>
      <w:r w:rsidR="00520D4D">
        <w:rPr>
          <w:rFonts w:asciiTheme="majorHAnsi" w:eastAsia="Calibri" w:hAnsiTheme="majorHAnsi" w:cs="Calibri"/>
          <w:i/>
          <w:noProof/>
          <w:sz w:val="24"/>
          <w:szCs w:val="24"/>
        </w:rPr>
        <w:t xml:space="preserve">P </w:t>
      </w:r>
      <w:r w:rsidR="0052585B">
        <w:rPr>
          <w:rFonts w:asciiTheme="majorHAnsi" w:eastAsia="Calibri" w:hAnsiTheme="majorHAnsi" w:cs="Calibri"/>
          <w:noProof/>
          <w:sz w:val="24"/>
          <w:szCs w:val="24"/>
        </w:rPr>
        <w:t xml:space="preserve">traits by </w:t>
      </w:r>
      <w:r w:rsidR="00520D4D">
        <w:rPr>
          <w:rFonts w:asciiTheme="majorHAnsi" w:eastAsia="Calibri" w:hAnsiTheme="majorHAnsi" w:cs="Calibri"/>
          <w:noProof/>
          <w:sz w:val="24"/>
          <w:szCs w:val="24"/>
        </w:rPr>
        <w:t xml:space="preserve">combining them in a multivariable analysis on the outcome </w:t>
      </w:r>
      <w:r w:rsidR="00520D4D">
        <w:rPr>
          <w:rFonts w:asciiTheme="majorHAnsi" w:eastAsia="Calibri" w:hAnsiTheme="majorHAnsi" w:cs="Calibri"/>
          <w:i/>
          <w:noProof/>
          <w:sz w:val="24"/>
          <w:szCs w:val="24"/>
        </w:rPr>
        <w:t>y</w:t>
      </w:r>
      <w:r w:rsidR="00520D4D">
        <w:rPr>
          <w:rFonts w:asciiTheme="majorHAnsi" w:eastAsia="Calibri" w:hAnsiTheme="majorHAnsi" w:cs="Calibri"/>
          <w:noProof/>
          <w:sz w:val="24"/>
          <w:szCs w:val="24"/>
        </w:rPr>
        <w:t>.</w:t>
      </w:r>
    </w:p>
    <w:p w14:paraId="501C6CB3" w14:textId="77777777" w:rsidR="003D215F" w:rsidRPr="00486CE0" w:rsidRDefault="001F43DC" w:rsidP="00D6651F">
      <w:pPr>
        <w:pStyle w:val="Heading3"/>
        <w:rPr>
          <w:rFonts w:asciiTheme="majorHAnsi" w:hAnsiTheme="majorHAnsi"/>
        </w:rPr>
      </w:pPr>
      <w:r w:rsidRPr="00486CE0">
        <w:rPr>
          <w:rFonts w:asciiTheme="majorHAnsi" w:hAnsiTheme="majorHAnsi"/>
        </w:rPr>
        <w:t>Adjusting exposure-outcome associations for known candidate-trait associations</w:t>
      </w:r>
    </w:p>
    <w:p w14:paraId="6D82E9C3"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An illustration of how outliers arise in MR analyses is shown in Figure 2. If a SNP </w:t>
      </w:r>
      <w:hyperlink r:id="rId60">
        <w:r w:rsidRPr="00486CE0">
          <w:rPr>
            <w:rFonts w:asciiTheme="majorHAnsi" w:eastAsia="Calibri" w:hAnsiTheme="majorHAnsi" w:cs="Calibri"/>
            <w:noProof/>
            <w:sz w:val="24"/>
            <w:szCs w:val="24"/>
            <w:lang w:eastAsia="en-GB"/>
          </w:rPr>
          <w:drawing>
            <wp:inline distT="19050" distB="19050" distL="19050" distR="19050" wp14:anchorId="03C84430" wp14:editId="34EC8DD3">
              <wp:extent cx="76200" cy="114300"/>
              <wp:effectExtent l="0" t="0" r="0" b="0"/>
              <wp:docPr id="2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exposure </w:t>
      </w:r>
      <w:hyperlink r:id="rId62">
        <w:r w:rsidRPr="00486CE0">
          <w:rPr>
            <w:rFonts w:asciiTheme="majorHAnsi" w:eastAsia="Calibri" w:hAnsiTheme="majorHAnsi" w:cs="Calibri"/>
            <w:noProof/>
            <w:sz w:val="24"/>
            <w:szCs w:val="24"/>
            <w:lang w:eastAsia="en-GB"/>
          </w:rPr>
          <w:drawing>
            <wp:inline distT="19050" distB="19050" distL="19050" distR="19050" wp14:anchorId="7209ADD1" wp14:editId="785E26C7">
              <wp:extent cx="76200" cy="76200"/>
              <wp:effectExtent l="0" t="0" r="0" b="0"/>
              <wp:docPr id="1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63">
        <w:r w:rsidRPr="00486CE0">
          <w:rPr>
            <w:rFonts w:asciiTheme="majorHAnsi" w:eastAsia="Calibri" w:hAnsiTheme="majorHAnsi" w:cs="Calibri"/>
            <w:noProof/>
            <w:sz w:val="24"/>
            <w:szCs w:val="24"/>
            <w:lang w:eastAsia="en-GB"/>
          </w:rPr>
          <w:drawing>
            <wp:inline distT="19050" distB="19050" distL="19050" distR="19050" wp14:anchorId="4F02AA3C" wp14:editId="3449A912">
              <wp:extent cx="76200" cy="7620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has some influence on outcome </w:t>
      </w:r>
      <w:hyperlink r:id="rId64">
        <w:r w:rsidRPr="00486CE0">
          <w:rPr>
            <w:rFonts w:asciiTheme="majorHAnsi" w:eastAsia="Calibri" w:hAnsiTheme="majorHAnsi" w:cs="Calibri"/>
            <w:noProof/>
            <w:sz w:val="24"/>
            <w:szCs w:val="24"/>
            <w:lang w:eastAsia="en-GB"/>
          </w:rPr>
          <w:drawing>
            <wp:inline distT="19050" distB="19050" distL="19050" distR="19050" wp14:anchorId="08E7F940" wp14:editId="4651BA55">
              <wp:extent cx="76200" cy="114300"/>
              <wp:effectExtent l="0" t="0" r="0" b="0"/>
              <wp:docPr id="50"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the SNP effect on </w:t>
      </w:r>
      <w:hyperlink r:id="rId65">
        <w:r w:rsidRPr="00486CE0">
          <w:rPr>
            <w:rFonts w:asciiTheme="majorHAnsi" w:eastAsia="Calibri" w:hAnsiTheme="majorHAnsi" w:cs="Calibri"/>
            <w:noProof/>
            <w:sz w:val="24"/>
            <w:szCs w:val="24"/>
            <w:lang w:eastAsia="en-GB"/>
          </w:rPr>
          <w:drawing>
            <wp:inline distT="19050" distB="19050" distL="19050" distR="19050" wp14:anchorId="48661D8E" wp14:editId="10889FCA">
              <wp:extent cx="76200" cy="1143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r w:rsidRPr="00486CE0">
        <w:rPr>
          <w:rFonts w:asciiTheme="majorHAnsi" w:eastAsia="Calibri" w:hAnsiTheme="majorHAnsi" w:cs="Calibri"/>
          <w:sz w:val="24"/>
          <w:szCs w:val="24"/>
        </w:rPr>
        <w:lastRenderedPageBreak/>
        <w:t xml:space="preserve">expected to be </w:t>
      </w:r>
      <w:hyperlink r:id="rId66">
        <w:r w:rsidRPr="00486CE0">
          <w:rPr>
            <w:rFonts w:asciiTheme="majorHAnsi" w:eastAsia="Calibri" w:hAnsiTheme="majorHAnsi" w:cs="Calibri"/>
            <w:noProof/>
            <w:sz w:val="24"/>
            <w:szCs w:val="24"/>
            <w:lang w:eastAsia="en-GB"/>
          </w:rPr>
          <w:drawing>
            <wp:inline distT="19050" distB="19050" distL="19050" distR="19050" wp14:anchorId="6466BBA2" wp14:editId="543918FB">
              <wp:extent cx="1117600" cy="165100"/>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7"/>
                      <a:srcRect/>
                      <a:stretch>
                        <a:fillRect/>
                      </a:stretch>
                    </pic:blipFill>
                    <pic:spPr>
                      <a:xfrm>
                        <a:off x="0" y="0"/>
                        <a:ext cx="11176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where </w:t>
      </w:r>
      <w:hyperlink r:id="rId68">
        <w:r w:rsidRPr="00486CE0">
          <w:rPr>
            <w:rFonts w:asciiTheme="majorHAnsi" w:eastAsia="Calibri" w:hAnsiTheme="majorHAnsi" w:cs="Calibri"/>
            <w:noProof/>
            <w:sz w:val="24"/>
            <w:szCs w:val="24"/>
            <w:lang w:eastAsia="en-GB"/>
          </w:rPr>
          <w:drawing>
            <wp:inline distT="19050" distB="19050" distL="19050" distR="19050" wp14:anchorId="2D803AF0" wp14:editId="2B61D64A">
              <wp:extent cx="266700" cy="16510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SNP effect on </w:t>
      </w:r>
      <w:hyperlink r:id="rId69">
        <w:r w:rsidRPr="00486CE0">
          <w:rPr>
            <w:rFonts w:asciiTheme="majorHAnsi" w:eastAsia="Calibri" w:hAnsiTheme="majorHAnsi" w:cs="Calibri"/>
            <w:noProof/>
            <w:sz w:val="24"/>
            <w:szCs w:val="24"/>
            <w:lang w:eastAsia="en-GB"/>
          </w:rPr>
          <w:drawing>
            <wp:inline distT="19050" distB="19050" distL="19050" distR="19050" wp14:anchorId="6366AB33" wp14:editId="74C2A6F4">
              <wp:extent cx="76200" cy="76200"/>
              <wp:effectExtent l="0" t="0" r="0" b="0"/>
              <wp:docPr id="1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70">
        <w:r w:rsidRPr="00486CE0">
          <w:rPr>
            <w:rFonts w:asciiTheme="majorHAnsi" w:eastAsia="Calibri" w:hAnsiTheme="majorHAnsi" w:cs="Calibri"/>
            <w:noProof/>
            <w:sz w:val="24"/>
            <w:szCs w:val="24"/>
            <w:lang w:eastAsia="en-GB"/>
          </w:rPr>
          <w:drawing>
            <wp:inline distT="19050" distB="19050" distL="19050" distR="19050" wp14:anchorId="6A8BE044" wp14:editId="132773D6">
              <wp:extent cx="266700" cy="165100"/>
              <wp:effectExtent l="0" t="0" r="0" b="0"/>
              <wp:docPr id="29"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1"/>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is the causal effect of </w:t>
      </w:r>
      <w:hyperlink r:id="rId72">
        <w:r w:rsidRPr="00486CE0">
          <w:rPr>
            <w:rFonts w:asciiTheme="majorHAnsi" w:eastAsia="Calibri" w:hAnsiTheme="majorHAnsi" w:cs="Calibri"/>
            <w:noProof/>
            <w:sz w:val="24"/>
            <w:szCs w:val="24"/>
            <w:lang w:eastAsia="en-GB"/>
          </w:rPr>
          <w:drawing>
            <wp:inline distT="19050" distB="19050" distL="19050" distR="19050" wp14:anchorId="6B939821" wp14:editId="18401D75">
              <wp:extent cx="76200" cy="762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76200" cy="76200"/>
                      </a:xfrm>
                      <a:prstGeom prst="rect">
                        <a:avLst/>
                      </a:prstGeom>
                      <a:ln/>
                    </pic:spPr>
                  </pic:pic>
                </a:graphicData>
              </a:graphic>
            </wp:inline>
          </w:drawing>
        </w:r>
      </w:hyperlink>
      <w:r w:rsidRPr="00486CE0">
        <w:rPr>
          <w:rFonts w:asciiTheme="majorHAnsi" w:eastAsia="Calibri" w:hAnsiTheme="majorHAnsi" w:cs="Calibri"/>
          <w:sz w:val="24"/>
          <w:szCs w:val="24"/>
        </w:rPr>
        <w:t xml:space="preserve"> on </w:t>
      </w:r>
      <w:hyperlink r:id="rId73">
        <w:r w:rsidRPr="00486CE0">
          <w:rPr>
            <w:rFonts w:asciiTheme="majorHAnsi" w:eastAsia="Calibri" w:hAnsiTheme="majorHAnsi" w:cs="Calibri"/>
            <w:noProof/>
            <w:sz w:val="24"/>
            <w:szCs w:val="24"/>
            <w:lang w:eastAsia="en-GB"/>
          </w:rPr>
          <w:drawing>
            <wp:inline distT="19050" distB="19050" distL="19050" distR="19050" wp14:anchorId="6EB6C188" wp14:editId="742B68CD">
              <wp:extent cx="76200" cy="114300"/>
              <wp:effectExtent l="0" t="0" r="0" b="0"/>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Any substantive difference between </w:t>
      </w:r>
      <w:hyperlink r:id="rId74">
        <w:r w:rsidRPr="00486CE0">
          <w:rPr>
            <w:rFonts w:asciiTheme="majorHAnsi" w:eastAsia="Calibri" w:hAnsiTheme="majorHAnsi" w:cs="Calibri"/>
            <w:noProof/>
            <w:sz w:val="24"/>
            <w:szCs w:val="24"/>
            <w:lang w:eastAsia="en-GB"/>
          </w:rPr>
          <w:drawing>
            <wp:inline distT="19050" distB="19050" distL="19050" distR="19050" wp14:anchorId="40607DFA" wp14:editId="50CDC340">
              <wp:extent cx="266700" cy="165100"/>
              <wp:effectExtent l="0" t="0" r="0" b="0"/>
              <wp:docPr id="46"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75">
        <w:r w:rsidRPr="00486CE0">
          <w:rPr>
            <w:rFonts w:asciiTheme="majorHAnsi" w:eastAsia="Calibri" w:hAnsiTheme="majorHAnsi" w:cs="Calibri"/>
            <w:noProof/>
            <w:sz w:val="24"/>
            <w:szCs w:val="24"/>
            <w:lang w:eastAsia="en-GB"/>
          </w:rPr>
          <w:drawing>
            <wp:inline distT="19050" distB="19050" distL="19050" distR="19050" wp14:anchorId="00C84984" wp14:editId="1EB90993">
              <wp:extent cx="584200" cy="165100"/>
              <wp:effectExtent l="0" t="0" r="0" b="0"/>
              <wp:docPr id="3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76"/>
                      <a:srcRect/>
                      <a:stretch>
                        <a:fillRect/>
                      </a:stretch>
                    </pic:blipFill>
                    <pic:spPr>
                      <a:xfrm>
                        <a:off x="0" y="0"/>
                        <a:ext cx="5842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could be due to an additional influence on </w:t>
      </w:r>
      <w:hyperlink r:id="rId77">
        <w:r w:rsidRPr="00486CE0">
          <w:rPr>
            <w:rFonts w:asciiTheme="majorHAnsi" w:eastAsia="Calibri" w:hAnsiTheme="majorHAnsi" w:cs="Calibri"/>
            <w:noProof/>
            <w:sz w:val="24"/>
            <w:szCs w:val="24"/>
            <w:lang w:eastAsia="en-GB"/>
          </w:rPr>
          <w:drawing>
            <wp:inline distT="19050" distB="19050" distL="19050" distR="19050" wp14:anchorId="3BB0FDDB" wp14:editId="10079B68">
              <wp:extent cx="76200" cy="114300"/>
              <wp:effectExtent l="0" t="0" r="0" b="0"/>
              <wp:docPr id="3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arising through the SNP’s effect through an alternative pathway. </w:t>
      </w:r>
    </w:p>
    <w:p w14:paraId="524EDCC5" w14:textId="016A62E9"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If a SNP influences a ‘candidate trait’, </w:t>
      </w:r>
      <w:hyperlink r:id="rId78">
        <w:r w:rsidRPr="00486CE0">
          <w:rPr>
            <w:rFonts w:asciiTheme="majorHAnsi" w:eastAsia="Calibri" w:hAnsiTheme="majorHAnsi" w:cs="Calibri"/>
            <w:noProof/>
            <w:sz w:val="24"/>
            <w:szCs w:val="24"/>
            <w:lang w:eastAsia="en-GB"/>
          </w:rPr>
          <w:drawing>
            <wp:inline distT="19050" distB="19050" distL="19050" distR="19050" wp14:anchorId="0EE1A2AD" wp14:editId="012A7BAD">
              <wp:extent cx="76200" cy="101600"/>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762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which in turn influences the outcome (or the exposure and the outcome), then the SNP’s influence on the exposure and the outcome will be a combination of its direct effects and indirect effects through the candidate trait. If we have estimates of how the candidate trait influences the outcome, then we can adjust the original SNP-outcome estimate to the effect that it would have exhibited had it not been influencing the candidate trait. In other words, we can obtain an adjusted SNP-outcome effect conditional on the ‘candidate-trait – exposure’ and ‘candidate-trait – outcome’ effects. If the SNP influences </w:t>
      </w:r>
      <w:hyperlink r:id="rId79">
        <w:r w:rsidRPr="00486CE0">
          <w:rPr>
            <w:rFonts w:asciiTheme="majorHAnsi" w:eastAsia="Calibri" w:hAnsiTheme="majorHAnsi" w:cs="Calibri"/>
            <w:noProof/>
            <w:sz w:val="24"/>
            <w:szCs w:val="24"/>
            <w:lang w:eastAsia="en-GB"/>
          </w:rPr>
          <w:drawing>
            <wp:inline distT="19050" distB="19050" distL="19050" distR="19050" wp14:anchorId="55D7517F" wp14:editId="405E5113">
              <wp:extent cx="114300" cy="114300"/>
              <wp:effectExtent l="0" t="0" r="0" b="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80"/>
                      <a:srcRect/>
                      <a:stretch>
                        <a:fillRect/>
                      </a:stretch>
                    </pic:blipFill>
                    <pic:spPr>
                      <a:xfrm>
                        <a:off x="0" y="0"/>
                        <a:ext cx="1143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w:t>
      </w:r>
      <w:r w:rsidR="0052585B">
        <w:rPr>
          <w:rFonts w:asciiTheme="majorHAnsi" w:eastAsia="Calibri" w:hAnsiTheme="majorHAnsi" w:cs="Calibri"/>
          <w:sz w:val="24"/>
          <w:szCs w:val="24"/>
        </w:rPr>
        <w:t xml:space="preserve">independent </w:t>
      </w:r>
      <w:r w:rsidRPr="00486CE0">
        <w:rPr>
          <w:rFonts w:asciiTheme="majorHAnsi" w:eastAsia="Calibri" w:hAnsiTheme="majorHAnsi" w:cs="Calibri"/>
          <w:sz w:val="24"/>
          <w:szCs w:val="24"/>
        </w:rPr>
        <w:t>candidate traits</w:t>
      </w:r>
      <w:r w:rsidR="0052585B">
        <w:rPr>
          <w:rFonts w:asciiTheme="majorHAnsi" w:eastAsia="Calibri" w:hAnsiTheme="majorHAnsi" w:cs="Calibri"/>
          <w:sz w:val="24"/>
          <w:szCs w:val="24"/>
        </w:rPr>
        <w:t xml:space="preserve"> (as selected from the LASSO step)</w:t>
      </w:r>
      <w:r w:rsidRPr="00486CE0">
        <w:rPr>
          <w:rFonts w:asciiTheme="majorHAnsi" w:eastAsia="Calibri" w:hAnsiTheme="majorHAnsi" w:cs="Calibri"/>
          <w:sz w:val="24"/>
          <w:szCs w:val="24"/>
        </w:rPr>
        <w:t xml:space="preserve">, then the expected effect of the SNP on </w:t>
      </w:r>
      <w:hyperlink r:id="rId81">
        <w:r w:rsidRPr="00486CE0">
          <w:rPr>
            <w:rFonts w:asciiTheme="majorHAnsi" w:eastAsia="Calibri" w:hAnsiTheme="majorHAnsi" w:cs="Calibri"/>
            <w:noProof/>
            <w:sz w:val="24"/>
            <w:szCs w:val="24"/>
            <w:lang w:eastAsia="en-GB"/>
          </w:rPr>
          <w:drawing>
            <wp:inline distT="19050" distB="19050" distL="19050" distR="19050" wp14:anchorId="7D592655" wp14:editId="60208250">
              <wp:extent cx="76200" cy="114300"/>
              <wp:effectExtent l="0" t="0" r="0" b="0"/>
              <wp:docPr id="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36784004" w14:textId="77777777" w:rsidR="003D215F" w:rsidRPr="00486CE0" w:rsidRDefault="005F2F34">
      <w:pPr>
        <w:spacing w:after="160" w:line="259" w:lineRule="auto"/>
        <w:jc w:val="center"/>
        <w:rPr>
          <w:rFonts w:asciiTheme="majorHAnsi" w:eastAsia="Calibri" w:hAnsiTheme="majorHAnsi" w:cs="Calibri"/>
          <w:sz w:val="24"/>
          <w:szCs w:val="24"/>
        </w:rPr>
        <w:pPrChange w:id="30"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A342595" wp14:editId="1D929BE6">
            <wp:extent cx="2247900" cy="482600"/>
            <wp:effectExtent l="0" t="0" r="0" b="0"/>
            <wp:docPr id="2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82"/>
                    <a:srcRect/>
                    <a:stretch>
                      <a:fillRect/>
                    </a:stretch>
                  </pic:blipFill>
                  <pic:spPr>
                    <a:xfrm>
                      <a:off x="0" y="0"/>
                      <a:ext cx="2247900" cy="482600"/>
                    </a:xfrm>
                    <a:prstGeom prst="rect">
                      <a:avLst/>
                    </a:prstGeom>
                    <a:ln/>
                  </pic:spPr>
                </pic:pic>
              </a:graphicData>
            </a:graphic>
          </wp:inline>
        </w:drawing>
      </w:r>
      <w:r>
        <w:rPr>
          <w:rFonts w:asciiTheme="majorHAnsi" w:eastAsia="Calibri" w:hAnsiTheme="majorHAnsi" w:cs="Calibri"/>
          <w:noProof/>
          <w:sz w:val="24"/>
          <w:szCs w:val="24"/>
        </w:rPr>
        <w:fldChar w:fldCharType="end"/>
      </w:r>
    </w:p>
    <w:p w14:paraId="3E3CBA1C" w14:textId="77777777" w:rsidR="003D215F" w:rsidRPr="00486CE0" w:rsidRDefault="003D215F">
      <w:pPr>
        <w:spacing w:after="160" w:line="259" w:lineRule="auto"/>
        <w:jc w:val="both"/>
        <w:rPr>
          <w:rFonts w:asciiTheme="majorHAnsi" w:eastAsia="Calibri" w:hAnsiTheme="majorHAnsi" w:cs="Calibri"/>
          <w:sz w:val="24"/>
          <w:szCs w:val="24"/>
        </w:rPr>
      </w:pPr>
    </w:p>
    <w:p w14:paraId="3ABCAA26"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Hence, the effect of the SNP on the outcome adjusted for alternative pathways </w:t>
      </w:r>
      <w:hyperlink r:id="rId83">
        <w:r w:rsidRPr="00486CE0">
          <w:rPr>
            <w:rFonts w:asciiTheme="majorHAnsi" w:eastAsia="Calibri" w:hAnsiTheme="majorHAnsi" w:cs="Calibri"/>
            <w:noProof/>
            <w:sz w:val="24"/>
            <w:szCs w:val="24"/>
            <w:lang w:eastAsia="en-GB"/>
          </w:rPr>
          <w:drawing>
            <wp:inline distT="19050" distB="19050" distL="19050" distR="19050" wp14:anchorId="1C738712" wp14:editId="17118014">
              <wp:extent cx="596900" cy="101600"/>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596900" cy="101600"/>
                      </a:xfrm>
                      <a:prstGeom prst="rect">
                        <a:avLst/>
                      </a:prstGeom>
                      <a:ln/>
                    </pic:spPr>
                  </pic:pic>
                </a:graphicData>
              </a:graphic>
            </wp:inline>
          </w:drawing>
        </w:r>
      </w:hyperlink>
      <w:r w:rsidRPr="00486CE0">
        <w:rPr>
          <w:rFonts w:asciiTheme="majorHAnsi" w:eastAsia="Calibri" w:hAnsiTheme="majorHAnsi" w:cs="Calibri"/>
          <w:sz w:val="24"/>
          <w:szCs w:val="24"/>
        </w:rPr>
        <w:t xml:space="preserve"> is </w:t>
      </w:r>
    </w:p>
    <w:p w14:paraId="72D855CF" w14:textId="77777777" w:rsidR="003D215F" w:rsidRPr="00486CE0" w:rsidRDefault="003D215F">
      <w:pPr>
        <w:spacing w:after="160" w:line="259" w:lineRule="auto"/>
        <w:jc w:val="both"/>
        <w:rPr>
          <w:rFonts w:asciiTheme="majorHAnsi" w:eastAsia="Calibri" w:hAnsiTheme="majorHAnsi" w:cs="Calibri"/>
          <w:sz w:val="24"/>
          <w:szCs w:val="24"/>
        </w:rPr>
      </w:pPr>
    </w:p>
    <w:p w14:paraId="7060D684" w14:textId="77777777" w:rsidR="003D215F" w:rsidRPr="00486CE0" w:rsidRDefault="005F2F34">
      <w:pPr>
        <w:spacing w:after="160" w:line="259" w:lineRule="auto"/>
        <w:jc w:val="center"/>
        <w:rPr>
          <w:rFonts w:asciiTheme="majorHAnsi" w:eastAsia="Calibri" w:hAnsiTheme="majorHAnsi" w:cs="Calibri"/>
          <w:sz w:val="24"/>
          <w:szCs w:val="24"/>
        </w:rPr>
        <w:pPrChange w:id="31"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156B3E22" wp14:editId="4E3B610A">
            <wp:extent cx="2044700" cy="368300"/>
            <wp:effectExtent l="0" t="0" r="0" b="0"/>
            <wp:docPr id="5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85"/>
                    <a:srcRect/>
                    <a:stretch>
                      <a:fillRect/>
                    </a:stretch>
                  </pic:blipFill>
                  <pic:spPr>
                    <a:xfrm>
                      <a:off x="0" y="0"/>
                      <a:ext cx="2044700" cy="368300"/>
                    </a:xfrm>
                    <a:prstGeom prst="rect">
                      <a:avLst/>
                    </a:prstGeom>
                    <a:ln/>
                  </pic:spPr>
                </pic:pic>
              </a:graphicData>
            </a:graphic>
          </wp:inline>
        </w:drawing>
      </w:r>
      <w:r>
        <w:rPr>
          <w:rFonts w:asciiTheme="majorHAnsi" w:eastAsia="Calibri" w:hAnsiTheme="majorHAnsi" w:cs="Calibri"/>
          <w:noProof/>
          <w:sz w:val="24"/>
          <w:szCs w:val="24"/>
        </w:rPr>
        <w:fldChar w:fldCharType="end"/>
      </w:r>
    </w:p>
    <w:p w14:paraId="4E126A95"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We use parametric bootstraps to estimate the standard error of the </w:t>
      </w:r>
      <w:hyperlink r:id="rId86">
        <w:r w:rsidRPr="00486CE0">
          <w:rPr>
            <w:rFonts w:asciiTheme="majorHAnsi" w:eastAsia="Calibri" w:hAnsiTheme="majorHAnsi" w:cs="Calibri"/>
            <w:noProof/>
            <w:sz w:val="24"/>
            <w:szCs w:val="24"/>
            <w:lang w:eastAsia="en-GB"/>
          </w:rPr>
          <w:drawing>
            <wp:inline distT="19050" distB="19050" distL="19050" distR="19050" wp14:anchorId="5706896F" wp14:editId="30D34822">
              <wp:extent cx="342900" cy="165100"/>
              <wp:effectExtent l="0" t="0" r="0" b="0"/>
              <wp:docPr id="37"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87"/>
                      <a:srcRect/>
                      <a:stretch>
                        <a:fillRect/>
                      </a:stretch>
                    </pic:blipFill>
                    <pic:spPr>
                      <a:xfrm>
                        <a:off x="0" y="0"/>
                        <a:ext cx="3429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estimate, where 1000 resamples of </w:t>
      </w:r>
      <w:hyperlink r:id="rId88">
        <w:r w:rsidRPr="00486CE0">
          <w:rPr>
            <w:rFonts w:asciiTheme="majorHAnsi" w:eastAsia="Calibri" w:hAnsiTheme="majorHAnsi" w:cs="Calibri"/>
            <w:noProof/>
            <w:sz w:val="24"/>
            <w:szCs w:val="24"/>
            <w:lang w:eastAsia="en-GB"/>
          </w:rPr>
          <w:drawing>
            <wp:inline distT="19050" distB="19050" distL="19050" distR="19050" wp14:anchorId="34830DE7" wp14:editId="22B930AF">
              <wp:extent cx="266700" cy="16510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w:t>
      </w:r>
      <w:hyperlink r:id="rId89">
        <w:r w:rsidRPr="00486CE0">
          <w:rPr>
            <w:rFonts w:asciiTheme="majorHAnsi" w:eastAsia="Calibri" w:hAnsiTheme="majorHAnsi" w:cs="Calibri"/>
            <w:noProof/>
            <w:sz w:val="24"/>
            <w:szCs w:val="24"/>
            <w:lang w:eastAsia="en-GB"/>
          </w:rPr>
          <w:drawing>
            <wp:inline distT="19050" distB="19050" distL="19050" distR="19050" wp14:anchorId="358D7447" wp14:editId="0EB2A54F">
              <wp:extent cx="266700" cy="165100"/>
              <wp:effectExtent l="0" t="0" r="0" b="0"/>
              <wp:docPr id="38"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and </w:t>
      </w:r>
      <w:hyperlink r:id="rId90">
        <w:r w:rsidRPr="00486CE0">
          <w:rPr>
            <w:rFonts w:asciiTheme="majorHAnsi" w:eastAsia="Calibri" w:hAnsiTheme="majorHAnsi" w:cs="Calibri"/>
            <w:noProof/>
            <w:sz w:val="24"/>
            <w:szCs w:val="24"/>
            <w:lang w:eastAsia="en-GB"/>
          </w:rPr>
          <w:drawing>
            <wp:inline distT="19050" distB="19050" distL="19050" distR="19050" wp14:anchorId="767C6F2F" wp14:editId="1EC253B7">
              <wp:extent cx="266700" cy="165100"/>
              <wp:effectExtent l="0" t="0" r="0" b="0"/>
              <wp:docPr id="2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6"/>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are obtained based on their respective standard errors and the standard deviation of the resultant </w:t>
      </w:r>
      <m:oMath>
        <m:sSup>
          <m:sSupPr>
            <m:ctrlPr>
              <w:rPr>
                <w:rFonts w:ascii="Cambria Math" w:eastAsia="Calibri" w:hAnsi="Cambria Math" w:cs="Calibri"/>
                <w:sz w:val="24"/>
                <w:szCs w:val="24"/>
              </w:rPr>
            </m:ctrlPr>
          </m:sSupPr>
          <m:e>
            <m:r>
              <w:rPr>
                <w:rFonts w:ascii="Cambria Math" w:eastAsia="Calibri" w:hAnsi="Cambria Math" w:cs="Calibri"/>
                <w:sz w:val="24"/>
                <w:szCs w:val="24"/>
              </w:rPr>
              <m:t>(gy)</m:t>
            </m:r>
          </m:e>
          <m:sup>
            <m:r>
              <w:rPr>
                <w:rFonts w:ascii="Cambria Math" w:eastAsia="Calibri" w:hAnsi="Cambria Math" w:cs="Calibri"/>
                <w:sz w:val="24"/>
                <w:szCs w:val="24"/>
              </w:rPr>
              <m:t>*</m:t>
            </m:r>
          </m:sup>
        </m:sSup>
      </m:oMath>
      <w:r w:rsidRPr="00486CE0">
        <w:rPr>
          <w:rFonts w:asciiTheme="majorHAnsi" w:eastAsia="Calibri" w:hAnsiTheme="majorHAnsi" w:cs="Calibri"/>
          <w:sz w:val="24"/>
          <w:szCs w:val="24"/>
        </w:rPr>
        <w:t xml:space="preserve"> estimate, represents its standard error. Finally, an adjusted effect </w:t>
      </w:r>
      <w:proofErr w:type="gramStart"/>
      <w:r w:rsidRPr="00486CE0">
        <w:rPr>
          <w:rFonts w:asciiTheme="majorHAnsi" w:eastAsia="Calibri" w:hAnsiTheme="majorHAnsi" w:cs="Calibri"/>
          <w:sz w:val="24"/>
          <w:szCs w:val="24"/>
        </w:rPr>
        <w:t>estimate</w:t>
      </w:r>
      <w:proofErr w:type="gramEnd"/>
      <w:r w:rsidRPr="00486CE0">
        <w:rPr>
          <w:rFonts w:asciiTheme="majorHAnsi" w:eastAsia="Calibri" w:hAnsiTheme="majorHAnsi" w:cs="Calibri"/>
          <w:sz w:val="24"/>
          <w:szCs w:val="24"/>
        </w:rPr>
        <w:t xml:space="preserve"> of </w:t>
      </w:r>
      <w:hyperlink r:id="rId91">
        <w:r w:rsidRPr="00486CE0">
          <w:rPr>
            <w:rFonts w:asciiTheme="majorHAnsi" w:eastAsia="Calibri" w:hAnsiTheme="majorHAnsi" w:cs="Calibri"/>
            <w:noProof/>
            <w:sz w:val="24"/>
            <w:szCs w:val="24"/>
            <w:lang w:eastAsia="en-GB"/>
          </w:rPr>
          <w:drawing>
            <wp:inline distT="19050" distB="19050" distL="19050" distR="19050" wp14:anchorId="20124DDA" wp14:editId="79416AC6">
              <wp:extent cx="266700" cy="165100"/>
              <wp:effectExtent l="0" t="0" r="0" b="0"/>
              <wp:docPr id="44"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71"/>
                      <a:srcRect/>
                      <a:stretch>
                        <a:fillRect/>
                      </a:stretch>
                    </pic:blipFill>
                    <pic:spPr>
                      <a:xfrm>
                        <a:off x="0" y="0"/>
                        <a:ext cx="266700" cy="165100"/>
                      </a:xfrm>
                      <a:prstGeom prst="rect">
                        <a:avLst/>
                      </a:prstGeom>
                      <a:ln/>
                    </pic:spPr>
                  </pic:pic>
                </a:graphicData>
              </a:graphic>
            </wp:inline>
          </w:drawing>
        </w:r>
      </w:hyperlink>
      <w:r w:rsidRPr="00486CE0">
        <w:rPr>
          <w:rFonts w:asciiTheme="majorHAnsi" w:eastAsia="Calibri" w:hAnsiTheme="majorHAnsi" w:cs="Calibri"/>
          <w:sz w:val="24"/>
          <w:szCs w:val="24"/>
        </w:rPr>
        <w:t xml:space="preserve"> due to SNP </w:t>
      </w:r>
      <w:hyperlink r:id="rId92">
        <w:r w:rsidRPr="00486CE0">
          <w:rPr>
            <w:rFonts w:asciiTheme="majorHAnsi" w:eastAsia="Calibri" w:hAnsiTheme="majorHAnsi" w:cs="Calibri"/>
            <w:noProof/>
            <w:sz w:val="24"/>
            <w:szCs w:val="24"/>
            <w:lang w:eastAsia="en-GB"/>
          </w:rPr>
          <w:drawing>
            <wp:inline distT="19050" distB="19050" distL="19050" distR="19050" wp14:anchorId="5DAA322D" wp14:editId="6553D91D">
              <wp:extent cx="76200" cy="114300"/>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1"/>
                      <a:srcRect/>
                      <a:stretch>
                        <a:fillRect/>
                      </a:stretch>
                    </pic:blipFill>
                    <pic:spPr>
                      <a:xfrm>
                        <a:off x="0" y="0"/>
                        <a:ext cx="76200" cy="114300"/>
                      </a:xfrm>
                      <a:prstGeom prst="rect">
                        <a:avLst/>
                      </a:prstGeom>
                      <a:ln/>
                    </pic:spPr>
                  </pic:pic>
                </a:graphicData>
              </a:graphic>
            </wp:inline>
          </w:drawing>
        </w:r>
      </w:hyperlink>
      <w:r w:rsidRPr="00486CE0">
        <w:rPr>
          <w:rFonts w:asciiTheme="majorHAnsi" w:eastAsia="Calibri" w:hAnsiTheme="majorHAnsi" w:cs="Calibri"/>
          <w:sz w:val="24"/>
          <w:szCs w:val="24"/>
        </w:rPr>
        <w:t xml:space="preserve"> is obtained through the Wald ratio</w:t>
      </w:r>
    </w:p>
    <w:p w14:paraId="338FADDF" w14:textId="77777777" w:rsidR="003D215F" w:rsidRPr="00486CE0" w:rsidRDefault="005F2F34">
      <w:pPr>
        <w:spacing w:after="160" w:line="259" w:lineRule="auto"/>
        <w:jc w:val="center"/>
        <w:rPr>
          <w:rFonts w:asciiTheme="majorHAnsi" w:eastAsia="Calibri" w:hAnsiTheme="majorHAnsi" w:cs="Calibri"/>
          <w:sz w:val="24"/>
          <w:szCs w:val="24"/>
        </w:rPr>
        <w:pPrChange w:id="32" w:author="Yoonsu Cho" w:date="2018-07-30T10:47:00Z">
          <w:pPr>
            <w:spacing w:after="160" w:line="259" w:lineRule="auto"/>
            <w:jc w:val="both"/>
          </w:pPr>
        </w:pPrChange>
      </w:pPr>
      <w:r>
        <w:rPr>
          <w:rFonts w:asciiTheme="majorHAnsi" w:eastAsia="Calibri" w:hAnsiTheme="majorHAnsi" w:cs="Calibri"/>
          <w:noProof/>
          <w:sz w:val="24"/>
          <w:szCs w:val="24"/>
        </w:rPr>
        <w:fldChar w:fldCharType="begin"/>
      </w:r>
      <w:r>
        <w:rPr>
          <w:rFonts w:asciiTheme="majorHAnsi" w:eastAsia="Calibri" w:hAnsiTheme="majorHAnsi" w:cs="Calibri"/>
          <w:noProof/>
          <w:sz w:val="24"/>
          <w:szCs w:val="24"/>
        </w:rPr>
        <w:instrText xml:space="preserve"> HYPERLINK "about:blank" \h </w:instrText>
      </w:r>
      <w:r>
        <w:rPr>
          <w:rFonts w:asciiTheme="majorHAnsi" w:eastAsia="Calibri" w:hAnsiTheme="majorHAnsi" w:cs="Calibri"/>
          <w:noProof/>
          <w:sz w:val="24"/>
          <w:szCs w:val="24"/>
        </w:rPr>
        <w:fldChar w:fldCharType="separate"/>
      </w:r>
      <w:r w:rsidR="001F43DC" w:rsidRPr="00486CE0">
        <w:rPr>
          <w:rFonts w:asciiTheme="majorHAnsi" w:eastAsia="Calibri" w:hAnsiTheme="majorHAnsi" w:cs="Calibri"/>
          <w:noProof/>
          <w:sz w:val="24"/>
          <w:szCs w:val="24"/>
          <w:lang w:eastAsia="en-GB"/>
        </w:rPr>
        <w:drawing>
          <wp:inline distT="19050" distB="19050" distL="19050" distR="19050" wp14:anchorId="5CBD1589" wp14:editId="5CF0071A">
            <wp:extent cx="889000" cy="393700"/>
            <wp:effectExtent l="0" t="0" r="0" b="0"/>
            <wp:docPr id="47"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93"/>
                    <a:srcRect/>
                    <a:stretch>
                      <a:fillRect/>
                    </a:stretch>
                  </pic:blipFill>
                  <pic:spPr>
                    <a:xfrm>
                      <a:off x="0" y="0"/>
                      <a:ext cx="889000" cy="393700"/>
                    </a:xfrm>
                    <a:prstGeom prst="rect">
                      <a:avLst/>
                    </a:prstGeom>
                    <a:ln/>
                  </pic:spPr>
                </pic:pic>
              </a:graphicData>
            </a:graphic>
          </wp:inline>
        </w:drawing>
      </w:r>
      <w:r>
        <w:rPr>
          <w:rFonts w:asciiTheme="majorHAnsi" w:eastAsia="Calibri" w:hAnsiTheme="majorHAnsi" w:cs="Calibri"/>
          <w:noProof/>
          <w:sz w:val="24"/>
          <w:szCs w:val="24"/>
        </w:rPr>
        <w:fldChar w:fldCharType="end"/>
      </w:r>
    </w:p>
    <w:p w14:paraId="2A0E1263" w14:textId="77777777" w:rsidR="003D215F" w:rsidRPr="00486CE0" w:rsidRDefault="001F43DC">
      <w:pPr>
        <w:pStyle w:val="Heading3"/>
        <w:rPr>
          <w:rFonts w:asciiTheme="majorHAnsi" w:hAnsiTheme="majorHAnsi"/>
        </w:rPr>
      </w:pPr>
      <w:bookmarkStart w:id="33" w:name="_7crnug6dbtn3" w:colFirst="0" w:colLast="0"/>
      <w:bookmarkEnd w:id="33"/>
      <w:r w:rsidRPr="00486CE0">
        <w:rPr>
          <w:rFonts w:asciiTheme="majorHAnsi" w:hAnsiTheme="majorHAnsi"/>
        </w:rPr>
        <w:t>Simulations</w:t>
      </w:r>
    </w:p>
    <w:p w14:paraId="78E439A7" w14:textId="07DF51A7" w:rsidR="003D215F" w:rsidRPr="00486CE0" w:rsidRDefault="001F43DC">
      <w:pPr>
        <w:spacing w:after="160" w:line="259" w:lineRule="auto"/>
        <w:rPr>
          <w:rFonts w:asciiTheme="majorHAnsi" w:eastAsia="Calibri" w:hAnsiTheme="majorHAnsi" w:cs="Calibri"/>
          <w:sz w:val="24"/>
          <w:szCs w:val="24"/>
        </w:rPr>
      </w:pPr>
      <w:r w:rsidRPr="00486CE0">
        <w:rPr>
          <w:rFonts w:asciiTheme="majorHAnsi" w:eastAsia="Calibri" w:hAnsiTheme="majorHAnsi" w:cs="Calibri"/>
          <w:sz w:val="24"/>
          <w:szCs w:val="24"/>
        </w:rPr>
        <w:t>We assess the performance of MR-TRYX with respect to adjusting for pleiotropic bias due to outliers. In these simulations we ask: if we can identify the pathway through which an outlier SNP has horizontal pleiotropic effect, can adjustment for that pathway improve the original exposure-outcome hypothesis? Two scenarios of simulations are performed, the first using a null causal effect (</w:t>
      </w:r>
      <m:oMath>
        <m:r>
          <w:rPr>
            <w:rFonts w:ascii="Cambria Math" w:eastAsia="Calibri" w:hAnsi="Cambria Math" w:cs="Calibri"/>
            <w:sz w:val="24"/>
            <w:szCs w:val="24"/>
          </w:rPr>
          <m:t>(gy)=0</m:t>
        </m:r>
      </m:oMath>
      <w:r w:rsidRPr="00486CE0">
        <w:rPr>
          <w:rFonts w:asciiTheme="majorHAnsi" w:eastAsia="Calibri" w:hAnsiTheme="majorHAnsi" w:cs="Calibri"/>
          <w:sz w:val="24"/>
          <w:szCs w:val="24"/>
        </w:rPr>
        <w:t>), and the second a positive causal effect (</w:t>
      </w:r>
      <m:oMath>
        <m:r>
          <w:rPr>
            <w:rFonts w:ascii="Cambria Math" w:eastAsia="Calibri" w:hAnsi="Cambria Math" w:cs="Calibri"/>
            <w:sz w:val="24"/>
            <w:szCs w:val="24"/>
          </w:rPr>
          <m:t>(gy)=0.2</m:t>
        </m:r>
      </m:oMath>
      <w:r w:rsidRPr="00486CE0">
        <w:rPr>
          <w:rFonts w:asciiTheme="majorHAnsi" w:eastAsia="Calibri" w:hAnsiTheme="majorHAnsi" w:cs="Calibri"/>
          <w:sz w:val="24"/>
          <w:szCs w:val="24"/>
        </w:rPr>
        <w:t>). In each set, four methods are considered for handling outliers:</w:t>
      </w:r>
    </w:p>
    <w:p w14:paraId="6684A5C4"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Raw, where all SNPs are used in a standard IVW analysis.</w:t>
      </w:r>
    </w:p>
    <w:p w14:paraId="09D831D7"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Outliers adjusted, where the outlier SNPs are adjusted for effect of the candidate trait on the outcome.</w:t>
      </w:r>
    </w:p>
    <w:p w14:paraId="45FCAC38"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t>All outliers removed, where all detected outliers are removed.</w:t>
      </w:r>
    </w:p>
    <w:p w14:paraId="0967B325" w14:textId="77777777" w:rsidR="003D215F" w:rsidRPr="00486CE0" w:rsidRDefault="001F43DC">
      <w:pPr>
        <w:numPr>
          <w:ilvl w:val="0"/>
          <w:numId w:val="2"/>
        </w:numPr>
        <w:spacing w:after="160" w:line="259" w:lineRule="auto"/>
        <w:contextualSpacing/>
        <w:rPr>
          <w:rFonts w:asciiTheme="majorHAnsi" w:eastAsia="Calibri" w:hAnsiTheme="majorHAnsi" w:cs="Calibri"/>
          <w:sz w:val="24"/>
          <w:szCs w:val="24"/>
        </w:rPr>
      </w:pPr>
      <w:r w:rsidRPr="00486CE0">
        <w:rPr>
          <w:rFonts w:asciiTheme="majorHAnsi" w:eastAsia="Calibri" w:hAnsiTheme="majorHAnsi" w:cs="Calibri"/>
          <w:sz w:val="24"/>
          <w:szCs w:val="24"/>
        </w:rPr>
        <w:lastRenderedPageBreak/>
        <w:t xml:space="preserve">Candidate outliers removed, where only outliers that are found to influence a candidate trait are removed. </w:t>
      </w:r>
    </w:p>
    <w:p w14:paraId="6A503AE7" w14:textId="01739AAD" w:rsidR="003D215F" w:rsidRPr="00486CE0" w:rsidRDefault="001F43DC">
      <w:pPr>
        <w:spacing w:after="160" w:line="259" w:lineRule="auto"/>
        <w:jc w:val="both"/>
        <w:rPr>
          <w:rFonts w:asciiTheme="majorHAnsi" w:eastAsia="Calibri" w:hAnsiTheme="majorHAnsi" w:cs="Calibri"/>
          <w:color w:val="1F3863"/>
          <w:sz w:val="24"/>
          <w:szCs w:val="24"/>
        </w:rPr>
      </w:pPr>
      <w:r w:rsidRPr="00486CE0">
        <w:rPr>
          <w:rFonts w:asciiTheme="majorHAnsi" w:eastAsia="Calibri" w:hAnsiTheme="majorHAnsi" w:cs="Calibri"/>
          <w:sz w:val="24"/>
          <w:szCs w:val="24"/>
        </w:rPr>
        <w:t xml:space="preserve">We run the latter three methods by detecting outliers empirically, but also, run the hypothetical case in which we know the pleiotropic variants </w:t>
      </w:r>
      <w:r w:rsidRPr="00486CE0">
        <w:rPr>
          <w:rFonts w:asciiTheme="majorHAnsi" w:eastAsia="Calibri" w:hAnsiTheme="majorHAnsi" w:cs="Calibri"/>
          <w:i/>
          <w:sz w:val="24"/>
          <w:szCs w:val="24"/>
        </w:rPr>
        <w:t>a priori</w:t>
      </w:r>
      <w:r w:rsidRPr="00486CE0">
        <w:rPr>
          <w:rFonts w:asciiTheme="majorHAnsi" w:eastAsia="Calibri" w:hAnsiTheme="majorHAnsi" w:cs="Calibri"/>
          <w:sz w:val="24"/>
          <w:szCs w:val="24"/>
        </w:rPr>
        <w:t xml:space="preserve"> for comparison. Individual level data is generated including 5000 samples. The results for each case represent the mean values for 1000 simulated datasets.</w:t>
      </w:r>
    </w:p>
    <w:p w14:paraId="22F08D0E" w14:textId="77777777" w:rsidR="003D215F" w:rsidRPr="00486CE0" w:rsidRDefault="001F43DC">
      <w:pPr>
        <w:pStyle w:val="Heading3"/>
        <w:rPr>
          <w:rFonts w:asciiTheme="majorHAnsi" w:hAnsiTheme="majorHAnsi"/>
        </w:rPr>
      </w:pPr>
      <w:r w:rsidRPr="00486CE0">
        <w:rPr>
          <w:rFonts w:asciiTheme="majorHAnsi" w:hAnsiTheme="majorHAnsi"/>
        </w:rPr>
        <w:t>Empirical analysis</w:t>
      </w:r>
    </w:p>
    <w:p w14:paraId="701C2BB5" w14:textId="4188F05F" w:rsidR="00565B56" w:rsidRPr="00486CE0" w:rsidRDefault="001D62BF">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As applied examples, </w:t>
      </w:r>
      <w:r w:rsidR="00990AB7">
        <w:rPr>
          <w:rFonts w:asciiTheme="majorHAnsi" w:eastAsia="Calibri" w:hAnsiTheme="majorHAnsi" w:cs="Calibri"/>
          <w:sz w:val="24"/>
          <w:szCs w:val="24"/>
        </w:rPr>
        <w:t>w</w:t>
      </w:r>
      <w:r w:rsidR="00990AB7" w:rsidRPr="00486CE0">
        <w:rPr>
          <w:rFonts w:asciiTheme="majorHAnsi" w:eastAsia="Calibri" w:hAnsiTheme="majorHAnsi" w:cs="Calibri"/>
          <w:sz w:val="24"/>
          <w:szCs w:val="24"/>
        </w:rPr>
        <w:t xml:space="preserve">e chose </w:t>
      </w:r>
      <w:r w:rsidR="00990AB7">
        <w:rPr>
          <w:rFonts w:asciiTheme="majorHAnsi" w:eastAsia="Calibri" w:hAnsiTheme="majorHAnsi" w:cs="Calibri"/>
          <w:sz w:val="24"/>
          <w:szCs w:val="24"/>
        </w:rPr>
        <w:t xml:space="preserve">two robust findings and two controversial findings </w:t>
      </w:r>
      <w:r w:rsidR="00990AB7" w:rsidRPr="00486CE0">
        <w:rPr>
          <w:rFonts w:asciiTheme="majorHAnsi" w:eastAsia="Calibri" w:hAnsiTheme="majorHAnsi" w:cs="Calibri"/>
          <w:sz w:val="24"/>
          <w:szCs w:val="24"/>
        </w:rPr>
        <w:t>that are potentially biased due to pleiotropy</w:t>
      </w:r>
      <w:r w:rsidR="00990AB7">
        <w:rPr>
          <w:rFonts w:asciiTheme="majorHAnsi" w:eastAsia="Calibri" w:hAnsiTheme="majorHAnsi" w:cs="Calibri"/>
          <w:sz w:val="24"/>
          <w:szCs w:val="24"/>
        </w:rPr>
        <w:t>:</w:t>
      </w:r>
      <w:r w:rsidR="00990AB7" w:rsidRPr="00990AB7">
        <w:rPr>
          <w:rFonts w:asciiTheme="majorHAnsi" w:eastAsia="Calibri" w:hAnsiTheme="majorHAnsi" w:cs="Calibri"/>
          <w:sz w:val="24"/>
          <w:szCs w:val="24"/>
        </w:rPr>
        <w:t xml:space="preserve"> </w:t>
      </w:r>
      <w:proofErr w:type="spellStart"/>
      <w:r w:rsidR="00990AB7">
        <w:rPr>
          <w:rFonts w:asciiTheme="majorHAnsi" w:eastAsia="Calibri" w:hAnsiTheme="majorHAnsi" w:cs="Calibri"/>
          <w:sz w:val="24"/>
          <w:szCs w:val="24"/>
        </w:rPr>
        <w:t>i</w:t>
      </w:r>
      <w:proofErr w:type="spellEnd"/>
      <w:r w:rsidR="00990AB7" w:rsidRPr="00486CE0">
        <w:rPr>
          <w:rFonts w:asciiTheme="majorHAnsi" w:eastAsia="Calibri" w:hAnsiTheme="majorHAnsi" w:cs="Calibri"/>
          <w:sz w:val="24"/>
          <w:szCs w:val="24"/>
        </w:rPr>
        <w:t>) systolic blood pressure (SBP) and coronary heart disease (CHD);</w:t>
      </w:r>
      <w:r w:rsidR="00990AB7">
        <w:rPr>
          <w:rFonts w:asciiTheme="majorHAnsi" w:eastAsia="Calibri" w:hAnsiTheme="majorHAnsi" w:cs="Calibri"/>
          <w:sz w:val="24"/>
          <w:szCs w:val="24"/>
        </w:rPr>
        <w:t xml:space="preserve"> ii</w:t>
      </w:r>
      <w:r w:rsidR="00990AB7" w:rsidRPr="00486CE0">
        <w:rPr>
          <w:rFonts w:asciiTheme="majorHAnsi" w:eastAsia="Calibri" w:hAnsiTheme="majorHAnsi" w:cs="Calibri"/>
          <w:sz w:val="24"/>
          <w:szCs w:val="24"/>
        </w:rPr>
        <w:t xml:space="preserve">) education level (year of schooling) and body mass index (BMI); </w:t>
      </w:r>
      <w:r w:rsidR="00990AB7">
        <w:rPr>
          <w:rFonts w:asciiTheme="majorHAnsi" w:eastAsia="Calibri" w:hAnsiTheme="majorHAnsi" w:cs="Calibri"/>
          <w:sz w:val="24"/>
          <w:szCs w:val="24"/>
        </w:rPr>
        <w:t>iii</w:t>
      </w:r>
      <w:r w:rsidR="00990AB7" w:rsidRPr="00486CE0">
        <w:rPr>
          <w:rFonts w:asciiTheme="majorHAnsi" w:eastAsia="Calibri" w:hAnsiTheme="majorHAnsi" w:cs="Calibri"/>
          <w:sz w:val="24"/>
          <w:szCs w:val="24"/>
        </w:rPr>
        <w:t xml:space="preserve">) urate and CHD; </w:t>
      </w:r>
      <w:r w:rsidR="00990AB7">
        <w:rPr>
          <w:rFonts w:asciiTheme="majorHAnsi" w:eastAsia="Calibri" w:hAnsiTheme="majorHAnsi" w:cs="Calibri"/>
          <w:sz w:val="24"/>
          <w:szCs w:val="24"/>
        </w:rPr>
        <w:t>and iii</w:t>
      </w:r>
      <w:r w:rsidR="00990AB7" w:rsidRPr="00486CE0">
        <w:rPr>
          <w:rFonts w:asciiTheme="majorHAnsi" w:eastAsia="Calibri" w:hAnsiTheme="majorHAnsi" w:cs="Calibri"/>
          <w:sz w:val="24"/>
          <w:szCs w:val="24"/>
        </w:rPr>
        <w:t>) sleep duration and schizophrenia.</w:t>
      </w:r>
      <w:r w:rsidR="007F498B" w:rsidRPr="00486CE0">
        <w:rPr>
          <w:rFonts w:asciiTheme="majorHAnsi" w:eastAsia="Calibri" w:hAnsiTheme="majorHAnsi" w:cs="Calibri"/>
          <w:sz w:val="24"/>
          <w:szCs w:val="24"/>
        </w:rPr>
        <w:t xml:space="preserve"> </w:t>
      </w:r>
      <w:r w:rsidR="00990AB7">
        <w:rPr>
          <w:rFonts w:asciiTheme="majorHAnsi" w:eastAsia="Calibri" w:hAnsiTheme="majorHAnsi" w:cs="Calibri"/>
          <w:sz w:val="24"/>
          <w:szCs w:val="24"/>
        </w:rPr>
        <w:t>Those examples were chosen based on previous findings</w:t>
      </w:r>
      <w:r w:rsidR="001B5FED">
        <w:rPr>
          <w:rFonts w:asciiTheme="majorHAnsi" w:eastAsia="Calibri" w:hAnsiTheme="majorHAnsi" w:cs="Calibri"/>
          <w:sz w:val="24"/>
          <w:szCs w:val="24"/>
        </w:rPr>
        <w:t xml:space="preserve"> </w:t>
      </w:r>
      <w:r w:rsidR="001B5FED">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PEVuZE5vdGU+PENpdGU+PEF1dGhvcj5CZW5uZXR0PC9BdXRob3I+PFllYXI+MjAxNzwvWWVhcj48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1B5FED">
        <w:rPr>
          <w:rFonts w:asciiTheme="majorHAnsi" w:eastAsia="Calibri" w:hAnsiTheme="majorHAnsi" w:cs="Calibri"/>
          <w:sz w:val="24"/>
          <w:szCs w:val="24"/>
        </w:rPr>
      </w:r>
      <w:r w:rsidR="001B5FE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(21-24)</w:t>
      </w:r>
      <w:r w:rsidR="001B5FED">
        <w:rPr>
          <w:rFonts w:asciiTheme="majorHAnsi" w:eastAsia="Calibri" w:hAnsiTheme="majorHAnsi" w:cs="Calibri"/>
          <w:sz w:val="24"/>
          <w:szCs w:val="24"/>
        </w:rPr>
        <w:fldChar w:fldCharType="end"/>
      </w:r>
      <w:r w:rsidR="000147DC">
        <w:rPr>
          <w:rFonts w:asciiTheme="majorHAnsi" w:eastAsia="Calibri" w:hAnsiTheme="majorHAnsi" w:cs="Calibri"/>
          <w:sz w:val="24"/>
          <w:szCs w:val="24"/>
        </w:rPr>
        <w:t xml:space="preserve"> </w:t>
      </w:r>
      <w:r w:rsidR="00990AB7">
        <w:rPr>
          <w:rFonts w:asciiTheme="majorHAnsi" w:eastAsia="Calibri" w:hAnsiTheme="majorHAnsi" w:cs="Calibri"/>
          <w:sz w:val="24"/>
          <w:szCs w:val="24"/>
        </w:rPr>
        <w:t>to</w:t>
      </w:r>
      <w:r w:rsidR="00990AB7" w:rsidRPr="00486CE0">
        <w:rPr>
          <w:rFonts w:asciiTheme="majorHAnsi" w:eastAsia="Calibri" w:hAnsiTheme="majorHAnsi" w:cs="Calibri"/>
          <w:sz w:val="24"/>
          <w:szCs w:val="24"/>
        </w:rPr>
        <w:t xml:space="preserve"> illustrate how pleiotropic variants can be used to identify other pathways and be ruled out to estimate the causal effect of original exposure on the outcome independent of pleiotropic bias</w:t>
      </w:r>
      <w:r w:rsidR="00990AB7">
        <w:rPr>
          <w:rFonts w:asciiTheme="majorHAnsi" w:eastAsia="Calibri" w:hAnsiTheme="majorHAnsi" w:cs="Calibri"/>
          <w:sz w:val="24"/>
          <w:szCs w:val="24"/>
        </w:rPr>
        <w:t>.</w:t>
      </w:r>
      <w:r w:rsidR="005C53AB" w:rsidRPr="00486CE0">
        <w:rPr>
          <w:rFonts w:asciiTheme="majorHAnsi" w:eastAsia="Calibri" w:hAnsiTheme="majorHAnsi" w:cs="Calibri"/>
          <w:sz w:val="24"/>
          <w:szCs w:val="24"/>
        </w:rPr>
        <w:t xml:space="preserve"> </w:t>
      </w:r>
    </w:p>
    <w:p w14:paraId="603D2362" w14:textId="017BCDB5"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Summary statistics (beta coefficients and SEs) for the associations of the SNPs with each exposure were obtained from the publicly available GWAS database (Supplementary Table</w:t>
      </w:r>
      <w:r w:rsidR="00486CE0" w:rsidRPr="00486CE0">
        <w:rPr>
          <w:rFonts w:asciiTheme="majorHAnsi" w:eastAsia="Calibri" w:hAnsiTheme="majorHAnsi" w:cs="Calibri"/>
          <w:sz w:val="24"/>
          <w:szCs w:val="24"/>
        </w:rPr>
        <w:t xml:space="preserve"> S1</w:t>
      </w:r>
      <w:r w:rsidRPr="00486CE0">
        <w:rPr>
          <w:rFonts w:asciiTheme="majorHAnsi" w:eastAsia="Calibri" w:hAnsiTheme="majorHAnsi" w:cs="Calibri"/>
          <w:sz w:val="24"/>
          <w:szCs w:val="24"/>
        </w:rPr>
        <w:t xml:space="preserve">). Selected SNPs were harmonised for the analysis, excluding linkage disequilibrium and palindromic SNP. We primarily used the two-sample MR inverse-variance weighted (IVW) method to obtain causal estimate between exposures and outcomes. A number of sensitivity analyses were applied to ensure the robustness of the findings and validity of genetic instrument; the MR-Egger, weighted median and mode approach. </w:t>
      </w:r>
    </w:p>
    <w:p w14:paraId="24834550"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Outliers were detected among the instruments for each exposure. We searched MR-Base database to identify the candidate traits that are associated with outliers (p &lt; 5 x 10</w:t>
      </w:r>
      <w:r w:rsidRPr="00486CE0">
        <w:rPr>
          <w:rFonts w:asciiTheme="majorHAnsi" w:eastAsia="Calibri" w:hAnsiTheme="majorHAnsi" w:cs="Calibri"/>
          <w:sz w:val="24"/>
          <w:szCs w:val="24"/>
          <w:vertAlign w:val="superscript"/>
        </w:rPr>
        <w:t>-8</w:t>
      </w:r>
      <w:r w:rsidRPr="00486CE0">
        <w:rPr>
          <w:rFonts w:asciiTheme="majorHAnsi" w:eastAsia="Calibri" w:hAnsiTheme="majorHAnsi" w:cs="Calibri"/>
          <w:sz w:val="24"/>
          <w:szCs w:val="24"/>
        </w:rPr>
        <w:t>). We then perform multivariable MR analysis to test which candidate trait can explain the heterogeneity in the original exposure-outcome analysis.</w:t>
      </w:r>
    </w:p>
    <w:p w14:paraId="5B06E3C7" w14:textId="05372092" w:rsidR="003D215F" w:rsidRDefault="005C53AB">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To illustrate how the pleiotropic association affects the result, w</w:t>
      </w:r>
      <w:r w:rsidR="001F43DC" w:rsidRPr="00486CE0">
        <w:rPr>
          <w:rFonts w:asciiTheme="majorHAnsi" w:eastAsia="Calibri" w:hAnsiTheme="majorHAnsi" w:cs="Calibri"/>
          <w:sz w:val="24"/>
          <w:szCs w:val="24"/>
        </w:rPr>
        <w:t>e re-estimated the association of each exposure and each outcome using the same methods that used for simulations:  a) using all SNPs, b) using SNPs excluding all outliers, c) using SNPs excluding “</w:t>
      </w:r>
      <w:r w:rsidRPr="00486CE0">
        <w:rPr>
          <w:rFonts w:asciiTheme="majorHAnsi" w:eastAsia="Calibri" w:hAnsiTheme="majorHAnsi" w:cs="Calibri"/>
          <w:sz w:val="24"/>
          <w:szCs w:val="24"/>
        </w:rPr>
        <w:t>pleiotropic</w:t>
      </w:r>
      <w:r w:rsidR="001F43DC" w:rsidRPr="00486CE0">
        <w:rPr>
          <w:rFonts w:asciiTheme="majorHAnsi" w:eastAsia="Calibri" w:hAnsiTheme="majorHAnsi" w:cs="Calibri"/>
          <w:sz w:val="24"/>
          <w:szCs w:val="24"/>
        </w:rPr>
        <w:t xml:space="preserve"> outliers” </w:t>
      </w:r>
      <w:r w:rsidRPr="00486CE0">
        <w:rPr>
          <w:rFonts w:asciiTheme="majorHAnsi" w:eastAsia="Calibri" w:hAnsiTheme="majorHAnsi" w:cs="Calibri"/>
          <w:sz w:val="24"/>
          <w:szCs w:val="24"/>
        </w:rPr>
        <w:t>that are</w:t>
      </w:r>
      <w:r w:rsidR="001F43DC" w:rsidRPr="00486CE0">
        <w:rPr>
          <w:rFonts w:asciiTheme="majorHAnsi" w:eastAsia="Calibri" w:hAnsiTheme="majorHAnsi" w:cs="Calibri"/>
          <w:sz w:val="24"/>
          <w:szCs w:val="24"/>
        </w:rPr>
        <w:t xml:space="preserve"> associated with </w:t>
      </w:r>
      <w:r w:rsidRPr="00486CE0">
        <w:rPr>
          <w:rFonts w:asciiTheme="majorHAnsi" w:eastAsia="Calibri" w:hAnsiTheme="majorHAnsi" w:cs="Calibri"/>
          <w:sz w:val="24"/>
          <w:szCs w:val="24"/>
        </w:rPr>
        <w:t>candidate traits</w:t>
      </w:r>
      <w:r w:rsidR="001F43DC" w:rsidRPr="00486CE0">
        <w:rPr>
          <w:rFonts w:asciiTheme="majorHAnsi" w:eastAsia="Calibri" w:hAnsiTheme="majorHAnsi" w:cs="Calibri"/>
          <w:sz w:val="24"/>
          <w:szCs w:val="24"/>
        </w:rPr>
        <w:t xml:space="preserve">, and 4) adjusting effect of the candidate trait on the outcome. </w:t>
      </w:r>
      <w:r w:rsidR="002D3C5D" w:rsidRPr="00486CE0">
        <w:rPr>
          <w:rFonts w:asciiTheme="majorHAnsi" w:eastAsia="Calibri" w:hAnsiTheme="majorHAnsi" w:cs="Calibri"/>
          <w:sz w:val="24"/>
          <w:szCs w:val="24"/>
        </w:rPr>
        <w:t>All analyses were performed assuming random effect model.</w:t>
      </w:r>
      <w:r w:rsidR="00290C33" w:rsidRPr="00486CE0">
        <w:rPr>
          <w:rFonts w:asciiTheme="majorHAnsi" w:eastAsia="Calibri" w:hAnsiTheme="majorHAnsi" w:cs="Calibri"/>
          <w:sz w:val="24"/>
          <w:szCs w:val="24"/>
        </w:rPr>
        <w:t xml:space="preserve"> </w:t>
      </w:r>
    </w:p>
    <w:p w14:paraId="42CA268C" w14:textId="65559963" w:rsidR="003B3DE4" w:rsidRPr="00486CE0" w:rsidRDefault="003B3DE4" w:rsidP="003B3DE4">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All analyses were conducted with the two-sample MR package of MR-Base (</w:t>
      </w:r>
      <w:hyperlink r:id="rId94">
        <w:r w:rsidRPr="00486CE0">
          <w:rPr>
            <w:rFonts w:asciiTheme="majorHAnsi" w:eastAsia="Calibri" w:hAnsiTheme="majorHAnsi" w:cs="Calibri"/>
            <w:color w:val="1155CC"/>
            <w:sz w:val="24"/>
            <w:szCs w:val="24"/>
            <w:u w:val="single"/>
          </w:rPr>
          <w:t>https://github.com/MRCIEU/TwoSampleMR</w:t>
        </w:r>
      </w:hyperlink>
      <w:r w:rsidRPr="00486CE0">
        <w:rPr>
          <w:rFonts w:asciiTheme="majorHAnsi" w:eastAsia="Calibri" w:hAnsiTheme="majorHAnsi" w:cs="Calibri"/>
          <w:sz w:val="24"/>
          <w:szCs w:val="24"/>
        </w:rPr>
        <w:t>) and MR-TRYX (https://github.com/explodecomputer/tryx) in R statistical software (</w:t>
      </w:r>
      <w:proofErr w:type="spellStart"/>
      <w:r w:rsidRPr="00486CE0">
        <w:rPr>
          <w:rFonts w:asciiTheme="majorHAnsi" w:eastAsia="Calibri" w:hAnsiTheme="majorHAnsi" w:cs="Calibri"/>
          <w:sz w:val="24"/>
          <w:szCs w:val="24"/>
        </w:rPr>
        <w:t>ver</w:t>
      </w:r>
      <w:proofErr w:type="spellEnd"/>
      <w:r w:rsidRPr="00486CE0">
        <w:rPr>
          <w:rFonts w:asciiTheme="majorHAnsi" w:eastAsia="Calibri" w:hAnsiTheme="majorHAnsi" w:cs="Calibri"/>
          <w:sz w:val="24"/>
          <w:szCs w:val="24"/>
        </w:rPr>
        <w:t xml:space="preserve"> 3.4.1). </w:t>
      </w:r>
    </w:p>
    <w:p w14:paraId="2EE92F59" w14:textId="77777777" w:rsidR="003B3DE4" w:rsidRPr="00486CE0" w:rsidRDefault="003B3DE4">
      <w:pPr>
        <w:spacing w:after="160" w:line="259" w:lineRule="auto"/>
        <w:jc w:val="both"/>
        <w:rPr>
          <w:rFonts w:asciiTheme="majorHAnsi" w:eastAsia="Calibri" w:hAnsiTheme="majorHAnsi" w:cs="Calibri"/>
          <w:sz w:val="24"/>
          <w:szCs w:val="24"/>
        </w:rPr>
      </w:pPr>
    </w:p>
    <w:p w14:paraId="00DB874D" w14:textId="13C92204" w:rsidR="00751A59" w:rsidRDefault="001F43DC" w:rsidP="006A1ADC">
      <w:pPr>
        <w:pStyle w:val="Heading2"/>
      </w:pPr>
      <w:r w:rsidRPr="00486CE0">
        <w:rPr>
          <w:rFonts w:asciiTheme="majorHAnsi" w:hAnsiTheme="majorHAnsi"/>
        </w:rPr>
        <w:lastRenderedPageBreak/>
        <w:t>Results</w:t>
      </w:r>
    </w:p>
    <w:p w14:paraId="00E24827" w14:textId="77777777" w:rsidR="00751A59" w:rsidRPr="00486CE0" w:rsidRDefault="00751A59" w:rsidP="00751A59">
      <w:pPr>
        <w:pStyle w:val="Heading3"/>
        <w:rPr>
          <w:rFonts w:asciiTheme="majorHAnsi" w:hAnsiTheme="majorHAnsi"/>
        </w:rPr>
      </w:pPr>
      <w:r w:rsidRPr="00486CE0">
        <w:rPr>
          <w:rFonts w:asciiTheme="majorHAnsi" w:hAnsiTheme="majorHAnsi"/>
        </w:rPr>
        <w:t>Adjusting SNP effects for pleiotropic pathways can improve exposure-outcome causal estimates</w:t>
      </w:r>
    </w:p>
    <w:p w14:paraId="3537FBCA" w14:textId="30E8FDC4" w:rsidR="00751A59" w:rsidRPr="00486CE0" w:rsidRDefault="00751A59" w:rsidP="006A1ADC">
      <w:pPr>
        <w:spacing w:after="158"/>
        <w:jc w:val="both"/>
        <w:rPr>
          <w:rFonts w:asciiTheme="majorHAnsi" w:hAnsiTheme="majorHAnsi"/>
        </w:rPr>
      </w:pPr>
      <w:r w:rsidRPr="00486CE0">
        <w:rPr>
          <w:rFonts w:asciiTheme="majorHAnsi" w:hAnsiTheme="majorHAnsi"/>
        </w:rPr>
        <w:t xml:space="preserve">IVW effect estimates are liable to be biased when at least some of the instrumenting SNPs exhibit horizontal pleiotropy, and those SNPs tend to contribute disproportionately towards the heterogeneity in the effect estimate. We </w:t>
      </w:r>
      <w:r w:rsidR="00B41F5E">
        <w:rPr>
          <w:rFonts w:asciiTheme="majorHAnsi" w:hAnsiTheme="majorHAnsi"/>
        </w:rPr>
        <w:t xml:space="preserve">performed </w:t>
      </w:r>
      <w:r w:rsidRPr="00486CE0">
        <w:rPr>
          <w:rFonts w:asciiTheme="majorHAnsi" w:hAnsiTheme="majorHAnsi"/>
        </w:rPr>
        <w:t>simulat</w:t>
      </w:r>
      <w:r w:rsidR="00B41F5E">
        <w:rPr>
          <w:rFonts w:asciiTheme="majorHAnsi" w:hAnsiTheme="majorHAnsi"/>
        </w:rPr>
        <w:t>ions</w:t>
      </w:r>
      <w:r w:rsidRPr="00486CE0">
        <w:rPr>
          <w:rFonts w:asciiTheme="majorHAnsi" w:hAnsiTheme="majorHAnsi"/>
        </w:rPr>
        <w:t xml:space="preserve"> to </w:t>
      </w:r>
      <w:r w:rsidR="00B41F5E">
        <w:rPr>
          <w:rFonts w:asciiTheme="majorHAnsi" w:hAnsiTheme="majorHAnsi"/>
        </w:rPr>
        <w:t>evaluate how outlier removal compares against standard analyses, and against our new approach of adjusting outlier effects given knowledge of horizontal pleiotropy pathways</w:t>
      </w:r>
      <w:r w:rsidRPr="00486CE0">
        <w:rPr>
          <w:rFonts w:asciiTheme="majorHAnsi" w:hAnsiTheme="majorHAnsi"/>
        </w:rPr>
        <w:t>.</w:t>
      </w:r>
    </w:p>
    <w:p w14:paraId="2AAFBA1B" w14:textId="05AD7457" w:rsidR="00751A59" w:rsidRPr="00486CE0" w:rsidRDefault="00751A59" w:rsidP="00751A59">
      <w:pPr>
        <w:jc w:val="both"/>
        <w:rPr>
          <w:rFonts w:asciiTheme="majorHAnsi" w:hAnsiTheme="majorHAnsi"/>
        </w:rPr>
      </w:pPr>
      <w:r w:rsidRPr="00486CE0">
        <w:rPr>
          <w:rFonts w:asciiTheme="majorHAnsi" w:hAnsiTheme="majorHAnsi"/>
        </w:rPr>
        <w:t>Our simulations show that balanced horizontal pleiotropy lead to elevated type 1 error rates for the ‘raw’ approach (Figure 2A). Statistical power is highest when outliers are removed, but at a cost of substantially higher type 1 error. Type 1 error rates are maintained at expected levels when adjusting for outliers, and the power improves over the ‘raw’ approach. A similar pattern of results among the three methods is seen for the likelihood of estimates being biased, with outlier removal and raw estimates performing worse than outlier adjustment. Removing outliers increased false discovery rates (FDR) and bias when compared with raw method and adjustment for outliers</w:t>
      </w:r>
      <w:r>
        <w:rPr>
          <w:rFonts w:asciiTheme="majorHAnsi" w:hAnsiTheme="majorHAnsi"/>
        </w:rPr>
        <w:t xml:space="preserve"> (Figure 2B)</w:t>
      </w:r>
      <w:r w:rsidRPr="00486CE0">
        <w:rPr>
          <w:rFonts w:asciiTheme="majorHAnsi" w:hAnsiTheme="majorHAnsi"/>
        </w:rPr>
        <w:t xml:space="preserve">. In both scenarios, adjustment of outliers was generally less biased than other methods, especially when the proportion of invalid instrument was high. </w:t>
      </w:r>
      <w:r w:rsidR="00C51846">
        <w:rPr>
          <w:rFonts w:asciiTheme="majorHAnsi" w:hAnsiTheme="majorHAnsi"/>
        </w:rPr>
        <w:t>O</w:t>
      </w:r>
      <w:r w:rsidRPr="00486CE0">
        <w:rPr>
          <w:rFonts w:asciiTheme="majorHAnsi" w:hAnsiTheme="majorHAnsi"/>
        </w:rPr>
        <w:t xml:space="preserve">utlier removal and outlier adjustment </w:t>
      </w:r>
      <w:r w:rsidR="00B506F5">
        <w:rPr>
          <w:rFonts w:asciiTheme="majorHAnsi" w:hAnsiTheme="majorHAnsi"/>
        </w:rPr>
        <w:t xml:space="preserve">performance are limited by the efficacy and power of </w:t>
      </w:r>
      <w:r w:rsidRPr="00486CE0">
        <w:rPr>
          <w:rFonts w:asciiTheme="majorHAnsi" w:hAnsiTheme="majorHAnsi"/>
        </w:rPr>
        <w:t>outlier detection methods: we note that when we assume all outliers are detected correctly in our simulation scenarios the performance of outlier removal and outlier adjustment both improve in terms of FDR, power and bias.</w:t>
      </w:r>
      <w:r w:rsidR="00B506F5">
        <w:rPr>
          <w:rFonts w:asciiTheme="majorHAnsi" w:hAnsiTheme="majorHAnsi"/>
        </w:rPr>
        <w:t xml:space="preserve"> Outlier adjustment is also dependent on availability of the candidate trait, and power to detect the variant’s association with it.</w:t>
      </w:r>
    </w:p>
    <w:p w14:paraId="6A6690FD" w14:textId="6A54F04B" w:rsidR="007B26E8" w:rsidRPr="00486CE0" w:rsidRDefault="00751A59" w:rsidP="007B26E8">
      <w:pPr>
        <w:pStyle w:val="Heading3"/>
        <w:rPr>
          <w:rFonts w:asciiTheme="majorHAnsi" w:hAnsiTheme="majorHAnsi"/>
        </w:rPr>
      </w:pPr>
      <w:r>
        <w:rPr>
          <w:rFonts w:asciiTheme="majorHAnsi" w:hAnsiTheme="majorHAnsi"/>
        </w:rPr>
        <w:t>Empirical TRYX analysis using four exposure-outcome hypotheses</w:t>
      </w:r>
      <w:del w:id="34" w:author="Gibran Hemani" w:date="2018-07-25T16:42:00Z">
        <w:r w:rsidR="00AF55B7" w:rsidRPr="00486CE0" w:rsidDel="00751A59">
          <w:rPr>
            <w:rFonts w:asciiTheme="majorHAnsi" w:hAnsiTheme="majorHAnsi"/>
          </w:rPr>
          <w:delText xml:space="preserve"> </w:delText>
        </w:r>
      </w:del>
    </w:p>
    <w:p w14:paraId="5DDB23E0" w14:textId="0899D797" w:rsidR="00751A59" w:rsidRPr="007A281C" w:rsidRDefault="004C63A3" w:rsidP="002918FB">
      <w:pPr>
        <w:pStyle w:val="Heading5"/>
        <w:jc w:val="both"/>
        <w:rPr>
          <w:rFonts w:asciiTheme="majorHAnsi" w:hAnsiTheme="majorHAnsi"/>
          <w:color w:val="000000" w:themeColor="text1"/>
          <w:rPrChange w:id="35" w:author="Yoonsu Cho" w:date="2018-07-30T10:57:00Z">
            <w:rPr>
              <w:rFonts w:asciiTheme="majorHAnsi" w:hAnsiTheme="majorHAnsi"/>
            </w:rPr>
          </w:rPrChange>
        </w:rPr>
      </w:pPr>
      <w:r w:rsidRPr="007A281C">
        <w:rPr>
          <w:rFonts w:asciiTheme="majorHAnsi" w:hAnsiTheme="majorHAnsi"/>
          <w:color w:val="000000" w:themeColor="text1"/>
          <w:rPrChange w:id="36" w:author="Yoonsu Cho" w:date="2018-07-30T10:57:00Z">
            <w:rPr>
              <w:rFonts w:asciiTheme="majorHAnsi" w:hAnsiTheme="majorHAnsi"/>
            </w:rPr>
          </w:rPrChange>
        </w:rPr>
        <w:t xml:space="preserve">To examine the performance of TRYX analysis empirically, we analysed </w:t>
      </w:r>
      <w:r w:rsidR="00A83841" w:rsidRPr="007A281C">
        <w:rPr>
          <w:rFonts w:asciiTheme="majorHAnsi" w:hAnsiTheme="majorHAnsi"/>
          <w:color w:val="000000" w:themeColor="text1"/>
          <w:rPrChange w:id="37" w:author="Yoonsu Cho" w:date="2018-07-30T10:57:00Z">
            <w:rPr>
              <w:rFonts w:asciiTheme="majorHAnsi" w:hAnsiTheme="majorHAnsi"/>
            </w:rPr>
          </w:rPrChange>
        </w:rPr>
        <w:t>four separate exposure-outcome hypothesis. For each analysis we a) obtain MR estimates of the exposure-outcome causal relationship and detect outlier instruments; b) identify putative novel influences (candidate traits) on the outcome trait based on their associations with outlier variants</w:t>
      </w:r>
      <w:ins w:id="38" w:author="Yoonsu Cho" w:date="2018-08-01T11:33:00Z">
        <w:r w:rsidR="00A505C8">
          <w:rPr>
            <w:rFonts w:asciiTheme="majorHAnsi" w:hAnsiTheme="majorHAnsi"/>
            <w:color w:val="000000" w:themeColor="text1"/>
          </w:rPr>
          <w:t xml:space="preserve"> (Table 1</w:t>
        </w:r>
      </w:ins>
      <w:ins w:id="39" w:author="Yoonsu Cho" w:date="2018-08-01T15:03:00Z">
        <w:r w:rsidR="002D75F3">
          <w:rPr>
            <w:rFonts w:asciiTheme="majorHAnsi" w:hAnsiTheme="majorHAnsi"/>
            <w:color w:val="000000" w:themeColor="text1"/>
          </w:rPr>
          <w:t>; Supplementary Table S2</w:t>
        </w:r>
      </w:ins>
      <w:ins w:id="40" w:author="Yoonsu Cho" w:date="2018-08-01T11:33:00Z">
        <w:r w:rsidR="00A505C8">
          <w:rPr>
            <w:rFonts w:asciiTheme="majorHAnsi" w:hAnsiTheme="majorHAnsi"/>
            <w:color w:val="000000" w:themeColor="text1"/>
          </w:rPr>
          <w:t>)</w:t>
        </w:r>
      </w:ins>
      <w:r w:rsidR="00A83841" w:rsidRPr="007A281C">
        <w:rPr>
          <w:rFonts w:asciiTheme="majorHAnsi" w:hAnsiTheme="majorHAnsi"/>
          <w:color w:val="000000" w:themeColor="text1"/>
          <w:rPrChange w:id="41" w:author="Yoonsu Cho" w:date="2018-07-30T10:57:00Z">
            <w:rPr>
              <w:rFonts w:asciiTheme="majorHAnsi" w:hAnsiTheme="majorHAnsi"/>
            </w:rPr>
          </w:rPrChange>
        </w:rPr>
        <w:t>; c) adjust the original SNP-outcome estimates for the putative influences operating through the candidate traits</w:t>
      </w:r>
      <w:ins w:id="42" w:author="Yoonsu Cho" w:date="2018-08-01T11:33:00Z">
        <w:r w:rsidR="00A505C8">
          <w:rPr>
            <w:rFonts w:asciiTheme="majorHAnsi" w:hAnsiTheme="majorHAnsi"/>
            <w:color w:val="000000" w:themeColor="text1"/>
          </w:rPr>
          <w:t xml:space="preserve"> (Table 2)</w:t>
        </w:r>
      </w:ins>
      <w:r w:rsidR="00A83841" w:rsidRPr="007A281C">
        <w:rPr>
          <w:rFonts w:asciiTheme="majorHAnsi" w:hAnsiTheme="majorHAnsi"/>
          <w:color w:val="000000" w:themeColor="text1"/>
          <w:rPrChange w:id="43" w:author="Yoonsu Cho" w:date="2018-07-30T10:57:00Z">
            <w:rPr>
              <w:rFonts w:asciiTheme="majorHAnsi" w:hAnsiTheme="majorHAnsi"/>
            </w:rPr>
          </w:rPrChange>
        </w:rPr>
        <w:t>; and d) compare the changes in heterogeneity in the MR estimates of the adjusted SNP-outcome effects to standard outlier removal methods</w:t>
      </w:r>
      <w:ins w:id="44" w:author="Yoonsu Cho" w:date="2018-08-01T11:33:00Z">
        <w:r w:rsidR="00A505C8">
          <w:rPr>
            <w:rFonts w:asciiTheme="majorHAnsi" w:hAnsiTheme="majorHAnsi"/>
            <w:color w:val="000000" w:themeColor="text1"/>
          </w:rPr>
          <w:t xml:space="preserve"> (Figure 4)</w:t>
        </w:r>
      </w:ins>
      <w:r w:rsidR="00A83841" w:rsidRPr="007A281C">
        <w:rPr>
          <w:rFonts w:asciiTheme="majorHAnsi" w:hAnsiTheme="majorHAnsi"/>
          <w:color w:val="000000" w:themeColor="text1"/>
          <w:rPrChange w:id="45" w:author="Yoonsu Cho" w:date="2018-07-30T10:57:00Z">
            <w:rPr>
              <w:rFonts w:asciiTheme="majorHAnsi" w:hAnsiTheme="majorHAnsi"/>
            </w:rPr>
          </w:rPrChange>
        </w:rPr>
        <w:t>.</w:t>
      </w:r>
    </w:p>
    <w:p w14:paraId="74A1ED46" w14:textId="6A05069A" w:rsidR="007B26E8" w:rsidRPr="00486CE0" w:rsidRDefault="00125716" w:rsidP="002918FB">
      <w:pPr>
        <w:pStyle w:val="Heading5"/>
        <w:jc w:val="both"/>
        <w:rPr>
          <w:rFonts w:asciiTheme="majorHAnsi" w:hAnsiTheme="majorHAnsi"/>
        </w:rPr>
      </w:pPr>
      <w:r w:rsidRPr="00486CE0">
        <w:rPr>
          <w:rFonts w:asciiTheme="majorHAnsi" w:hAnsiTheme="majorHAnsi"/>
        </w:rPr>
        <w:t>Example 1: Systolic blood pressure and coronary heart diseas</w:t>
      </w:r>
      <w:bookmarkStart w:id="46" w:name="_ku5vohevtub1" w:colFirst="0" w:colLast="0"/>
      <w:bookmarkStart w:id="47" w:name="_25reeqjl57kp" w:colFirst="0" w:colLast="0"/>
      <w:bookmarkEnd w:id="46"/>
      <w:bookmarkEnd w:id="47"/>
      <w:r w:rsidR="007B26E8" w:rsidRPr="00486CE0">
        <w:rPr>
          <w:rFonts w:asciiTheme="majorHAnsi" w:hAnsiTheme="majorHAnsi"/>
        </w:rPr>
        <w:t>e</w:t>
      </w:r>
    </w:p>
    <w:p w14:paraId="25CD9AEB" w14:textId="47645269" w:rsidR="0095536F" w:rsidRDefault="0095536F" w:rsidP="005F5C77">
      <w:pPr>
        <w:jc w:val="both"/>
        <w:rPr>
          <w:rFonts w:asciiTheme="majorHAnsi" w:hAnsiTheme="majorHAnsi"/>
        </w:rPr>
      </w:pPr>
      <w:r>
        <w:rPr>
          <w:rFonts w:asciiTheme="majorHAnsi" w:hAnsiTheme="majorHAnsi"/>
        </w:rPr>
        <w:t xml:space="preserve">Random effects IVW estimates </w:t>
      </w:r>
      <w:r w:rsidR="002E299C" w:rsidRPr="00486CE0">
        <w:rPr>
          <w:rFonts w:asciiTheme="majorHAnsi" w:hAnsiTheme="majorHAnsi"/>
        </w:rPr>
        <w:t xml:space="preserve">indicated that </w:t>
      </w:r>
      <w:r>
        <w:rPr>
          <w:rFonts w:asciiTheme="majorHAnsi" w:hAnsiTheme="majorHAnsi"/>
        </w:rPr>
        <w:t xml:space="preserve">higher </w:t>
      </w:r>
      <w:r w:rsidR="002E299C" w:rsidRPr="00486CE0">
        <w:rPr>
          <w:rFonts w:asciiTheme="majorHAnsi" w:hAnsiTheme="majorHAnsi"/>
        </w:rPr>
        <w:t xml:space="preserve">SBP </w:t>
      </w:r>
      <w:r>
        <w:rPr>
          <w:rFonts w:asciiTheme="majorHAnsi" w:hAnsiTheme="majorHAnsi"/>
        </w:rPr>
        <w:t xml:space="preserve">associates with higher </w:t>
      </w:r>
      <w:r w:rsidR="002E299C" w:rsidRPr="00486CE0">
        <w:rPr>
          <w:rFonts w:asciiTheme="majorHAnsi" w:hAnsiTheme="majorHAnsi"/>
        </w:rPr>
        <w:t>risk of CHD (Beta: 0.57; 95% CI: 0.39</w:t>
      </w:r>
      <w:r w:rsidR="00943BED">
        <w:rPr>
          <w:rFonts w:asciiTheme="majorHAnsi" w:hAnsiTheme="majorHAnsi"/>
        </w:rPr>
        <w:t xml:space="preserve">, </w:t>
      </w:r>
      <w:r w:rsidR="002E299C" w:rsidRPr="00486CE0">
        <w:rPr>
          <w:rFonts w:asciiTheme="majorHAnsi" w:hAnsiTheme="majorHAnsi"/>
        </w:rPr>
        <w:t>0.74).</w:t>
      </w:r>
      <w:r>
        <w:rPr>
          <w:rFonts w:asciiTheme="majorHAnsi" w:hAnsiTheme="majorHAnsi"/>
        </w:rPr>
        <w:t xml:space="preserve"> While there was substantial heterogeneity in this estimate (Q=682.7 on 157 SNPs, </w:t>
      </w:r>
      <w:commentRangeStart w:id="48"/>
      <w:r>
        <w:rPr>
          <w:rFonts w:asciiTheme="majorHAnsi" w:hAnsiTheme="majorHAnsi"/>
        </w:rPr>
        <w:t>p=5.</w:t>
      </w:r>
      <w:r w:rsidR="005F2F34">
        <w:rPr>
          <w:rFonts w:asciiTheme="majorHAnsi" w:hAnsiTheme="majorHAnsi"/>
        </w:rPr>
        <w:t>74 x 10</w:t>
      </w:r>
      <w:r w:rsidRPr="005F2F34">
        <w:rPr>
          <w:rFonts w:asciiTheme="majorHAnsi" w:hAnsiTheme="majorHAnsi"/>
          <w:vertAlign w:val="superscript"/>
        </w:rPr>
        <w:t>-67</w:t>
      </w:r>
      <w:commentRangeEnd w:id="48"/>
      <w:r w:rsidR="00391674">
        <w:rPr>
          <w:rStyle w:val="CommentReference"/>
        </w:rPr>
        <w:commentReference w:id="48"/>
      </w:r>
      <w:r>
        <w:rPr>
          <w:rFonts w:asciiTheme="majorHAnsi" w:hAnsiTheme="majorHAnsi"/>
        </w:rPr>
        <w:t>), the estimates from MR Egger, weighted median and weighted mode methods were fairly consistent (Table 2). Seven</w:t>
      </w:r>
      <w:r w:rsidR="001E1AC0" w:rsidRPr="00486CE0">
        <w:rPr>
          <w:rFonts w:asciiTheme="majorHAnsi" w:hAnsiTheme="majorHAnsi"/>
        </w:rPr>
        <w:t xml:space="preserve"> of</w:t>
      </w:r>
      <w:r>
        <w:rPr>
          <w:rFonts w:asciiTheme="majorHAnsi" w:hAnsiTheme="majorHAnsi"/>
        </w:rPr>
        <w:t xml:space="preserve"> the</w:t>
      </w:r>
      <w:r w:rsidR="001E1AC0" w:rsidRPr="00486CE0">
        <w:rPr>
          <w:rFonts w:asciiTheme="majorHAnsi" w:hAnsiTheme="majorHAnsi"/>
        </w:rPr>
        <w:t xml:space="preserve"> 157 SNPs</w:t>
      </w:r>
      <w:commentRangeStart w:id="49"/>
      <w:commentRangeStart w:id="50"/>
      <w:r w:rsidR="00F126B6">
        <w:rPr>
          <w:rFonts w:ascii="Calibri" w:eastAsia="Calibri" w:hAnsi="Calibri" w:cs="Calibri"/>
          <w:sz w:val="24"/>
          <w:szCs w:val="24"/>
        </w:rPr>
        <w:t xml:space="preserve"> </w:t>
      </w:r>
      <w:commentRangeEnd w:id="49"/>
      <w:r w:rsidR="00F126B6">
        <w:rPr>
          <w:rStyle w:val="CommentReference"/>
        </w:rPr>
        <w:commentReference w:id="49"/>
      </w:r>
      <w:commentRangeEnd w:id="50"/>
      <w:r w:rsidR="00F126B6">
        <w:rPr>
          <w:rStyle w:val="CommentReference"/>
        </w:rPr>
        <w:commentReference w:id="50"/>
      </w:r>
      <w:r w:rsidR="001E1AC0" w:rsidRPr="00486CE0">
        <w:rPr>
          <w:rFonts w:asciiTheme="majorHAnsi" w:hAnsiTheme="majorHAnsi"/>
        </w:rPr>
        <w:t xml:space="preserve">were </w:t>
      </w:r>
      <w:r w:rsidR="005F5C77">
        <w:rPr>
          <w:rFonts w:asciiTheme="majorHAnsi" w:hAnsiTheme="majorHAnsi"/>
        </w:rPr>
        <w:t>detected</w:t>
      </w:r>
      <w:r w:rsidR="001E1AC0" w:rsidRPr="00486CE0">
        <w:rPr>
          <w:rFonts w:asciiTheme="majorHAnsi" w:hAnsiTheme="majorHAnsi"/>
        </w:rPr>
        <w:t xml:space="preserve"> as outliers.</w:t>
      </w:r>
      <w:r w:rsidR="00F9716E" w:rsidRPr="00486CE0">
        <w:rPr>
          <w:rFonts w:asciiTheme="majorHAnsi" w:hAnsiTheme="majorHAnsi"/>
        </w:rPr>
        <w:t xml:space="preserve"> </w:t>
      </w:r>
      <w:r w:rsidR="004F4816">
        <w:rPr>
          <w:rFonts w:asciiTheme="majorHAnsi" w:hAnsiTheme="majorHAnsi"/>
        </w:rPr>
        <w:t>We identified 69</w:t>
      </w:r>
      <w:r w:rsidR="00934664">
        <w:rPr>
          <w:rFonts w:asciiTheme="majorHAnsi" w:hAnsiTheme="majorHAnsi"/>
        </w:rPr>
        <w:t xml:space="preserve"> </w:t>
      </w:r>
      <w:r w:rsidR="005F5C77">
        <w:rPr>
          <w:rFonts w:asciiTheme="majorHAnsi" w:hAnsiTheme="majorHAnsi"/>
        </w:rPr>
        <w:t xml:space="preserve">candidate traits that were associated with </w:t>
      </w:r>
      <w:r w:rsidR="004C63A3">
        <w:rPr>
          <w:rFonts w:asciiTheme="majorHAnsi" w:hAnsiTheme="majorHAnsi"/>
        </w:rPr>
        <w:t xml:space="preserve">these </w:t>
      </w:r>
      <w:r w:rsidR="005F5C77">
        <w:rPr>
          <w:rFonts w:asciiTheme="majorHAnsi" w:hAnsiTheme="majorHAnsi"/>
        </w:rPr>
        <w:t>outliers</w:t>
      </w:r>
      <w:r w:rsidR="004C63A3">
        <w:rPr>
          <w:rFonts w:asciiTheme="majorHAnsi" w:hAnsiTheme="majorHAnsi"/>
        </w:rPr>
        <w:t xml:space="preserve"> (p &lt; </w:t>
      </w:r>
      <w:r w:rsidR="005F2F34">
        <w:rPr>
          <w:rFonts w:asciiTheme="majorHAnsi" w:hAnsiTheme="majorHAnsi"/>
        </w:rPr>
        <w:t>5 x 10</w:t>
      </w:r>
      <w:r w:rsidR="004C63A3" w:rsidRPr="00BA6BD8">
        <w:rPr>
          <w:rFonts w:asciiTheme="majorHAnsi" w:hAnsiTheme="majorHAnsi"/>
          <w:vertAlign w:val="superscript"/>
        </w:rPr>
        <w:t>-8</w:t>
      </w:r>
      <w:r w:rsidR="004C63A3">
        <w:rPr>
          <w:rFonts w:asciiTheme="majorHAnsi" w:hAnsiTheme="majorHAnsi"/>
        </w:rPr>
        <w:t>)</w:t>
      </w:r>
      <w:r w:rsidR="005F5C77">
        <w:rPr>
          <w:rFonts w:asciiTheme="majorHAnsi" w:hAnsiTheme="majorHAnsi"/>
        </w:rPr>
        <w:t xml:space="preserve">. </w:t>
      </w:r>
      <w:r w:rsidR="004F4816">
        <w:rPr>
          <w:rFonts w:asciiTheme="majorHAnsi" w:hAnsiTheme="majorHAnsi"/>
        </w:rPr>
        <w:t xml:space="preserve">We </w:t>
      </w:r>
      <w:r w:rsidR="00751A59">
        <w:rPr>
          <w:rFonts w:asciiTheme="majorHAnsi" w:hAnsiTheme="majorHAnsi"/>
        </w:rPr>
        <w:t xml:space="preserve">manually </w:t>
      </w:r>
      <w:r w:rsidR="004F4816">
        <w:rPr>
          <w:rFonts w:asciiTheme="majorHAnsi" w:hAnsiTheme="majorHAnsi"/>
        </w:rPr>
        <w:t>removed redundant traits and traits that are similar to the exposure and the outcome (e.g. high blood pressure).</w:t>
      </w:r>
      <w:r w:rsidR="00346254">
        <w:rPr>
          <w:rFonts w:asciiTheme="majorHAnsi" w:hAnsiTheme="majorHAnsi"/>
        </w:rPr>
        <w:t xml:space="preserve"> </w:t>
      </w:r>
      <w:r w:rsidR="00472365">
        <w:rPr>
          <w:rFonts w:asciiTheme="majorHAnsi" w:hAnsiTheme="majorHAnsi"/>
        </w:rPr>
        <w:t xml:space="preserve">Among the candidate traits, </w:t>
      </w:r>
      <w:commentRangeStart w:id="51"/>
      <w:r w:rsidR="00472365">
        <w:rPr>
          <w:rFonts w:asciiTheme="majorHAnsi" w:hAnsiTheme="majorHAnsi"/>
        </w:rPr>
        <w:t xml:space="preserve">15 </w:t>
      </w:r>
      <w:r w:rsidR="00472365">
        <w:rPr>
          <w:rStyle w:val="CommentReference"/>
        </w:rPr>
        <w:commentReference w:id="52"/>
      </w:r>
      <w:commentRangeEnd w:id="51"/>
      <w:r w:rsidR="00472365">
        <w:rPr>
          <w:rStyle w:val="CommentReference"/>
        </w:rPr>
        <w:commentReference w:id="51"/>
      </w:r>
      <w:r w:rsidR="00472365">
        <w:rPr>
          <w:rFonts w:asciiTheme="majorHAnsi" w:hAnsiTheme="majorHAnsi"/>
        </w:rPr>
        <w:t xml:space="preserve">were putatively causally associated with the risk of CHD (Figure </w:t>
      </w:r>
      <w:del w:id="53" w:author="Yoonsu Cho" w:date="2018-08-01T14:47:00Z">
        <w:r w:rsidR="00472365" w:rsidDel="009F6A1B">
          <w:rPr>
            <w:rFonts w:asciiTheme="majorHAnsi" w:hAnsiTheme="majorHAnsi"/>
          </w:rPr>
          <w:delText>4A</w:delText>
        </w:r>
      </w:del>
      <w:ins w:id="54" w:author="Yoonsu Cho" w:date="2018-08-01T14:47:00Z">
        <w:r w:rsidR="009F6A1B">
          <w:rPr>
            <w:rFonts w:asciiTheme="majorHAnsi" w:hAnsiTheme="majorHAnsi"/>
          </w:rPr>
          <w:t>3A</w:t>
        </w:r>
      </w:ins>
      <w:r w:rsidR="00472365">
        <w:rPr>
          <w:rFonts w:asciiTheme="majorHAnsi" w:hAnsiTheme="majorHAnsi"/>
        </w:rPr>
        <w:t xml:space="preserve">). </w:t>
      </w:r>
      <w:ins w:id="55" w:author="Yoonsu Cho" w:date="2018-08-01T11:22:00Z">
        <w:r w:rsidR="00DB085B">
          <w:rPr>
            <w:rFonts w:asciiTheme="majorHAnsi" w:hAnsiTheme="majorHAnsi"/>
          </w:rPr>
          <w:t>A</w:t>
        </w:r>
      </w:ins>
      <w:ins w:id="56" w:author="Yoonsu Cho" w:date="2018-08-01T11:18:00Z">
        <w:r w:rsidR="009570A5">
          <w:rPr>
            <w:rFonts w:asciiTheme="majorHAnsi" w:hAnsiTheme="majorHAnsi"/>
          </w:rPr>
          <w:t>fter applied LASS</w:t>
        </w:r>
      </w:ins>
      <w:ins w:id="57" w:author="Yoonsu Cho" w:date="2018-08-01T11:19:00Z">
        <w:r w:rsidR="009570A5">
          <w:rPr>
            <w:rFonts w:asciiTheme="majorHAnsi" w:hAnsiTheme="majorHAnsi"/>
          </w:rPr>
          <w:t>O regression</w:t>
        </w:r>
      </w:ins>
      <w:ins w:id="58" w:author="Yoonsu Cho" w:date="2018-08-01T11:22:00Z">
        <w:r w:rsidR="00DB085B">
          <w:rPr>
            <w:rFonts w:asciiTheme="majorHAnsi" w:hAnsiTheme="majorHAnsi"/>
          </w:rPr>
          <w:t>, 6 traits</w:t>
        </w:r>
      </w:ins>
      <w:ins w:id="59" w:author="Yoonsu Cho" w:date="2018-08-01T11:23:00Z">
        <w:r w:rsidR="00DB085B">
          <w:rPr>
            <w:rFonts w:asciiTheme="majorHAnsi" w:hAnsiTheme="majorHAnsi"/>
          </w:rPr>
          <w:t xml:space="preserve"> remained</w:t>
        </w:r>
      </w:ins>
      <w:ins w:id="60" w:author="Gibran Hemani" w:date="2018-08-20T20:41:00Z">
        <w:r w:rsidR="00D6414C">
          <w:rPr>
            <w:rFonts w:asciiTheme="majorHAnsi" w:hAnsiTheme="majorHAnsi"/>
          </w:rPr>
          <w:t xml:space="preserve"> (Table 1)</w:t>
        </w:r>
      </w:ins>
      <w:ins w:id="61" w:author="Yoonsu Cho" w:date="2018-08-01T11:23:00Z">
        <w:r w:rsidR="00DB085B">
          <w:rPr>
            <w:rFonts w:asciiTheme="majorHAnsi" w:hAnsiTheme="majorHAnsi"/>
          </w:rPr>
          <w:t>:</w:t>
        </w:r>
      </w:ins>
      <w:ins w:id="62" w:author="Yoonsu Cho" w:date="2018-08-01T11:19:00Z">
        <w:r w:rsidR="009570A5">
          <w:rPr>
            <w:rFonts w:asciiTheme="majorHAnsi" w:hAnsiTheme="majorHAnsi"/>
          </w:rPr>
          <w:t xml:space="preserve"> </w:t>
        </w:r>
      </w:ins>
      <w:r w:rsidR="00346254">
        <w:rPr>
          <w:rFonts w:asciiTheme="majorHAnsi" w:hAnsiTheme="majorHAnsi"/>
        </w:rPr>
        <w:t>A</w:t>
      </w:r>
      <w:r w:rsidR="004F4816" w:rsidRPr="00486CE0">
        <w:rPr>
          <w:rFonts w:asciiTheme="majorHAnsi" w:hAnsiTheme="majorHAnsi"/>
        </w:rPr>
        <w:t>nthropometric measures (e.g. height), lipid</w:t>
      </w:r>
      <w:r w:rsidR="00346254">
        <w:rPr>
          <w:rFonts w:asciiTheme="majorHAnsi" w:hAnsiTheme="majorHAnsi"/>
        </w:rPr>
        <w:t xml:space="preserve"> levels</w:t>
      </w:r>
      <w:r w:rsidR="004F4816" w:rsidRPr="00486CE0">
        <w:rPr>
          <w:rFonts w:asciiTheme="majorHAnsi" w:hAnsiTheme="majorHAnsi"/>
        </w:rPr>
        <w:t xml:space="preserve"> (e.g. cholesterol level), and self-reported ibuprofen use</w:t>
      </w:r>
      <w:r w:rsidR="00346254">
        <w:rPr>
          <w:rFonts w:asciiTheme="majorHAnsi" w:hAnsiTheme="majorHAnsi"/>
        </w:rPr>
        <w:t xml:space="preserve"> were amongst the candidate traits that associated </w:t>
      </w:r>
      <w:r w:rsidR="00346254">
        <w:rPr>
          <w:rFonts w:asciiTheme="majorHAnsi" w:hAnsiTheme="majorHAnsi"/>
        </w:rPr>
        <w:lastRenderedPageBreak/>
        <w:t xml:space="preserve">with CHD, uncovered due to </w:t>
      </w:r>
      <w:r w:rsidR="00F9716E" w:rsidRPr="00486CE0">
        <w:rPr>
          <w:rFonts w:asciiTheme="majorHAnsi" w:hAnsiTheme="majorHAnsi"/>
        </w:rPr>
        <w:t xml:space="preserve">two outliers (rs3184504 </w:t>
      </w:r>
      <w:r w:rsidR="00751A59">
        <w:rPr>
          <w:rFonts w:asciiTheme="majorHAnsi" w:hAnsiTheme="majorHAnsi"/>
        </w:rPr>
        <w:t xml:space="preserve">near </w:t>
      </w:r>
      <w:r w:rsidR="00751A59" w:rsidRPr="00486CE0">
        <w:rPr>
          <w:rFonts w:asciiTheme="majorHAnsi" w:hAnsiTheme="majorHAnsi"/>
        </w:rPr>
        <w:t xml:space="preserve">SH2B3 </w:t>
      </w:r>
      <w:r w:rsidR="00F9716E" w:rsidRPr="00486CE0">
        <w:rPr>
          <w:rFonts w:asciiTheme="majorHAnsi" w:hAnsiTheme="majorHAnsi"/>
        </w:rPr>
        <w:t>and rs9349279</w:t>
      </w:r>
      <w:r w:rsidR="00751A59">
        <w:rPr>
          <w:rFonts w:asciiTheme="majorHAnsi" w:hAnsiTheme="majorHAnsi"/>
        </w:rPr>
        <w:t xml:space="preserve"> near </w:t>
      </w:r>
      <w:r w:rsidR="00751A59" w:rsidRPr="00486CE0">
        <w:rPr>
          <w:rFonts w:asciiTheme="majorHAnsi" w:hAnsiTheme="majorHAnsi"/>
        </w:rPr>
        <w:t>PHACTR</w:t>
      </w:r>
      <w:r w:rsidR="00F9716E" w:rsidRPr="00486CE0">
        <w:rPr>
          <w:rFonts w:asciiTheme="majorHAnsi" w:hAnsiTheme="majorHAnsi"/>
        </w:rPr>
        <w:t>)</w:t>
      </w:r>
      <w:r w:rsidR="005F5C77">
        <w:rPr>
          <w:rFonts w:asciiTheme="majorHAnsi" w:hAnsiTheme="majorHAnsi"/>
        </w:rPr>
        <w:t>.</w:t>
      </w:r>
      <w:r w:rsidR="00F9716E" w:rsidRPr="00486CE0">
        <w:rPr>
          <w:rFonts w:asciiTheme="majorHAnsi" w:hAnsiTheme="majorHAnsi"/>
        </w:rPr>
        <w:t xml:space="preserve"> </w:t>
      </w:r>
      <w:ins w:id="63" w:author="Yoonsu Cho" w:date="2018-08-01T12:18:00Z">
        <w:r w:rsidR="003131B5">
          <w:rPr>
            <w:rFonts w:asciiTheme="majorHAnsi" w:hAnsiTheme="majorHAnsi"/>
          </w:rPr>
          <w:t xml:space="preserve">Additionally, we found that </w:t>
        </w:r>
      </w:ins>
      <w:ins w:id="64" w:author="Yoonsu Cho" w:date="2018-08-01T14:33:00Z">
        <w:r w:rsidR="00D6651F">
          <w:rPr>
            <w:rFonts w:asciiTheme="majorHAnsi" w:hAnsiTheme="majorHAnsi"/>
          </w:rPr>
          <w:t xml:space="preserve">the </w:t>
        </w:r>
      </w:ins>
      <w:commentRangeStart w:id="65"/>
      <w:ins w:id="66" w:author="Yoonsu Cho" w:date="2018-08-01T12:19:00Z">
        <w:r w:rsidR="003131B5">
          <w:rPr>
            <w:rFonts w:asciiTheme="majorHAnsi" w:hAnsiTheme="majorHAnsi"/>
          </w:rPr>
          <w:t>ex</w:t>
        </w:r>
      </w:ins>
      <w:ins w:id="67" w:author="Yoonsu Cho" w:date="2018-08-01T12:20:00Z">
        <w:r w:rsidR="003131B5">
          <w:rPr>
            <w:rFonts w:asciiTheme="majorHAnsi" w:hAnsiTheme="majorHAnsi"/>
          </w:rPr>
          <w:t xml:space="preserve">perience of headache and </w:t>
        </w:r>
      </w:ins>
      <w:ins w:id="68" w:author="Yoonsu Cho" w:date="2018-08-01T14:33:00Z">
        <w:r w:rsidR="00D6651F">
          <w:rPr>
            <w:rFonts w:asciiTheme="majorHAnsi" w:hAnsiTheme="majorHAnsi"/>
          </w:rPr>
          <w:t xml:space="preserve">the </w:t>
        </w:r>
      </w:ins>
      <w:ins w:id="69" w:author="Yoonsu Cho" w:date="2018-08-01T12:20:00Z">
        <w:r w:rsidR="003131B5">
          <w:rPr>
            <w:rFonts w:asciiTheme="majorHAnsi" w:hAnsiTheme="majorHAnsi"/>
          </w:rPr>
          <w:t xml:space="preserve">presence of migraine </w:t>
        </w:r>
      </w:ins>
      <w:commentRangeEnd w:id="65"/>
      <w:r w:rsidR="00D6414C">
        <w:rPr>
          <w:rStyle w:val="CommentReference"/>
        </w:rPr>
        <w:commentReference w:id="65"/>
      </w:r>
      <w:ins w:id="70" w:author="Yoonsu Cho" w:date="2018-08-01T12:20:00Z">
        <w:r w:rsidR="003131B5">
          <w:rPr>
            <w:rFonts w:asciiTheme="majorHAnsi" w:hAnsiTheme="majorHAnsi"/>
          </w:rPr>
          <w:t xml:space="preserve">were associated with </w:t>
        </w:r>
        <w:del w:id="71" w:author="Gibran Hemani [2]" w:date="2018-08-20T12:44:00Z">
          <w:r w:rsidR="003131B5" w:rsidDel="005B102F">
            <w:rPr>
              <w:rFonts w:asciiTheme="majorHAnsi" w:hAnsiTheme="majorHAnsi"/>
            </w:rPr>
            <w:delText>the</w:delText>
          </w:r>
        </w:del>
      </w:ins>
      <w:ins w:id="72" w:author="Gibran Hemani [2]" w:date="2018-08-20T12:44:00Z">
        <w:r w:rsidR="005B102F">
          <w:rPr>
            <w:rFonts w:asciiTheme="majorHAnsi" w:hAnsiTheme="majorHAnsi"/>
          </w:rPr>
          <w:t>lower</w:t>
        </w:r>
      </w:ins>
      <w:ins w:id="73" w:author="Yoonsu Cho" w:date="2018-08-01T12:20:00Z">
        <w:r w:rsidR="003131B5">
          <w:rPr>
            <w:rFonts w:asciiTheme="majorHAnsi" w:hAnsiTheme="majorHAnsi"/>
          </w:rPr>
          <w:t xml:space="preserve"> risk of CHD (Beta= </w:t>
        </w:r>
      </w:ins>
      <w:ins w:id="74" w:author="Yoonsu Cho" w:date="2018-08-01T12:21:00Z">
        <w:r w:rsidR="003131B5">
          <w:rPr>
            <w:rFonts w:asciiTheme="majorHAnsi" w:hAnsiTheme="majorHAnsi"/>
          </w:rPr>
          <w:t>-1.11; 95% CI: -2.10, -0.12</w:t>
        </w:r>
      </w:ins>
      <w:ins w:id="75" w:author="Yoonsu Cho" w:date="2018-08-01T12:22:00Z">
        <w:r w:rsidR="003131B5">
          <w:rPr>
            <w:rFonts w:asciiTheme="majorHAnsi" w:hAnsiTheme="majorHAnsi"/>
          </w:rPr>
          <w:t>; and Beta= -4.08; 95% CI: -7.73, -0.43, respectively</w:t>
        </w:r>
      </w:ins>
      <w:ins w:id="76" w:author="Yoonsu Cho" w:date="2018-08-01T12:25:00Z">
        <w:del w:id="77" w:author="Gibran Hemani [2]" w:date="2018-08-20T12:44:00Z">
          <w:r w:rsidR="003131B5" w:rsidDel="00A55FB3">
            <w:rPr>
              <w:rFonts w:asciiTheme="majorHAnsi" w:hAnsiTheme="majorHAnsi"/>
            </w:rPr>
            <w:delText xml:space="preserve">; data </w:delText>
          </w:r>
          <w:r w:rsidR="00E9103F" w:rsidDel="00A55FB3">
            <w:rPr>
              <w:rFonts w:asciiTheme="majorHAnsi" w:hAnsiTheme="majorHAnsi"/>
            </w:rPr>
            <w:delText>is a</w:delText>
          </w:r>
        </w:del>
      </w:ins>
      <w:ins w:id="78" w:author="Yoonsu Cho" w:date="2018-08-01T12:26:00Z">
        <w:del w:id="79" w:author="Gibran Hemani [2]" w:date="2018-08-20T12:44:00Z">
          <w:r w:rsidR="00E9103F" w:rsidDel="00A55FB3">
            <w:rPr>
              <w:rFonts w:asciiTheme="majorHAnsi" w:hAnsiTheme="majorHAnsi"/>
            </w:rPr>
            <w:delText>vailable on request</w:delText>
          </w:r>
        </w:del>
      </w:ins>
      <w:ins w:id="80" w:author="Yoonsu Cho" w:date="2018-08-01T12:22:00Z">
        <w:r w:rsidR="003131B5">
          <w:rPr>
            <w:rFonts w:asciiTheme="majorHAnsi" w:hAnsiTheme="majorHAnsi"/>
          </w:rPr>
          <w:t>)</w:t>
        </w:r>
      </w:ins>
      <w:ins w:id="81" w:author="Yoonsu Cho" w:date="2018-08-01T12:24:00Z">
        <w:r w:rsidR="003131B5">
          <w:rPr>
            <w:rFonts w:asciiTheme="majorHAnsi" w:hAnsiTheme="majorHAnsi"/>
          </w:rPr>
          <w:t>.</w:t>
        </w:r>
      </w:ins>
      <w:ins w:id="82" w:author="Yoonsu Cho" w:date="2018-08-01T12:26:00Z">
        <w:r w:rsidR="00E9103F">
          <w:rPr>
            <w:rFonts w:asciiTheme="majorHAnsi" w:hAnsiTheme="majorHAnsi"/>
          </w:rPr>
          <w:t xml:space="preserve"> However, </w:t>
        </w:r>
      </w:ins>
      <w:ins w:id="83" w:author="Yoonsu Cho" w:date="2018-08-01T12:27:00Z">
        <w:r w:rsidR="00E9103F">
          <w:rPr>
            <w:rFonts w:asciiTheme="majorHAnsi" w:hAnsiTheme="majorHAnsi"/>
          </w:rPr>
          <w:t xml:space="preserve">those traits were excluded from further analysis </w:t>
        </w:r>
      </w:ins>
      <w:ins w:id="84" w:author="Yoonsu Cho" w:date="2018-08-01T12:28:00Z">
        <w:r w:rsidR="00E9103F">
          <w:rPr>
            <w:rFonts w:asciiTheme="majorHAnsi" w:hAnsiTheme="majorHAnsi"/>
          </w:rPr>
          <w:t>as</w:t>
        </w:r>
      </w:ins>
      <w:ins w:id="85" w:author="Yoonsu Cho" w:date="2018-08-01T14:34:00Z">
        <w:r w:rsidR="00D6651F">
          <w:rPr>
            <w:rFonts w:asciiTheme="majorHAnsi" w:hAnsiTheme="majorHAnsi"/>
          </w:rPr>
          <w:t xml:space="preserve"> </w:t>
        </w:r>
      </w:ins>
      <w:ins w:id="86" w:author="Yoonsu Cho" w:date="2018-08-01T14:42:00Z">
        <w:r w:rsidR="009F6A1B">
          <w:rPr>
            <w:rFonts w:asciiTheme="majorHAnsi" w:hAnsiTheme="majorHAnsi"/>
          </w:rPr>
          <w:t xml:space="preserve">we </w:t>
        </w:r>
      </w:ins>
      <w:ins w:id="87" w:author="Yoonsu Cho" w:date="2018-08-01T14:43:00Z">
        <w:r w:rsidR="009F6A1B">
          <w:rPr>
            <w:rFonts w:asciiTheme="majorHAnsi" w:hAnsiTheme="majorHAnsi"/>
          </w:rPr>
          <w:t>set the traditional threshold p-value of 0.05</w:t>
        </w:r>
      </w:ins>
      <w:ins w:id="88" w:author="Yoonsu Cho" w:date="2018-08-01T14:44:00Z">
        <w:r w:rsidR="009F6A1B">
          <w:rPr>
            <w:rFonts w:asciiTheme="majorHAnsi" w:hAnsiTheme="majorHAnsi"/>
          </w:rPr>
          <w:t>.</w:t>
        </w:r>
      </w:ins>
      <w:ins w:id="89" w:author="Yoonsu Cho" w:date="2018-08-01T14:43:00Z">
        <w:del w:id="90" w:author="Gibran Hemani" w:date="2018-08-20T20:41:00Z">
          <w:r w:rsidR="009F6A1B" w:rsidDel="00D6414C">
            <w:rPr>
              <w:rFonts w:asciiTheme="majorHAnsi" w:hAnsiTheme="majorHAnsi"/>
            </w:rPr>
            <w:delText xml:space="preserve"> </w:delText>
          </w:r>
        </w:del>
      </w:ins>
      <w:ins w:id="91" w:author="Yoonsu Cho" w:date="2018-08-01T12:20:00Z">
        <w:del w:id="92" w:author="Gibran Hemani" w:date="2018-08-20T20:41:00Z">
          <w:r w:rsidR="003131B5" w:rsidDel="00D6414C">
            <w:rPr>
              <w:rFonts w:asciiTheme="majorHAnsi" w:hAnsiTheme="majorHAnsi"/>
            </w:rPr>
            <w:delText xml:space="preserve"> </w:delText>
          </w:r>
        </w:del>
      </w:ins>
      <w:del w:id="93" w:author="Gibran Hemani" w:date="2018-08-20T20:41:00Z">
        <w:r w:rsidR="00125716" w:rsidRPr="00486CE0" w:rsidDel="00D6414C">
          <w:rPr>
            <w:rFonts w:asciiTheme="majorHAnsi" w:hAnsiTheme="majorHAnsi"/>
          </w:rPr>
          <w:delText xml:space="preserve">Detected </w:delText>
        </w:r>
        <w:r w:rsidR="00F9716E" w:rsidRPr="00486CE0" w:rsidDel="00D6414C">
          <w:rPr>
            <w:rFonts w:asciiTheme="majorHAnsi" w:hAnsiTheme="majorHAnsi"/>
          </w:rPr>
          <w:delText xml:space="preserve">pleiotropic </w:delText>
        </w:r>
        <w:r w:rsidR="00125716" w:rsidRPr="00486CE0" w:rsidDel="00D6414C">
          <w:rPr>
            <w:rFonts w:asciiTheme="majorHAnsi" w:hAnsiTheme="majorHAnsi"/>
          </w:rPr>
          <w:delText>outliers and ass</w:delText>
        </w:r>
        <w:r w:rsidR="00475881" w:rsidRPr="00486CE0" w:rsidDel="00D6414C">
          <w:rPr>
            <w:rFonts w:asciiTheme="majorHAnsi" w:hAnsiTheme="majorHAnsi"/>
          </w:rPr>
          <w:delText>o</w:delText>
        </w:r>
        <w:r w:rsidR="00125716" w:rsidRPr="00486CE0" w:rsidDel="00D6414C">
          <w:rPr>
            <w:rFonts w:asciiTheme="majorHAnsi" w:hAnsiTheme="majorHAnsi"/>
          </w:rPr>
          <w:delText>ciated traits</w:delText>
        </w:r>
        <w:r w:rsidR="0059418F" w:rsidDel="00D6414C">
          <w:rPr>
            <w:rFonts w:asciiTheme="majorHAnsi" w:hAnsiTheme="majorHAnsi"/>
          </w:rPr>
          <w:delText xml:space="preserve"> </w:delText>
        </w:r>
        <w:r w:rsidR="00125716" w:rsidRPr="00486CE0" w:rsidDel="00D6414C">
          <w:rPr>
            <w:rFonts w:asciiTheme="majorHAnsi" w:hAnsiTheme="majorHAnsi"/>
          </w:rPr>
          <w:delText>were listed in Table 1</w:delText>
        </w:r>
        <w:r w:rsidR="0059418F" w:rsidDel="00D6414C">
          <w:rPr>
            <w:rFonts w:asciiTheme="majorHAnsi" w:hAnsiTheme="majorHAnsi"/>
          </w:rPr>
          <w:delText xml:space="preserve">. </w:delText>
        </w:r>
      </w:del>
    </w:p>
    <w:p w14:paraId="7CBB2597" w14:textId="77777777" w:rsidR="0095536F" w:rsidRDefault="0095536F" w:rsidP="005F5C77">
      <w:pPr>
        <w:jc w:val="both"/>
        <w:rPr>
          <w:rFonts w:asciiTheme="majorHAnsi" w:hAnsiTheme="majorHAnsi"/>
        </w:rPr>
      </w:pPr>
    </w:p>
    <w:p w14:paraId="3F126826" w14:textId="75C03D8F" w:rsidR="00346254" w:rsidRPr="00486CE0" w:rsidRDefault="0095536F" w:rsidP="00346254">
      <w:pPr>
        <w:jc w:val="both"/>
        <w:rPr>
          <w:rFonts w:asciiTheme="majorHAnsi" w:hAnsiTheme="majorHAnsi"/>
        </w:rPr>
      </w:pPr>
      <w:r>
        <w:rPr>
          <w:rFonts w:asciiTheme="majorHAnsi" w:hAnsiTheme="majorHAnsi"/>
        </w:rPr>
        <w:t xml:space="preserve">We </w:t>
      </w:r>
      <w:r w:rsidR="00266825">
        <w:rPr>
          <w:rFonts w:asciiTheme="majorHAnsi" w:hAnsiTheme="majorHAnsi"/>
        </w:rPr>
        <w:t>next adjusted the</w:t>
      </w:r>
      <w:r w:rsidR="00CF31C1">
        <w:rPr>
          <w:rFonts w:asciiTheme="majorHAnsi" w:hAnsiTheme="majorHAnsi"/>
        </w:rPr>
        <w:t xml:space="preserve"> two</w:t>
      </w:r>
      <w:r w:rsidR="00266825">
        <w:rPr>
          <w:rFonts w:asciiTheme="majorHAnsi" w:hAnsiTheme="majorHAnsi"/>
        </w:rPr>
        <w:t xml:space="preserve"> outlier SNP-outcome effects for the</w:t>
      </w:r>
      <w:r w:rsidR="009E1F63">
        <w:rPr>
          <w:rFonts w:asciiTheme="majorHAnsi" w:hAnsiTheme="majorHAnsi"/>
        </w:rPr>
        <w:t xml:space="preserve">ir effects through the detected pleiotropic </w:t>
      </w:r>
      <w:r w:rsidR="0006584C">
        <w:rPr>
          <w:rFonts w:asciiTheme="majorHAnsi" w:hAnsiTheme="majorHAnsi"/>
        </w:rPr>
        <w:t>pathways and</w:t>
      </w:r>
      <w:r w:rsidR="009E1F63">
        <w:rPr>
          <w:rFonts w:asciiTheme="majorHAnsi" w:hAnsiTheme="majorHAnsi"/>
        </w:rPr>
        <w:t xml:space="preserve"> </w:t>
      </w:r>
      <w:r w:rsidR="00CF31C1">
        <w:rPr>
          <w:rFonts w:asciiTheme="majorHAnsi" w:hAnsiTheme="majorHAnsi"/>
        </w:rPr>
        <w:t>obtained an adjusted IVW estimate. The</w:t>
      </w:r>
      <w:ins w:id="94" w:author="Gibran Hemani" w:date="2018-08-20T20:42:00Z">
        <w:r w:rsidR="00D6414C">
          <w:rPr>
            <w:rFonts w:asciiTheme="majorHAnsi" w:hAnsiTheme="majorHAnsi"/>
          </w:rPr>
          <w:t xml:space="preserve"> total</w:t>
        </w:r>
      </w:ins>
      <w:r w:rsidR="00CF31C1">
        <w:rPr>
          <w:rFonts w:asciiTheme="majorHAnsi" w:hAnsiTheme="majorHAnsi"/>
        </w:rPr>
        <w:t xml:space="preserve"> heterogeneity, based on adjusting </w:t>
      </w:r>
      <w:ins w:id="95" w:author="Gibran Hemani" w:date="2018-08-20T20:42:00Z">
        <w:r w:rsidR="00D6414C">
          <w:rPr>
            <w:rFonts w:asciiTheme="majorHAnsi" w:hAnsiTheme="majorHAnsi"/>
          </w:rPr>
          <w:t xml:space="preserve">only </w:t>
        </w:r>
      </w:ins>
      <w:r w:rsidR="00CF31C1">
        <w:rPr>
          <w:rFonts w:asciiTheme="majorHAnsi" w:hAnsiTheme="majorHAnsi"/>
        </w:rPr>
        <w:t>these two of 157 SNP</w:t>
      </w:r>
      <w:r w:rsidR="009E1F63">
        <w:rPr>
          <w:rFonts w:asciiTheme="majorHAnsi" w:hAnsiTheme="majorHAnsi"/>
        </w:rPr>
        <w:t xml:space="preserve"> </w:t>
      </w:r>
      <w:r w:rsidR="00CF31C1">
        <w:rPr>
          <w:rFonts w:asciiTheme="majorHAnsi" w:hAnsiTheme="majorHAnsi"/>
        </w:rPr>
        <w:t>effects, reduced by 17%. The effect estimate remained consistent with the original estimate, as did the IVW estimates when removing all outliers, or just outliers known to associate with the candidate traits</w:t>
      </w:r>
      <w:ins w:id="96" w:author="Yoonsu Cho" w:date="2018-07-30T18:40:00Z">
        <w:r w:rsidR="00FD4E02">
          <w:rPr>
            <w:rFonts w:asciiTheme="majorHAnsi" w:hAnsiTheme="majorHAnsi"/>
          </w:rPr>
          <w:t xml:space="preserve"> that associated with the outcome</w:t>
        </w:r>
      </w:ins>
      <w:r w:rsidR="00CF31C1">
        <w:rPr>
          <w:rFonts w:asciiTheme="majorHAnsi" w:hAnsiTheme="majorHAnsi"/>
        </w:rPr>
        <w:t xml:space="preserve">. </w:t>
      </w:r>
      <w:r w:rsidR="00346254" w:rsidRPr="00486CE0">
        <w:rPr>
          <w:rFonts w:asciiTheme="majorHAnsi" w:hAnsiTheme="majorHAnsi"/>
        </w:rPr>
        <w:t>However, the width of the confidence interval was substantial</w:t>
      </w:r>
      <w:r w:rsidR="00CF31C1">
        <w:rPr>
          <w:rFonts w:asciiTheme="majorHAnsi" w:hAnsiTheme="majorHAnsi"/>
        </w:rPr>
        <w:t>ly larger (including the null) after removing outliers known to associate with candidate traits</w:t>
      </w:r>
      <w:r w:rsidR="00346254" w:rsidRPr="00486CE0">
        <w:rPr>
          <w:rFonts w:asciiTheme="majorHAnsi" w:hAnsiTheme="majorHAnsi"/>
        </w:rPr>
        <w:t xml:space="preserve"> (beta: 0.59; 95% CI: -0.58, 1.76).</w:t>
      </w:r>
      <w:r w:rsidR="00CF31C1">
        <w:rPr>
          <w:rFonts w:asciiTheme="majorHAnsi" w:hAnsiTheme="majorHAnsi"/>
        </w:rPr>
        <w:t xml:space="preserve"> </w:t>
      </w:r>
    </w:p>
    <w:p w14:paraId="473B0A99" w14:textId="77777777" w:rsidR="00346254" w:rsidRPr="00486CE0" w:rsidRDefault="00346254" w:rsidP="005F5C77">
      <w:pPr>
        <w:jc w:val="both"/>
        <w:rPr>
          <w:rFonts w:asciiTheme="majorHAnsi" w:hAnsiTheme="majorHAnsi"/>
        </w:rPr>
      </w:pPr>
    </w:p>
    <w:p w14:paraId="2C8143D2" w14:textId="04E6B554" w:rsidR="00D255D5" w:rsidRPr="00486CE0" w:rsidRDefault="00D255D5" w:rsidP="002918FB">
      <w:pPr>
        <w:pStyle w:val="Heading5"/>
        <w:jc w:val="both"/>
        <w:rPr>
          <w:rFonts w:asciiTheme="majorHAnsi" w:hAnsiTheme="majorHAnsi"/>
        </w:rPr>
      </w:pPr>
      <w:r w:rsidRPr="00486CE0">
        <w:rPr>
          <w:rFonts w:asciiTheme="majorHAnsi" w:hAnsiTheme="majorHAnsi"/>
        </w:rPr>
        <w:t xml:space="preserve">Example </w:t>
      </w:r>
      <w:r w:rsidR="007956D9">
        <w:rPr>
          <w:rFonts w:asciiTheme="majorHAnsi" w:hAnsiTheme="majorHAnsi"/>
        </w:rPr>
        <w:t>2</w:t>
      </w:r>
      <w:r w:rsidRPr="00486CE0">
        <w:rPr>
          <w:rFonts w:asciiTheme="majorHAnsi" w:hAnsiTheme="majorHAnsi"/>
        </w:rPr>
        <w:t>: Year</w:t>
      </w:r>
      <w:r w:rsidR="001A4D4F">
        <w:rPr>
          <w:rFonts w:asciiTheme="majorHAnsi" w:hAnsiTheme="majorHAnsi"/>
        </w:rPr>
        <w:t>s</w:t>
      </w:r>
      <w:r w:rsidRPr="00486CE0">
        <w:rPr>
          <w:rFonts w:asciiTheme="majorHAnsi" w:hAnsiTheme="majorHAnsi"/>
        </w:rPr>
        <w:t xml:space="preserve"> of schooling and body mass index</w:t>
      </w:r>
    </w:p>
    <w:p w14:paraId="75302E70" w14:textId="49122278" w:rsidR="00727B72" w:rsidRDefault="004617A8" w:rsidP="002918FB">
      <w:pPr>
        <w:jc w:val="both"/>
        <w:rPr>
          <w:rFonts w:asciiTheme="majorHAnsi" w:hAnsiTheme="majorHAnsi"/>
        </w:rPr>
      </w:pPr>
      <w:ins w:id="97" w:author="Gibran Hemani" w:date="2018-08-21T11:09:00Z">
        <w:r>
          <w:rPr>
            <w:rFonts w:asciiTheme="majorHAnsi" w:hAnsiTheme="majorHAnsi"/>
          </w:rPr>
          <w:t xml:space="preserve">We used </w:t>
        </w:r>
      </w:ins>
      <w:ins w:id="98" w:author="Gibran Hemani" w:date="2018-08-21T11:10:00Z">
        <w:r>
          <w:rPr>
            <w:rFonts w:asciiTheme="majorHAnsi" w:hAnsiTheme="majorHAnsi"/>
          </w:rPr>
          <w:t>59</w:t>
        </w:r>
      </w:ins>
      <w:ins w:id="99" w:author="Gibran Hemani" w:date="2018-08-21T11:09:00Z">
        <w:r>
          <w:rPr>
            <w:rFonts w:asciiTheme="majorHAnsi" w:hAnsiTheme="majorHAnsi"/>
          </w:rPr>
          <w:t xml:space="preserve"> independent genetic instruments</w:t>
        </w:r>
      </w:ins>
      <w:ins w:id="100" w:author="Gibran Hemani" w:date="2018-08-21T11:10:00Z">
        <w:r>
          <w:rPr>
            <w:rFonts w:asciiTheme="majorHAnsi" w:hAnsiTheme="majorHAnsi"/>
          </w:rPr>
          <w:t xml:space="preserve"> </w:t>
        </w:r>
        <w:r w:rsidRPr="004617A8">
          <w:rPr>
            <w:rFonts w:asciiTheme="majorHAnsi" w:hAnsiTheme="majorHAnsi"/>
            <w:highlight w:val="yellow"/>
            <w:rPrChange w:id="101" w:author="Gibran Hemani" w:date="2018-08-21T11:10:00Z">
              <w:rPr>
                <w:rFonts w:asciiTheme="majorHAnsi" w:hAnsiTheme="majorHAnsi"/>
              </w:rPr>
            </w:rPrChange>
          </w:rPr>
          <w:t>(REF)</w:t>
        </w:r>
      </w:ins>
      <w:ins w:id="102" w:author="Gibran Hemani" w:date="2018-08-21T11:09:00Z">
        <w:r>
          <w:rPr>
            <w:rFonts w:asciiTheme="majorHAnsi" w:hAnsiTheme="majorHAnsi"/>
          </w:rPr>
          <w:t xml:space="preserve"> to estimate the influence of years of schooling on body mass index</w:t>
        </w:r>
      </w:ins>
      <w:ins w:id="103" w:author="Gibran Hemani" w:date="2018-08-21T11:11:00Z">
        <w:r>
          <w:rPr>
            <w:rFonts w:asciiTheme="majorHAnsi" w:hAnsiTheme="majorHAnsi"/>
          </w:rPr>
          <w:t xml:space="preserve"> </w:t>
        </w:r>
        <w:r w:rsidRPr="004617A8">
          <w:rPr>
            <w:rFonts w:asciiTheme="majorHAnsi" w:hAnsiTheme="majorHAnsi"/>
            <w:highlight w:val="yellow"/>
            <w:rPrChange w:id="104" w:author="Gibran Hemani" w:date="2018-08-21T11:11:00Z">
              <w:rPr>
                <w:rFonts w:asciiTheme="majorHAnsi" w:hAnsiTheme="majorHAnsi"/>
              </w:rPr>
            </w:rPrChange>
          </w:rPr>
          <w:t>(REF)</w:t>
        </w:r>
        <w:r>
          <w:rPr>
            <w:rFonts w:asciiTheme="majorHAnsi" w:hAnsiTheme="majorHAnsi"/>
          </w:rPr>
          <w:t xml:space="preserve"> (Table 2)</w:t>
        </w:r>
      </w:ins>
      <w:ins w:id="105" w:author="Gibran Hemani" w:date="2018-08-21T11:09:00Z">
        <w:r>
          <w:rPr>
            <w:rFonts w:asciiTheme="majorHAnsi" w:hAnsiTheme="majorHAnsi"/>
          </w:rPr>
          <w:t xml:space="preserve">. </w:t>
        </w:r>
      </w:ins>
      <w:r w:rsidR="00B85745">
        <w:rPr>
          <w:rFonts w:asciiTheme="majorHAnsi" w:hAnsiTheme="majorHAnsi"/>
        </w:rPr>
        <w:t xml:space="preserve">All MR </w:t>
      </w:r>
      <w:del w:id="106" w:author="Gibran Hemani" w:date="2018-08-20T20:43:00Z">
        <w:r w:rsidR="00B85745" w:rsidDel="00D6414C">
          <w:rPr>
            <w:rFonts w:asciiTheme="majorHAnsi" w:hAnsiTheme="majorHAnsi"/>
          </w:rPr>
          <w:delText xml:space="preserve">estimators </w:delText>
        </w:r>
      </w:del>
      <w:ins w:id="107" w:author="Gibran Hemani" w:date="2018-08-20T20:43:00Z">
        <w:r w:rsidR="00D6414C">
          <w:rPr>
            <w:rFonts w:asciiTheme="majorHAnsi" w:hAnsiTheme="majorHAnsi"/>
          </w:rPr>
          <w:t xml:space="preserve">methods </w:t>
        </w:r>
      </w:ins>
      <w:r w:rsidR="00B85745">
        <w:rPr>
          <w:rFonts w:asciiTheme="majorHAnsi" w:hAnsiTheme="majorHAnsi"/>
        </w:rPr>
        <w:t>indicated</w:t>
      </w:r>
      <w:r w:rsidR="00576A14">
        <w:rPr>
          <w:rFonts w:asciiTheme="majorHAnsi" w:hAnsiTheme="majorHAnsi"/>
        </w:rPr>
        <w:t xml:space="preserve"> that </w:t>
      </w:r>
      <w:r w:rsidR="00D61882">
        <w:rPr>
          <w:rFonts w:asciiTheme="majorHAnsi" w:hAnsiTheme="majorHAnsi"/>
        </w:rPr>
        <w:t>years of schooling ha</w:t>
      </w:r>
      <w:ins w:id="108" w:author="Gibran Hemani [2]" w:date="2018-08-20T12:47:00Z">
        <w:r w:rsidR="00A55FB3">
          <w:rPr>
            <w:rFonts w:asciiTheme="majorHAnsi" w:hAnsiTheme="majorHAnsi"/>
          </w:rPr>
          <w:t>s</w:t>
        </w:r>
      </w:ins>
      <w:del w:id="109" w:author="Gibran Hemani [2]" w:date="2018-08-20T12:47:00Z">
        <w:r w:rsidR="00D61882" w:rsidDel="00A55FB3">
          <w:rPr>
            <w:rFonts w:asciiTheme="majorHAnsi" w:hAnsiTheme="majorHAnsi"/>
          </w:rPr>
          <w:delText>ve</w:delText>
        </w:r>
      </w:del>
      <w:r w:rsidR="00D61882">
        <w:rPr>
          <w:rFonts w:asciiTheme="majorHAnsi" w:hAnsiTheme="majorHAnsi"/>
        </w:rPr>
        <w:t xml:space="preserve"> a causal protective effect on the BMI</w:t>
      </w:r>
      <w:ins w:id="110" w:author="Gibran Hemani" w:date="2018-08-21T11:10:00Z">
        <w:r>
          <w:rPr>
            <w:rFonts w:asciiTheme="majorHAnsi" w:hAnsiTheme="majorHAnsi"/>
          </w:rPr>
          <w:t xml:space="preserve"> (</w:t>
        </w:r>
      </w:ins>
      <w:r w:rsidR="00D61882">
        <w:rPr>
          <w:rFonts w:asciiTheme="majorHAnsi" w:hAnsiTheme="majorHAnsi"/>
        </w:rPr>
        <w:t xml:space="preserve"> (</w:t>
      </w:r>
      <w:proofErr w:type="spellStart"/>
      <w:ins w:id="111" w:author="Gibran Hemani" w:date="2018-08-20T20:43:00Z">
        <w:r w:rsidR="00D6414C">
          <w:rPr>
            <w:rFonts w:asciiTheme="majorHAnsi" w:hAnsiTheme="majorHAnsi"/>
          </w:rPr>
          <w:t>e.g</w:t>
        </w:r>
        <w:proofErr w:type="spellEnd"/>
        <w:r w:rsidR="00D6414C">
          <w:rPr>
            <w:rFonts w:asciiTheme="majorHAnsi" w:hAnsiTheme="majorHAnsi"/>
          </w:rPr>
          <w:t xml:space="preserve"> IVW </w:t>
        </w:r>
      </w:ins>
      <w:r w:rsidR="00D61882">
        <w:rPr>
          <w:rFonts w:asciiTheme="majorHAnsi" w:hAnsiTheme="majorHAnsi"/>
        </w:rPr>
        <w:t xml:space="preserve">Beta: </w:t>
      </w:r>
      <w:r w:rsidR="00D61882" w:rsidRPr="00D61882">
        <w:rPr>
          <w:rFonts w:asciiTheme="majorHAnsi" w:hAnsiTheme="majorHAnsi"/>
        </w:rPr>
        <w:t>-0.27</w:t>
      </w:r>
      <w:r w:rsidR="00D61882">
        <w:rPr>
          <w:rFonts w:asciiTheme="majorHAnsi" w:hAnsiTheme="majorHAnsi"/>
        </w:rPr>
        <w:t xml:space="preserve">; 95% CI: </w:t>
      </w:r>
      <w:r w:rsidR="00D61882" w:rsidRPr="00D61882">
        <w:rPr>
          <w:rFonts w:asciiTheme="majorHAnsi" w:hAnsiTheme="majorHAnsi"/>
        </w:rPr>
        <w:t>-0.3</w:t>
      </w:r>
      <w:r w:rsidR="00D61882">
        <w:rPr>
          <w:rFonts w:asciiTheme="majorHAnsi" w:hAnsiTheme="majorHAnsi"/>
        </w:rPr>
        <w:t>9</w:t>
      </w:r>
      <w:r w:rsidR="00943BED">
        <w:rPr>
          <w:rFonts w:asciiTheme="majorHAnsi" w:hAnsiTheme="majorHAnsi"/>
        </w:rPr>
        <w:t xml:space="preserve">, </w:t>
      </w:r>
      <w:r w:rsidR="00D61882" w:rsidRPr="00D61882">
        <w:rPr>
          <w:rFonts w:asciiTheme="majorHAnsi" w:hAnsiTheme="majorHAnsi"/>
        </w:rPr>
        <w:t>-0.1</w:t>
      </w:r>
      <w:r w:rsidR="00D61882">
        <w:rPr>
          <w:rFonts w:asciiTheme="majorHAnsi" w:hAnsiTheme="majorHAnsi"/>
        </w:rPr>
        <w:t>6</w:t>
      </w:r>
      <w:r w:rsidR="00D61882" w:rsidRPr="00D61882">
        <w:rPr>
          <w:rFonts w:asciiTheme="majorHAnsi" w:hAnsiTheme="majorHAnsi"/>
        </w:rPr>
        <w:t>)</w:t>
      </w:r>
      <w:r w:rsidR="00B85745">
        <w:rPr>
          <w:rFonts w:asciiTheme="majorHAnsi" w:hAnsiTheme="majorHAnsi"/>
        </w:rPr>
        <w:t>, except the estimate from MR Egger</w:t>
      </w:r>
      <w:ins w:id="112" w:author="Gibran Hemani [2]" w:date="2018-08-20T12:47:00Z">
        <w:r w:rsidR="00A55FB3">
          <w:rPr>
            <w:rFonts w:asciiTheme="majorHAnsi" w:hAnsiTheme="majorHAnsi"/>
          </w:rPr>
          <w:t xml:space="preserve"> which had a very imprecise estimate</w:t>
        </w:r>
      </w:ins>
      <w:del w:id="113" w:author="Gibran Hemani [2]" w:date="2018-08-20T12:47:00Z">
        <w:r w:rsidR="00943BED" w:rsidDel="00A55FB3">
          <w:rPr>
            <w:rFonts w:asciiTheme="majorHAnsi" w:hAnsiTheme="majorHAnsi"/>
          </w:rPr>
          <w:delText>.</w:delText>
        </w:r>
        <w:r w:rsidR="00B85745" w:rsidDel="00A55FB3">
          <w:rPr>
            <w:rFonts w:asciiTheme="majorHAnsi" w:hAnsiTheme="majorHAnsi"/>
          </w:rPr>
          <w:delText xml:space="preserve"> </w:delText>
        </w:r>
      </w:del>
      <w:ins w:id="114" w:author="Yoonsu Cho" w:date="2018-07-30T18:12:00Z">
        <w:del w:id="115" w:author="Gibran Hemani [2]" w:date="2018-08-20T12:47:00Z">
          <w:r w:rsidR="00DE6C10" w:rsidDel="00A55FB3">
            <w:rPr>
              <w:rFonts w:asciiTheme="majorHAnsi" w:hAnsiTheme="majorHAnsi"/>
            </w:rPr>
            <w:delText xml:space="preserve">The MR Egger estimate showed </w:delText>
          </w:r>
        </w:del>
      </w:ins>
      <w:ins w:id="116" w:author="Yoonsu Cho" w:date="2018-07-30T18:13:00Z">
        <w:del w:id="117" w:author="Gibran Hemani [2]" w:date="2018-08-20T12:47:00Z">
          <w:r w:rsidR="00DE6C10" w:rsidDel="00A55FB3">
            <w:rPr>
              <w:rFonts w:asciiTheme="majorHAnsi" w:hAnsiTheme="majorHAnsi"/>
            </w:rPr>
            <w:delText>different</w:delText>
          </w:r>
        </w:del>
      </w:ins>
      <w:ins w:id="118" w:author="Yoonsu Cho" w:date="2018-07-30T18:12:00Z">
        <w:del w:id="119" w:author="Gibran Hemani [2]" w:date="2018-08-20T12:47:00Z">
          <w:r w:rsidR="00DE6C10" w:rsidDel="00A55FB3">
            <w:rPr>
              <w:rFonts w:asciiTheme="majorHAnsi" w:hAnsiTheme="majorHAnsi"/>
            </w:rPr>
            <w:delText xml:space="preserve"> direction of effect</w:delText>
          </w:r>
        </w:del>
      </w:ins>
      <w:ins w:id="120" w:author="Yoonsu Cho" w:date="2018-07-30T18:13:00Z">
        <w:del w:id="121" w:author="Gibran Hemani [2]" w:date="2018-08-20T12:47:00Z">
          <w:r w:rsidR="00DE6C10" w:rsidDel="00A55FB3">
            <w:rPr>
              <w:rFonts w:asciiTheme="majorHAnsi" w:hAnsiTheme="majorHAnsi"/>
            </w:rPr>
            <w:delText xml:space="preserve"> from the other estimates </w:delText>
          </w:r>
        </w:del>
      </w:ins>
      <w:ins w:id="122" w:author="Yoonsu Cho" w:date="2018-07-30T18:15:00Z">
        <w:del w:id="123" w:author="Gibran Hemani [2]" w:date="2018-08-20T12:47:00Z">
          <w:r w:rsidR="00DE6C10" w:rsidDel="00A55FB3">
            <w:rPr>
              <w:rFonts w:asciiTheme="majorHAnsi" w:hAnsiTheme="majorHAnsi"/>
            </w:rPr>
            <w:delText xml:space="preserve">with </w:delText>
          </w:r>
        </w:del>
      </w:ins>
      <w:ins w:id="124" w:author="Yoonsu Cho" w:date="2018-07-30T18:16:00Z">
        <w:del w:id="125" w:author="Gibran Hemani [2]" w:date="2018-08-20T12:47:00Z">
          <w:r w:rsidR="00DE6C10" w:rsidDel="00A55FB3">
            <w:rPr>
              <w:rFonts w:asciiTheme="majorHAnsi" w:hAnsiTheme="majorHAnsi"/>
            </w:rPr>
            <w:delText>larger confidence interval</w:delText>
          </w:r>
        </w:del>
        <w:r w:rsidR="00DE6C10">
          <w:rPr>
            <w:rFonts w:asciiTheme="majorHAnsi" w:hAnsiTheme="majorHAnsi"/>
          </w:rPr>
          <w:t xml:space="preserve"> (beta: </w:t>
        </w:r>
        <w:r w:rsidR="00DE6C10" w:rsidRPr="00DE6C10">
          <w:rPr>
            <w:rFonts w:asciiTheme="majorHAnsi" w:hAnsiTheme="majorHAnsi"/>
          </w:rPr>
          <w:t>0.01</w:t>
        </w:r>
        <w:r w:rsidR="00DE6C10">
          <w:rPr>
            <w:rFonts w:asciiTheme="majorHAnsi" w:hAnsiTheme="majorHAnsi"/>
          </w:rPr>
          <w:t xml:space="preserve">; 95% CI: </w:t>
        </w:r>
        <w:r w:rsidR="00DE6C10" w:rsidRPr="00DE6C10">
          <w:rPr>
            <w:rFonts w:asciiTheme="majorHAnsi" w:hAnsiTheme="majorHAnsi"/>
          </w:rPr>
          <w:t>-0.67, 0.70)</w:t>
        </w:r>
      </w:ins>
      <w:ins w:id="126" w:author="Gibran Hemani" w:date="2018-08-21T11:11:00Z">
        <w:r>
          <w:rPr>
            <w:rFonts w:asciiTheme="majorHAnsi" w:hAnsiTheme="majorHAnsi"/>
          </w:rPr>
          <w:t xml:space="preserve">, but </w:t>
        </w:r>
      </w:ins>
      <w:ins w:id="127" w:author="Yoonsu Cho" w:date="2018-07-30T18:13:00Z">
        <w:del w:id="128" w:author="Gibran Hemani" w:date="2018-08-21T11:11:00Z">
          <w:r w:rsidR="00DE6C10" w:rsidDel="004617A8">
            <w:rPr>
              <w:rFonts w:asciiTheme="majorHAnsi" w:hAnsiTheme="majorHAnsi"/>
            </w:rPr>
            <w:delText>.</w:delText>
          </w:r>
        </w:del>
      </w:ins>
      <w:ins w:id="129" w:author="Yoonsu Cho" w:date="2018-07-30T18:12:00Z">
        <w:del w:id="130" w:author="Gibran Hemani" w:date="2018-08-21T11:11:00Z">
          <w:r w:rsidR="00DE6C10" w:rsidDel="004617A8">
            <w:rPr>
              <w:rFonts w:asciiTheme="majorHAnsi" w:hAnsiTheme="majorHAnsi"/>
            </w:rPr>
            <w:delText xml:space="preserve"> </w:delText>
          </w:r>
        </w:del>
      </w:ins>
      <w:ins w:id="131" w:author="Gibran Hemani" w:date="2018-08-21T11:11:00Z">
        <w:r>
          <w:rPr>
            <w:rFonts w:asciiTheme="majorHAnsi" w:hAnsiTheme="majorHAnsi"/>
          </w:rPr>
          <w:t>t</w:t>
        </w:r>
      </w:ins>
      <w:ins w:id="132" w:author="Yoonsu Cho" w:date="2018-07-30T18:17:00Z">
        <w:del w:id="133" w:author="Gibran Hemani" w:date="2018-08-21T11:11:00Z">
          <w:r w:rsidR="00DE6C10" w:rsidDel="004617A8">
            <w:rPr>
              <w:rFonts w:asciiTheme="majorHAnsi" w:hAnsiTheme="majorHAnsi"/>
            </w:rPr>
            <w:delText>T</w:delText>
          </w:r>
        </w:del>
        <w:r w:rsidR="00DE6C10">
          <w:rPr>
            <w:rFonts w:asciiTheme="majorHAnsi" w:hAnsiTheme="majorHAnsi"/>
          </w:rPr>
          <w:t xml:space="preserve">he degree of heterogeneity was </w:t>
        </w:r>
      </w:ins>
      <w:ins w:id="134" w:author="Gibran Hemani" w:date="2018-08-21T11:11:00Z">
        <w:r>
          <w:rPr>
            <w:rFonts w:asciiTheme="majorHAnsi" w:hAnsiTheme="majorHAnsi"/>
          </w:rPr>
          <w:t xml:space="preserve">large (Q = </w:t>
        </w:r>
      </w:ins>
      <w:ins w:id="135" w:author="Yoonsu Cho" w:date="2018-07-30T18:17:00Z">
        <w:r w:rsidR="00DE6C10">
          <w:rPr>
            <w:rFonts w:asciiTheme="majorHAnsi" w:hAnsiTheme="majorHAnsi"/>
          </w:rPr>
          <w:t>211.9 on 59 SNPs</w:t>
        </w:r>
      </w:ins>
      <w:ins w:id="136" w:author="Yoonsu Cho" w:date="2018-07-30T18:21:00Z">
        <w:r w:rsidR="00793DD3">
          <w:rPr>
            <w:rFonts w:asciiTheme="majorHAnsi" w:hAnsiTheme="majorHAnsi"/>
          </w:rPr>
          <w:t xml:space="preserve"> (p=</w:t>
        </w:r>
        <w:commentRangeStart w:id="137"/>
        <w:del w:id="138" w:author="Gibran Hemani" w:date="2018-08-21T11:12:00Z">
          <w:r w:rsidR="00793DD3" w:rsidDel="004617A8">
            <w:rPr>
              <w:rFonts w:asciiTheme="majorHAnsi" w:hAnsiTheme="majorHAnsi"/>
            </w:rPr>
            <w:delText>?</w:delText>
          </w:r>
        </w:del>
      </w:ins>
      <w:commentRangeEnd w:id="137"/>
      <w:ins w:id="139" w:author="Gibran Hemani" w:date="2018-08-21T11:12:00Z">
        <w:r>
          <w:rPr>
            <w:rFonts w:asciiTheme="majorHAnsi" w:hAnsiTheme="majorHAnsi"/>
          </w:rPr>
          <w:t>2.17e-19</w:t>
        </w:r>
      </w:ins>
      <w:r w:rsidR="00A55FB3">
        <w:rPr>
          <w:rStyle w:val="CommentReference"/>
        </w:rPr>
        <w:commentReference w:id="137"/>
      </w:r>
      <w:ins w:id="140" w:author="Yoonsu Cho" w:date="2018-07-30T18:21:00Z">
        <w:r w:rsidR="00793DD3">
          <w:rPr>
            <w:rFonts w:asciiTheme="majorHAnsi" w:hAnsiTheme="majorHAnsi"/>
          </w:rPr>
          <w:t>)</w:t>
        </w:r>
      </w:ins>
      <w:ins w:id="141" w:author="Yoonsu Cho" w:date="2018-07-30T18:17:00Z">
        <w:r w:rsidR="00DE6C10">
          <w:rPr>
            <w:rFonts w:asciiTheme="majorHAnsi" w:hAnsiTheme="majorHAnsi"/>
          </w:rPr>
          <w:t xml:space="preserve">. </w:t>
        </w:r>
      </w:ins>
      <w:ins w:id="142" w:author="Yoonsu Cho" w:date="2018-07-30T18:18:00Z">
        <w:r w:rsidR="00DE6C10">
          <w:rPr>
            <w:rFonts w:asciiTheme="majorHAnsi" w:hAnsiTheme="majorHAnsi"/>
          </w:rPr>
          <w:t xml:space="preserve">Three outliers </w:t>
        </w:r>
      </w:ins>
      <w:ins w:id="143" w:author="Yoonsu Cho" w:date="2018-07-30T18:20:00Z">
        <w:r w:rsidR="00DE6C10">
          <w:rPr>
            <w:rFonts w:asciiTheme="majorHAnsi" w:hAnsiTheme="majorHAnsi"/>
          </w:rPr>
          <w:t>(</w:t>
        </w:r>
        <w:r w:rsidR="00DE6C10" w:rsidRPr="00486CE0">
          <w:rPr>
            <w:rFonts w:asciiTheme="majorHAnsi" w:hAnsiTheme="majorHAnsi"/>
          </w:rPr>
          <w:t xml:space="preserve">rs6882046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LINC00461</w:t>
        </w:r>
        <w:r w:rsidR="00DE6C10" w:rsidRPr="00486CE0">
          <w:rPr>
            <w:rFonts w:asciiTheme="majorHAnsi" w:hAnsiTheme="majorHAnsi"/>
          </w:rPr>
          <w:t xml:space="preserve">, rs4800490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NPC1</w:t>
        </w:r>
        <w:r w:rsidR="00DE6C10" w:rsidRPr="00486CE0">
          <w:rPr>
            <w:rFonts w:asciiTheme="majorHAnsi" w:hAnsiTheme="majorHAnsi"/>
          </w:rPr>
          <w:t xml:space="preserve">, rs8049439 </w:t>
        </w:r>
        <w:r w:rsidR="00DE6C10">
          <w:rPr>
            <w:rFonts w:asciiTheme="majorHAnsi" w:hAnsiTheme="majorHAnsi"/>
          </w:rPr>
          <w:t>near</w:t>
        </w:r>
        <w:r w:rsidR="00DE6C10" w:rsidRPr="00486CE0">
          <w:rPr>
            <w:rFonts w:asciiTheme="majorHAnsi" w:hAnsiTheme="majorHAnsi"/>
          </w:rPr>
          <w:t xml:space="preserve"> </w:t>
        </w:r>
        <w:r w:rsidR="00DE6C10" w:rsidRPr="00486CE0">
          <w:rPr>
            <w:rFonts w:asciiTheme="majorHAnsi" w:hAnsiTheme="majorHAnsi"/>
            <w:i/>
          </w:rPr>
          <w:t>ATXN2L</w:t>
        </w:r>
        <w:r w:rsidR="00DE6C10">
          <w:rPr>
            <w:rFonts w:asciiTheme="majorHAnsi" w:hAnsiTheme="majorHAnsi"/>
          </w:rPr>
          <w:t xml:space="preserve">) </w:t>
        </w:r>
      </w:ins>
      <w:ins w:id="144" w:author="Yoonsu Cho" w:date="2018-07-30T18:18:00Z">
        <w:r w:rsidR="00DE6C10">
          <w:rPr>
            <w:rFonts w:asciiTheme="majorHAnsi" w:hAnsiTheme="majorHAnsi"/>
          </w:rPr>
          <w:t>were identified as contributor</w:t>
        </w:r>
      </w:ins>
      <w:ins w:id="145" w:author="Yoonsu Cho" w:date="2018-07-30T18:19:00Z">
        <w:r w:rsidR="00DE6C10">
          <w:rPr>
            <w:rFonts w:asciiTheme="majorHAnsi" w:hAnsiTheme="majorHAnsi"/>
          </w:rPr>
          <w:t>s</w:t>
        </w:r>
      </w:ins>
      <w:ins w:id="146" w:author="Yoonsu Cho" w:date="2018-07-30T18:18:00Z">
        <w:r w:rsidR="00DE6C10">
          <w:rPr>
            <w:rFonts w:asciiTheme="majorHAnsi" w:hAnsiTheme="majorHAnsi"/>
          </w:rPr>
          <w:t xml:space="preserve"> </w:t>
        </w:r>
      </w:ins>
      <w:ins w:id="147" w:author="Yoonsu Cho" w:date="2018-07-30T18:19:00Z">
        <w:r w:rsidR="00DE6C10">
          <w:rPr>
            <w:rFonts w:asciiTheme="majorHAnsi" w:hAnsiTheme="majorHAnsi"/>
          </w:rPr>
          <w:t>to heterogeneity</w:t>
        </w:r>
      </w:ins>
      <w:ins w:id="148" w:author="Gibran Hemani" w:date="2018-08-21T11:13:00Z">
        <w:r>
          <w:rPr>
            <w:rFonts w:asciiTheme="majorHAnsi" w:hAnsiTheme="majorHAnsi"/>
          </w:rPr>
          <w:t>, and they</w:t>
        </w:r>
      </w:ins>
      <w:ins w:id="149" w:author="Yoonsu Cho" w:date="2018-07-30T18:19:00Z">
        <w:del w:id="150" w:author="Gibran Hemani" w:date="2018-08-21T11:13:00Z">
          <w:r w:rsidR="00DE6C10" w:rsidDel="004617A8">
            <w:rPr>
              <w:rFonts w:asciiTheme="majorHAnsi" w:hAnsiTheme="majorHAnsi"/>
            </w:rPr>
            <w:delText xml:space="preserve">, </w:delText>
          </w:r>
        </w:del>
      </w:ins>
      <w:ins w:id="151" w:author="Gibran Hemani" w:date="2018-08-21T11:13:00Z">
        <w:r>
          <w:rPr>
            <w:rFonts w:asciiTheme="majorHAnsi" w:hAnsiTheme="majorHAnsi"/>
          </w:rPr>
          <w:t xml:space="preserve"> </w:t>
        </w:r>
      </w:ins>
      <w:ins w:id="152" w:author="Yoonsu Cho" w:date="2018-07-30T18:19:00Z">
        <w:del w:id="153" w:author="Gibran Hemani" w:date="2018-08-21T11:13:00Z">
          <w:r w:rsidR="00DE6C10" w:rsidDel="004617A8">
            <w:rPr>
              <w:rFonts w:asciiTheme="majorHAnsi" w:hAnsiTheme="majorHAnsi"/>
            </w:rPr>
            <w:delText xml:space="preserve">having </w:delText>
          </w:r>
        </w:del>
      </w:ins>
      <w:ins w:id="154" w:author="Gibran Hemani" w:date="2018-08-21T11:13:00Z">
        <w:r>
          <w:rPr>
            <w:rFonts w:asciiTheme="majorHAnsi" w:hAnsiTheme="majorHAnsi"/>
          </w:rPr>
          <w:t xml:space="preserve">showed </w:t>
        </w:r>
      </w:ins>
      <w:ins w:id="155" w:author="Yoonsu Cho" w:date="2018-07-30T18:19:00Z">
        <w:r w:rsidR="00DE6C10">
          <w:rPr>
            <w:rFonts w:asciiTheme="majorHAnsi" w:hAnsiTheme="majorHAnsi"/>
          </w:rPr>
          <w:t xml:space="preserve">associations </w:t>
        </w:r>
      </w:ins>
      <w:ins w:id="156" w:author="Gibran Hemani" w:date="2018-08-21T11:13:00Z">
        <w:r>
          <w:rPr>
            <w:rFonts w:asciiTheme="majorHAnsi" w:hAnsiTheme="majorHAnsi"/>
          </w:rPr>
          <w:t xml:space="preserve">(p&lt;5e-8) </w:t>
        </w:r>
      </w:ins>
      <w:ins w:id="157" w:author="Yoonsu Cho" w:date="2018-07-30T18:19:00Z">
        <w:r w:rsidR="00DE6C10">
          <w:rPr>
            <w:rFonts w:asciiTheme="majorHAnsi" w:hAnsiTheme="majorHAnsi"/>
          </w:rPr>
          <w:t>with 48</w:t>
        </w:r>
      </w:ins>
      <w:ins w:id="158" w:author="Yoonsu Cho" w:date="2018-07-30T18:20:00Z">
        <w:r w:rsidR="00DE6C10">
          <w:rPr>
            <w:rFonts w:asciiTheme="majorHAnsi" w:hAnsiTheme="majorHAnsi"/>
          </w:rPr>
          <w:t xml:space="preserve"> candidate</w:t>
        </w:r>
      </w:ins>
      <w:r w:rsidR="008875D5">
        <w:rPr>
          <w:rFonts w:asciiTheme="majorHAnsi" w:hAnsiTheme="majorHAnsi"/>
        </w:rPr>
        <w:t xml:space="preserve"> traits</w:t>
      </w:r>
      <w:r w:rsidR="00DE6C10">
        <w:rPr>
          <w:rFonts w:asciiTheme="majorHAnsi" w:hAnsiTheme="majorHAnsi"/>
        </w:rPr>
        <w:t xml:space="preserve">. </w:t>
      </w:r>
      <w:r w:rsidR="00D9497B">
        <w:rPr>
          <w:rFonts w:asciiTheme="majorHAnsi" w:hAnsiTheme="majorHAnsi"/>
        </w:rPr>
        <w:t xml:space="preserve">Among those </w:t>
      </w:r>
      <w:ins w:id="159" w:author="Yoonsu Cho" w:date="2018-07-30T18:20:00Z">
        <w:r w:rsidR="00DE6C10">
          <w:rPr>
            <w:rFonts w:asciiTheme="majorHAnsi" w:hAnsiTheme="majorHAnsi"/>
          </w:rPr>
          <w:t xml:space="preserve">candidate </w:t>
        </w:r>
      </w:ins>
      <w:r w:rsidR="00D9497B">
        <w:rPr>
          <w:rFonts w:asciiTheme="majorHAnsi" w:hAnsiTheme="majorHAnsi"/>
        </w:rPr>
        <w:t xml:space="preserve">traits, </w:t>
      </w:r>
      <w:del w:id="160" w:author="Gibran Hemani" w:date="2018-08-21T11:13:00Z">
        <w:r w:rsidR="00A00357" w:rsidDel="004617A8">
          <w:rPr>
            <w:rFonts w:asciiTheme="majorHAnsi" w:hAnsiTheme="majorHAnsi"/>
          </w:rPr>
          <w:delText>4</w:delText>
        </w:r>
      </w:del>
      <w:del w:id="161" w:author="Gibran Hemani" w:date="2018-08-21T11:14:00Z">
        <w:r w:rsidR="00547EA4" w:rsidDel="004617A8">
          <w:rPr>
            <w:rFonts w:asciiTheme="majorHAnsi" w:hAnsiTheme="majorHAnsi"/>
          </w:rPr>
          <w:delText xml:space="preserve"> </w:delText>
        </w:r>
        <w:r w:rsidR="000E77B4" w:rsidDel="004617A8">
          <w:rPr>
            <w:rFonts w:asciiTheme="majorHAnsi" w:hAnsiTheme="majorHAnsi"/>
          </w:rPr>
          <w:delText xml:space="preserve">traits </w:delText>
        </w:r>
      </w:del>
      <w:ins w:id="162" w:author="Gibran Hemani" w:date="2018-08-21T11:14:00Z">
        <w:r>
          <w:rPr>
            <w:rFonts w:asciiTheme="majorHAnsi" w:hAnsiTheme="majorHAnsi"/>
          </w:rPr>
          <w:t xml:space="preserve">two </w:t>
        </w:r>
      </w:ins>
      <w:r w:rsidR="000E77B4">
        <w:rPr>
          <w:rFonts w:asciiTheme="majorHAnsi" w:hAnsiTheme="majorHAnsi"/>
        </w:rPr>
        <w:t xml:space="preserve">were causally associated with BMI (Figure </w:t>
      </w:r>
      <w:del w:id="163" w:author="Yoonsu Cho" w:date="2018-08-01T14:48:00Z">
        <w:r w:rsidR="000E77B4" w:rsidDel="009F6A1B">
          <w:rPr>
            <w:rFonts w:asciiTheme="majorHAnsi" w:hAnsiTheme="majorHAnsi"/>
          </w:rPr>
          <w:delText>4B</w:delText>
        </w:r>
      </w:del>
      <w:ins w:id="164" w:author="Yoonsu Cho" w:date="2018-08-01T14:48:00Z">
        <w:r w:rsidR="009F6A1B">
          <w:rPr>
            <w:rFonts w:asciiTheme="majorHAnsi" w:hAnsiTheme="majorHAnsi"/>
          </w:rPr>
          <w:t>3B</w:t>
        </w:r>
      </w:ins>
      <w:r w:rsidR="000E77B4">
        <w:rPr>
          <w:rFonts w:asciiTheme="majorHAnsi" w:hAnsiTheme="majorHAnsi"/>
        </w:rPr>
        <w:t>)</w:t>
      </w:r>
      <w:ins w:id="165" w:author="Gibran Hemani" w:date="2018-08-21T11:14:00Z">
        <w:r>
          <w:rPr>
            <w:rFonts w:asciiTheme="majorHAnsi" w:hAnsiTheme="majorHAnsi"/>
          </w:rPr>
          <w:t>:</w:t>
        </w:r>
      </w:ins>
      <w:del w:id="166" w:author="Gibran Hemani" w:date="2018-08-21T11:14:00Z">
        <w:r w:rsidR="000E77B4" w:rsidDel="004617A8">
          <w:rPr>
            <w:rFonts w:asciiTheme="majorHAnsi" w:hAnsiTheme="majorHAnsi"/>
          </w:rPr>
          <w:delText xml:space="preserve">, including </w:delText>
        </w:r>
      </w:del>
      <w:ins w:id="167" w:author="Gibran Hemani" w:date="2018-08-21T11:14:00Z">
        <w:r>
          <w:rPr>
            <w:rFonts w:asciiTheme="majorHAnsi" w:hAnsiTheme="majorHAnsi"/>
          </w:rPr>
          <w:t xml:space="preserve"> </w:t>
        </w:r>
      </w:ins>
      <w:r w:rsidR="001D6F95" w:rsidRPr="00486CE0">
        <w:rPr>
          <w:rFonts w:asciiTheme="majorHAnsi" w:hAnsiTheme="majorHAnsi"/>
        </w:rPr>
        <w:t>alcohol intake frequency</w:t>
      </w:r>
      <w:r w:rsidR="00547EA4">
        <w:rPr>
          <w:rFonts w:asciiTheme="majorHAnsi" w:hAnsiTheme="majorHAnsi"/>
        </w:rPr>
        <w:t xml:space="preserve"> </w:t>
      </w:r>
      <w:ins w:id="168" w:author="Gibran Hemani" w:date="2018-08-21T11:14:00Z">
        <w:r>
          <w:rPr>
            <w:rFonts w:asciiTheme="majorHAnsi" w:hAnsiTheme="majorHAnsi"/>
          </w:rPr>
          <w:t xml:space="preserve">(which associated with </w:t>
        </w:r>
      </w:ins>
      <w:ins w:id="169" w:author="Gibran Hemani" w:date="2018-08-21T11:15:00Z">
        <w:r>
          <w:rPr>
            <w:rFonts w:asciiTheme="majorHAnsi" w:hAnsiTheme="majorHAnsi"/>
          </w:rPr>
          <w:t xml:space="preserve">all three outliers) </w:t>
        </w:r>
      </w:ins>
      <w:r w:rsidR="00547EA4">
        <w:rPr>
          <w:rFonts w:asciiTheme="majorHAnsi" w:hAnsiTheme="majorHAnsi"/>
        </w:rPr>
        <w:t xml:space="preserve">and </w:t>
      </w:r>
      <w:r w:rsidR="00727B72">
        <w:rPr>
          <w:rFonts w:asciiTheme="majorHAnsi" w:hAnsiTheme="majorHAnsi"/>
        </w:rPr>
        <w:t>usual walking pace</w:t>
      </w:r>
      <w:ins w:id="170" w:author="Yoonsu Cho" w:date="2018-07-30T15:35:00Z">
        <w:del w:id="171" w:author="Gibran Hemani" w:date="2018-08-21T11:15:00Z">
          <w:r w:rsidR="006D342A" w:rsidDel="004617A8">
            <w:rPr>
              <w:rFonts w:asciiTheme="majorHAnsi" w:hAnsiTheme="majorHAnsi"/>
            </w:rPr>
            <w:delText xml:space="preserve"> that were associated with thre</w:delText>
          </w:r>
        </w:del>
      </w:ins>
      <w:ins w:id="172" w:author="Yoonsu Cho" w:date="2018-07-30T15:36:00Z">
        <w:del w:id="173" w:author="Gibran Hemani" w:date="2018-08-21T11:15:00Z">
          <w:r w:rsidR="006D342A" w:rsidDel="004617A8">
            <w:rPr>
              <w:rFonts w:asciiTheme="majorHAnsi" w:hAnsiTheme="majorHAnsi"/>
            </w:rPr>
            <w:delText>e outliers</w:delText>
          </w:r>
        </w:del>
        <w:r w:rsidR="006D342A">
          <w:rPr>
            <w:rFonts w:asciiTheme="majorHAnsi" w:hAnsiTheme="majorHAnsi"/>
          </w:rPr>
          <w:t>.</w:t>
        </w:r>
      </w:ins>
      <w:del w:id="174" w:author="Yoonsu Cho" w:date="2018-07-30T15:36:00Z">
        <w:r w:rsidR="00A31F58" w:rsidDel="006D342A">
          <w:rPr>
            <w:rFonts w:asciiTheme="majorHAnsi" w:hAnsiTheme="majorHAnsi"/>
          </w:rPr>
          <w:delText>.</w:delText>
        </w:r>
      </w:del>
      <w:r w:rsidR="00A31F58">
        <w:rPr>
          <w:rFonts w:asciiTheme="majorHAnsi" w:hAnsiTheme="majorHAnsi"/>
        </w:rPr>
        <w:t xml:space="preserve"> </w:t>
      </w:r>
    </w:p>
    <w:p w14:paraId="2076A3DC" w14:textId="64E34986" w:rsidR="009365B1" w:rsidRDefault="009365B1" w:rsidP="002918FB">
      <w:pPr>
        <w:jc w:val="both"/>
        <w:rPr>
          <w:ins w:id="175" w:author="Yoonsu Cho" w:date="2018-07-30T15:23:00Z"/>
          <w:rFonts w:asciiTheme="majorHAnsi" w:hAnsiTheme="majorHAnsi"/>
        </w:rPr>
      </w:pPr>
    </w:p>
    <w:p w14:paraId="7E889216" w14:textId="7B2309AD" w:rsidR="000C20CE" w:rsidRDefault="004617A8" w:rsidP="00793DD3">
      <w:pPr>
        <w:jc w:val="both"/>
        <w:rPr>
          <w:ins w:id="176" w:author="Yoonsu Cho" w:date="2018-07-30T15:48:00Z"/>
          <w:rFonts w:asciiTheme="majorHAnsi" w:hAnsiTheme="majorHAnsi"/>
        </w:rPr>
      </w:pPr>
      <w:ins w:id="177" w:author="Gibran Hemani" w:date="2018-08-21T11:15:00Z">
        <w:r>
          <w:rPr>
            <w:rFonts w:asciiTheme="majorHAnsi" w:hAnsiTheme="majorHAnsi"/>
          </w:rPr>
          <w:t xml:space="preserve">We next re-estimated the influence of years of schooling on body mass index </w:t>
        </w:r>
      </w:ins>
      <w:ins w:id="178" w:author="Gibran Hemani" w:date="2018-08-21T11:19:00Z">
        <w:r w:rsidR="00BA4477">
          <w:rPr>
            <w:rFonts w:asciiTheme="majorHAnsi" w:hAnsiTheme="majorHAnsi"/>
          </w:rPr>
          <w:t xml:space="preserve">by </w:t>
        </w:r>
      </w:ins>
      <w:ins w:id="179" w:author="Gibran Hemani" w:date="2018-08-21T11:15:00Z">
        <w:r>
          <w:rPr>
            <w:rFonts w:asciiTheme="majorHAnsi" w:hAnsiTheme="majorHAnsi"/>
          </w:rPr>
          <w:t xml:space="preserve">accounting for outliers. </w:t>
        </w:r>
      </w:ins>
      <w:ins w:id="180" w:author="Yoonsu Cho" w:date="2018-07-30T15:50:00Z">
        <w:del w:id="181" w:author="Gibran Hemani" w:date="2018-08-21T11:18:00Z">
          <w:r w:rsidR="00BF0345" w:rsidDel="001E0B3C">
            <w:rPr>
              <w:rFonts w:asciiTheme="majorHAnsi" w:hAnsiTheme="majorHAnsi"/>
            </w:rPr>
            <w:delText xml:space="preserve">In contrast to the previous example of SBP and CHD, </w:delText>
          </w:r>
        </w:del>
        <w:del w:id="182" w:author="Gibran Hemani" w:date="2018-08-21T11:16:00Z">
          <w:r w:rsidR="00BF0345" w:rsidDel="004617A8">
            <w:rPr>
              <w:rFonts w:asciiTheme="majorHAnsi" w:hAnsiTheme="majorHAnsi"/>
            </w:rPr>
            <w:delText>t</w:delText>
          </w:r>
        </w:del>
      </w:ins>
      <w:ins w:id="183" w:author="Yoonsu Cho" w:date="2018-07-30T15:48:00Z">
        <w:del w:id="184" w:author="Gibran Hemani" w:date="2018-08-21T11:16:00Z">
          <w:r w:rsidR="00BF0345" w:rsidDel="004617A8">
            <w:rPr>
              <w:rFonts w:asciiTheme="majorHAnsi" w:hAnsiTheme="majorHAnsi"/>
            </w:rPr>
            <w:delText>he adjustment method</w:delText>
          </w:r>
        </w:del>
      </w:ins>
      <w:ins w:id="185" w:author="Gibran Hemani" w:date="2018-08-21T11:18:00Z">
        <w:r w:rsidR="001E0B3C">
          <w:rPr>
            <w:rFonts w:asciiTheme="majorHAnsi" w:hAnsiTheme="majorHAnsi"/>
          </w:rPr>
          <w:t>A</w:t>
        </w:r>
      </w:ins>
      <w:ins w:id="186" w:author="Gibran Hemani" w:date="2018-08-21T11:16:00Z">
        <w:r>
          <w:rPr>
            <w:rFonts w:asciiTheme="majorHAnsi" w:hAnsiTheme="majorHAnsi"/>
          </w:rPr>
          <w:t>djusting the outliers for candidate trait pathways</w:t>
        </w:r>
      </w:ins>
      <w:ins w:id="187" w:author="Yoonsu Cho" w:date="2018-07-30T15:48:00Z">
        <w:del w:id="188" w:author="Gibran Hemani" w:date="2018-08-21T11:16:00Z">
          <w:r w:rsidR="00BF0345" w:rsidDel="004617A8">
            <w:rPr>
              <w:rFonts w:asciiTheme="majorHAnsi" w:hAnsiTheme="majorHAnsi"/>
            </w:rPr>
            <w:delText xml:space="preserve"> </w:delText>
          </w:r>
        </w:del>
      </w:ins>
      <w:ins w:id="189" w:author="Gibran Hemani" w:date="2018-08-21T10:50:00Z">
        <w:r w:rsidR="00CE5E9E">
          <w:rPr>
            <w:rFonts w:asciiTheme="majorHAnsi" w:hAnsiTheme="majorHAnsi"/>
          </w:rPr>
          <w:t xml:space="preserve"> </w:t>
        </w:r>
      </w:ins>
      <w:ins w:id="190" w:author="Yoonsu Cho" w:date="2018-07-30T15:50:00Z">
        <w:r w:rsidR="00BF0345">
          <w:rPr>
            <w:rFonts w:asciiTheme="majorHAnsi" w:hAnsiTheme="majorHAnsi"/>
          </w:rPr>
          <w:t>yielded</w:t>
        </w:r>
      </w:ins>
      <w:ins w:id="191" w:author="Gibran Hemani" w:date="2018-08-21T10:51:00Z">
        <w:r w:rsidR="00CE5E9E">
          <w:rPr>
            <w:rFonts w:asciiTheme="majorHAnsi" w:hAnsiTheme="majorHAnsi"/>
          </w:rPr>
          <w:t xml:space="preserve"> a</w:t>
        </w:r>
      </w:ins>
      <w:ins w:id="192" w:author="Yoonsu Cho" w:date="2018-07-30T15:50:00Z">
        <w:r w:rsidR="00BF0345">
          <w:rPr>
            <w:rFonts w:asciiTheme="majorHAnsi" w:hAnsiTheme="majorHAnsi"/>
          </w:rPr>
          <w:t xml:space="preserve"> </w:t>
        </w:r>
      </w:ins>
      <w:ins w:id="193" w:author="Yoonsu Cho" w:date="2018-07-30T15:48:00Z">
        <w:del w:id="194" w:author="Gibran Hemani" w:date="2018-08-21T11:20:00Z">
          <w:r w:rsidR="00BF0345" w:rsidRPr="00BF0345" w:rsidDel="00BA4477">
            <w:rPr>
              <w:rFonts w:asciiTheme="majorHAnsi" w:hAnsiTheme="majorHAnsi"/>
            </w:rPr>
            <w:delText>similar degree of heterogeneity to the original estimate</w:delText>
          </w:r>
        </w:del>
      </w:ins>
      <w:ins w:id="195" w:author="Gibran Hemani" w:date="2018-08-21T11:20:00Z">
        <w:r w:rsidR="00BA4477">
          <w:rPr>
            <w:rFonts w:asciiTheme="majorHAnsi" w:hAnsiTheme="majorHAnsi"/>
          </w:rPr>
          <w:t>slightly reduced the heterogeneity (by 15%</w:t>
        </w:r>
      </w:ins>
      <w:ins w:id="196" w:author="Yoonsu Cho" w:date="2018-07-30T18:25:00Z">
        <w:del w:id="197" w:author="Gibran Hemani" w:date="2018-08-21T11:23:00Z">
          <w:r w:rsidR="00793DD3" w:rsidDel="00BA4477">
            <w:rPr>
              <w:rFonts w:asciiTheme="majorHAnsi" w:hAnsiTheme="majorHAnsi"/>
            </w:rPr>
            <w:delText>,</w:delText>
          </w:r>
        </w:del>
      </w:ins>
      <w:ins w:id="198" w:author="Gibran Hemani" w:date="2018-08-21T11:23:00Z">
        <w:r w:rsidR="00BA4477">
          <w:rPr>
            <w:rFonts w:asciiTheme="majorHAnsi" w:hAnsiTheme="majorHAnsi"/>
          </w:rPr>
          <w:t>) and</w:t>
        </w:r>
      </w:ins>
      <w:ins w:id="199" w:author="Gibran Hemani" w:date="2018-08-21T11:22:00Z">
        <w:r w:rsidR="00BA4477">
          <w:rPr>
            <w:rFonts w:asciiTheme="majorHAnsi" w:hAnsiTheme="majorHAnsi"/>
          </w:rPr>
          <w:t xml:space="preserve"> had a small reduction in the confidence intervals while the point estimate remained consistent</w:t>
        </w:r>
      </w:ins>
      <w:ins w:id="200" w:author="Gibran Hemani" w:date="2018-08-21T11:23:00Z">
        <w:r w:rsidR="00BA4477">
          <w:rPr>
            <w:rFonts w:asciiTheme="majorHAnsi" w:hAnsiTheme="majorHAnsi"/>
          </w:rPr>
          <w:t xml:space="preserve"> (Table 1)</w:t>
        </w:r>
      </w:ins>
      <w:ins w:id="201" w:author="Gibran Hemani" w:date="2018-08-21T11:22:00Z">
        <w:r w:rsidR="00BA4477">
          <w:rPr>
            <w:rFonts w:asciiTheme="majorHAnsi" w:hAnsiTheme="majorHAnsi"/>
          </w:rPr>
          <w:t>.</w:t>
        </w:r>
      </w:ins>
      <w:ins w:id="202" w:author="Yoonsu Cho" w:date="2018-07-30T18:25:00Z">
        <w:r w:rsidR="00793DD3">
          <w:rPr>
            <w:rFonts w:asciiTheme="majorHAnsi" w:hAnsiTheme="majorHAnsi"/>
          </w:rPr>
          <w:t xml:space="preserve"> </w:t>
        </w:r>
      </w:ins>
      <w:ins w:id="203" w:author="Yoonsu Cho" w:date="2018-07-30T18:26:00Z">
        <w:del w:id="204" w:author="Gibran Hemani" w:date="2018-08-21T11:22:00Z">
          <w:r w:rsidR="00793DD3" w:rsidDel="00BA4477">
            <w:rPr>
              <w:rFonts w:asciiTheme="majorHAnsi" w:hAnsiTheme="majorHAnsi"/>
            </w:rPr>
            <w:delText>whilst</w:delText>
          </w:r>
        </w:del>
      </w:ins>
      <w:ins w:id="205" w:author="Yoonsu Cho" w:date="2018-07-30T15:51:00Z">
        <w:del w:id="206" w:author="Gibran Hemani" w:date="2018-08-21T11:22:00Z">
          <w:r w:rsidR="00BF0345" w:rsidDel="00BA4477">
            <w:rPr>
              <w:rFonts w:asciiTheme="majorHAnsi" w:hAnsiTheme="majorHAnsi"/>
            </w:rPr>
            <w:delText xml:space="preserve"> </w:delText>
          </w:r>
        </w:del>
      </w:ins>
      <w:ins w:id="207" w:author="Gibran Hemani" w:date="2018-08-21T11:22:00Z">
        <w:r w:rsidR="00BA4477">
          <w:rPr>
            <w:rFonts w:asciiTheme="majorHAnsi" w:hAnsiTheme="majorHAnsi"/>
          </w:rPr>
          <w:t xml:space="preserve">By contrast </w:t>
        </w:r>
      </w:ins>
      <w:ins w:id="208" w:author="Yoonsu Cho" w:date="2018-07-30T18:23:00Z">
        <w:r w:rsidR="00793DD3">
          <w:rPr>
            <w:rFonts w:asciiTheme="majorHAnsi" w:hAnsiTheme="majorHAnsi"/>
          </w:rPr>
          <w:t xml:space="preserve">there was </w:t>
        </w:r>
      </w:ins>
      <w:ins w:id="209" w:author="Gibran Hemani" w:date="2018-08-21T11:22:00Z">
        <w:r w:rsidR="00BA4477">
          <w:rPr>
            <w:rFonts w:asciiTheme="majorHAnsi" w:hAnsiTheme="majorHAnsi"/>
          </w:rPr>
          <w:t xml:space="preserve">a </w:t>
        </w:r>
      </w:ins>
      <w:ins w:id="210" w:author="Yoonsu Cho" w:date="2018-07-30T18:23:00Z">
        <w:r w:rsidR="00793DD3">
          <w:rPr>
            <w:rFonts w:asciiTheme="majorHAnsi" w:hAnsiTheme="majorHAnsi"/>
          </w:rPr>
          <w:t>48% of reduction in heterogeneity when remo</w:t>
        </w:r>
      </w:ins>
      <w:ins w:id="211" w:author="Yoonsu Cho" w:date="2018-07-30T18:24:00Z">
        <w:r w:rsidR="00793DD3">
          <w:rPr>
            <w:rFonts w:asciiTheme="majorHAnsi" w:hAnsiTheme="majorHAnsi"/>
          </w:rPr>
          <w:t>ving outliers</w:t>
        </w:r>
      </w:ins>
      <w:ins w:id="212" w:author="Yoonsu Cho" w:date="2018-07-30T18:25:00Z">
        <w:r w:rsidR="00793DD3">
          <w:rPr>
            <w:rFonts w:asciiTheme="majorHAnsi" w:hAnsiTheme="majorHAnsi"/>
          </w:rPr>
          <w:t>.</w:t>
        </w:r>
      </w:ins>
      <w:ins w:id="213" w:author="Gibran Hemani" w:date="2018-08-21T11:23:00Z">
        <w:r w:rsidR="00BA4477">
          <w:rPr>
            <w:rFonts w:asciiTheme="majorHAnsi" w:hAnsiTheme="majorHAnsi"/>
          </w:rPr>
          <w:t xml:space="preserve"> Point estimates remained largely consistent across all outlier removal methods.</w:t>
        </w:r>
      </w:ins>
      <w:ins w:id="214" w:author="Gibran Hemani" w:date="2018-08-21T11:16:00Z">
        <w:r>
          <w:rPr>
            <w:rFonts w:asciiTheme="majorHAnsi" w:hAnsiTheme="majorHAnsi"/>
          </w:rPr>
          <w:t xml:space="preserve"> </w:t>
        </w:r>
      </w:ins>
      <w:ins w:id="215" w:author="Gibran Hemani" w:date="2018-08-21T11:21:00Z">
        <w:r w:rsidR="00BA4477">
          <w:rPr>
            <w:rFonts w:asciiTheme="majorHAnsi" w:hAnsiTheme="majorHAnsi"/>
          </w:rPr>
          <w:t xml:space="preserve">However, we note that </w:t>
        </w:r>
      </w:ins>
      <w:ins w:id="216" w:author="Yoonsu Cho" w:date="2018-07-30T18:25:00Z">
        <w:del w:id="217" w:author="Gibran Hemani" w:date="2018-08-21T11:21:00Z">
          <w:r w:rsidR="00793DD3" w:rsidDel="00BA4477">
            <w:rPr>
              <w:rFonts w:asciiTheme="majorHAnsi" w:hAnsiTheme="majorHAnsi"/>
            </w:rPr>
            <w:delText xml:space="preserve"> </w:delText>
          </w:r>
        </w:del>
      </w:ins>
      <w:ins w:id="218" w:author="Yoonsu Cho" w:date="2018-07-30T18:28:00Z">
        <w:del w:id="219" w:author="Gibran Hemani" w:date="2018-08-21T11:21:00Z">
          <w:r w:rsidR="003E1A0B" w:rsidDel="00BA4477">
            <w:rPr>
              <w:rFonts w:asciiTheme="majorHAnsi" w:hAnsiTheme="majorHAnsi"/>
            </w:rPr>
            <w:delText>Furthermore, f</w:delText>
          </w:r>
        </w:del>
      </w:ins>
      <w:ins w:id="220" w:author="Gibran Hemani" w:date="2018-08-21T11:21:00Z">
        <w:r w:rsidR="00BA4477">
          <w:rPr>
            <w:rFonts w:asciiTheme="majorHAnsi" w:hAnsiTheme="majorHAnsi"/>
          </w:rPr>
          <w:t>F</w:t>
        </w:r>
      </w:ins>
      <w:ins w:id="221" w:author="Yoonsu Cho" w:date="2018-07-30T16:10:00Z">
        <w:r w:rsidR="004E18F7">
          <w:rPr>
            <w:rFonts w:asciiTheme="majorHAnsi" w:hAnsiTheme="majorHAnsi"/>
          </w:rPr>
          <w:t xml:space="preserve">igure </w:t>
        </w:r>
      </w:ins>
      <w:ins w:id="222" w:author="Yoonsu Cho" w:date="2018-08-01T14:48:00Z">
        <w:r w:rsidR="009F6A1B">
          <w:rPr>
            <w:rFonts w:asciiTheme="majorHAnsi" w:hAnsiTheme="majorHAnsi"/>
          </w:rPr>
          <w:t>4</w:t>
        </w:r>
      </w:ins>
      <w:ins w:id="223" w:author="Gibran Hemani" w:date="2018-08-21T11:21:00Z">
        <w:r w:rsidR="00BA4477">
          <w:rPr>
            <w:rFonts w:asciiTheme="majorHAnsi" w:hAnsiTheme="majorHAnsi"/>
          </w:rPr>
          <w:t>B</w:t>
        </w:r>
      </w:ins>
      <w:ins w:id="224" w:author="Yoonsu Cho" w:date="2018-07-30T16:11:00Z">
        <w:r w:rsidR="004E18F7">
          <w:rPr>
            <w:rFonts w:asciiTheme="majorHAnsi" w:hAnsiTheme="majorHAnsi"/>
          </w:rPr>
          <w:t xml:space="preserve"> </w:t>
        </w:r>
      </w:ins>
      <w:ins w:id="225" w:author="Yoonsu Cho" w:date="2018-07-30T16:13:00Z">
        <w:r w:rsidR="00DC17A7">
          <w:rPr>
            <w:rFonts w:asciiTheme="majorHAnsi" w:hAnsiTheme="majorHAnsi"/>
          </w:rPr>
          <w:t xml:space="preserve">shows that </w:t>
        </w:r>
        <w:del w:id="226" w:author="Gibran Hemani" w:date="2018-08-21T11:21:00Z">
          <w:r w:rsidR="00DC17A7" w:rsidDel="00BA4477">
            <w:rPr>
              <w:rFonts w:asciiTheme="majorHAnsi" w:hAnsiTheme="majorHAnsi"/>
            </w:rPr>
            <w:delText>the</w:delText>
          </w:r>
        </w:del>
      </w:ins>
      <w:ins w:id="227" w:author="Gibran Hemani" w:date="2018-08-21T11:21:00Z">
        <w:r w:rsidR="00BA4477">
          <w:rPr>
            <w:rFonts w:asciiTheme="majorHAnsi" w:hAnsiTheme="majorHAnsi"/>
          </w:rPr>
          <w:t>one of the</w:t>
        </w:r>
      </w:ins>
      <w:ins w:id="228" w:author="Yoonsu Cho" w:date="2018-07-30T16:13:00Z">
        <w:r w:rsidR="00DC17A7">
          <w:rPr>
            <w:rFonts w:asciiTheme="majorHAnsi" w:hAnsiTheme="majorHAnsi"/>
          </w:rPr>
          <w:t xml:space="preserve"> outlier</w:t>
        </w:r>
      </w:ins>
      <w:ins w:id="229" w:author="Gibran Hemani" w:date="2018-08-21T11:21:00Z">
        <w:r w:rsidR="00BA4477">
          <w:rPr>
            <w:rFonts w:asciiTheme="majorHAnsi" w:hAnsiTheme="majorHAnsi"/>
          </w:rPr>
          <w:t>s</w:t>
        </w:r>
      </w:ins>
      <w:ins w:id="230" w:author="Yoonsu Cho" w:date="2018-07-30T16:13:00Z">
        <w:r w:rsidR="00DC17A7">
          <w:rPr>
            <w:rFonts w:asciiTheme="majorHAnsi" w:hAnsiTheme="majorHAnsi"/>
          </w:rPr>
          <w:t xml:space="preserve"> </w:t>
        </w:r>
      </w:ins>
      <w:ins w:id="231" w:author="Gibran Hemani" w:date="2018-08-21T11:21:00Z">
        <w:r w:rsidR="00BA4477">
          <w:rPr>
            <w:rFonts w:asciiTheme="majorHAnsi" w:hAnsiTheme="majorHAnsi"/>
          </w:rPr>
          <w:t xml:space="preserve">(rs4800490, near gene </w:t>
        </w:r>
      </w:ins>
      <w:ins w:id="232" w:author="Gibran Hemani" w:date="2018-08-21T11:22:00Z">
        <w:r w:rsidR="00BA4477" w:rsidRPr="00486CE0">
          <w:rPr>
            <w:rFonts w:asciiTheme="majorHAnsi" w:hAnsiTheme="majorHAnsi"/>
            <w:i/>
          </w:rPr>
          <w:t>NPC1</w:t>
        </w:r>
      </w:ins>
      <w:ins w:id="233" w:author="Gibran Hemani" w:date="2018-08-21T11:21:00Z">
        <w:r w:rsidR="00BA4477">
          <w:rPr>
            <w:rFonts w:asciiTheme="majorHAnsi" w:hAnsiTheme="majorHAnsi"/>
          </w:rPr>
          <w:t xml:space="preserve">) </w:t>
        </w:r>
      </w:ins>
      <w:ins w:id="234" w:author="Yoonsu Cho" w:date="2018-08-01T14:48:00Z">
        <w:r w:rsidR="009F6A1B">
          <w:rPr>
            <w:rFonts w:asciiTheme="majorHAnsi" w:hAnsiTheme="majorHAnsi"/>
          </w:rPr>
          <w:t xml:space="preserve">on the scatter plot </w:t>
        </w:r>
      </w:ins>
      <w:ins w:id="235" w:author="Yoonsu Cho" w:date="2018-07-30T16:13:00Z">
        <w:r w:rsidR="00DC17A7">
          <w:rPr>
            <w:rFonts w:asciiTheme="majorHAnsi" w:hAnsiTheme="majorHAnsi"/>
          </w:rPr>
          <w:t xml:space="preserve">moved away from the fitted line after </w:t>
        </w:r>
      </w:ins>
      <w:ins w:id="236" w:author="Yoonsu Cho" w:date="2018-07-30T16:16:00Z">
        <w:del w:id="237" w:author="Gibran Hemani" w:date="2018-08-21T11:24:00Z">
          <w:r w:rsidR="00DC17A7" w:rsidDel="00BA4477">
            <w:rPr>
              <w:rFonts w:asciiTheme="majorHAnsi" w:hAnsiTheme="majorHAnsi"/>
            </w:rPr>
            <w:delText>controlling</w:delText>
          </w:r>
        </w:del>
      </w:ins>
      <w:ins w:id="238" w:author="Yoonsu Cho" w:date="2018-07-30T16:13:00Z">
        <w:del w:id="239" w:author="Gibran Hemani" w:date="2018-08-21T11:24:00Z">
          <w:r w:rsidR="00DC17A7" w:rsidDel="00BA4477">
            <w:rPr>
              <w:rFonts w:asciiTheme="majorHAnsi" w:hAnsiTheme="majorHAnsi"/>
            </w:rPr>
            <w:delText xml:space="preserve"> effect of</w:delText>
          </w:r>
        </w:del>
      </w:ins>
      <w:ins w:id="240" w:author="Gibran Hemani" w:date="2018-08-21T11:24:00Z">
        <w:r w:rsidR="00BA4477">
          <w:rPr>
            <w:rFonts w:asciiTheme="majorHAnsi" w:hAnsiTheme="majorHAnsi"/>
          </w:rPr>
          <w:t xml:space="preserve">adjusting for the pleiotropic pathway, </w:t>
        </w:r>
        <w:commentRangeStart w:id="241"/>
        <w:r w:rsidR="00BA4477">
          <w:rPr>
            <w:rFonts w:asciiTheme="majorHAnsi" w:hAnsiTheme="majorHAnsi"/>
          </w:rPr>
          <w:t xml:space="preserve">indicating that </w:t>
        </w:r>
      </w:ins>
      <w:ins w:id="242" w:author="Gibran Hemani" w:date="2018-08-21T11:29:00Z">
        <w:r w:rsidR="00505FFF">
          <w:rPr>
            <w:rFonts w:asciiTheme="majorHAnsi" w:hAnsiTheme="majorHAnsi"/>
          </w:rPr>
          <w:t xml:space="preserve">if this outlier is due to a pleiotropic pathway we have </w:t>
        </w:r>
      </w:ins>
      <w:ins w:id="243" w:author="Gibran Hemani" w:date="2018-08-21T11:30:00Z">
        <w:r w:rsidR="00505FFF">
          <w:rPr>
            <w:rFonts w:asciiTheme="majorHAnsi" w:hAnsiTheme="majorHAnsi"/>
          </w:rPr>
          <w:t>estimated its indirect effect imprecisely</w:t>
        </w:r>
      </w:ins>
      <w:ins w:id="244" w:author="Yoonsu Cho" w:date="2018-07-30T16:13:00Z">
        <w:del w:id="245" w:author="Gibran Hemani" w:date="2018-08-21T11:21:00Z">
          <w:r w:rsidR="00DC17A7" w:rsidDel="00BA4477">
            <w:rPr>
              <w:rFonts w:asciiTheme="majorHAnsi" w:hAnsiTheme="majorHAnsi"/>
            </w:rPr>
            <w:delText xml:space="preserve"> </w:delText>
          </w:r>
        </w:del>
      </w:ins>
      <w:ins w:id="246" w:author="Yoonsu Cho" w:date="2018-07-30T16:14:00Z">
        <w:del w:id="247" w:author="Gibran Hemani" w:date="2018-08-21T11:21:00Z">
          <w:r w:rsidR="00DC17A7" w:rsidRPr="00486CE0" w:rsidDel="00BA4477">
            <w:rPr>
              <w:rFonts w:asciiTheme="majorHAnsi" w:hAnsiTheme="majorHAnsi"/>
              <w:i/>
            </w:rPr>
            <w:delText>NPC1</w:delText>
          </w:r>
          <w:r w:rsidR="00DC17A7" w:rsidDel="00BA4477">
            <w:rPr>
              <w:rFonts w:asciiTheme="majorHAnsi" w:hAnsiTheme="majorHAnsi"/>
            </w:rPr>
            <w:delText xml:space="preserve"> </w:delText>
          </w:r>
        </w:del>
      </w:ins>
      <w:ins w:id="248" w:author="Yoonsu Cho" w:date="2018-07-30T16:13:00Z">
        <w:del w:id="249" w:author="Gibran Hemani" w:date="2018-08-21T11:21:00Z">
          <w:r w:rsidR="00DC17A7" w:rsidDel="00BA4477">
            <w:rPr>
              <w:rFonts w:asciiTheme="majorHAnsi" w:hAnsiTheme="majorHAnsi"/>
            </w:rPr>
            <w:delText>rs</w:delText>
          </w:r>
        </w:del>
      </w:ins>
      <w:ins w:id="250" w:author="Yoonsu Cho" w:date="2018-07-30T16:14:00Z">
        <w:del w:id="251" w:author="Gibran Hemani" w:date="2018-08-21T11:21:00Z">
          <w:r w:rsidR="00DC17A7" w:rsidDel="00BA4477">
            <w:rPr>
              <w:rFonts w:asciiTheme="majorHAnsi" w:hAnsiTheme="majorHAnsi"/>
            </w:rPr>
            <w:delText>4800490</w:delText>
          </w:r>
        </w:del>
      </w:ins>
      <w:ins w:id="252" w:author="Yoonsu Cho" w:date="2018-07-30T15:51:00Z">
        <w:r w:rsidR="00BF0345" w:rsidRPr="00486CE0">
          <w:rPr>
            <w:rFonts w:asciiTheme="majorHAnsi" w:hAnsiTheme="majorHAnsi"/>
          </w:rPr>
          <w:t>.</w:t>
        </w:r>
      </w:ins>
      <w:commentRangeEnd w:id="241"/>
      <w:r w:rsidR="00505FFF">
        <w:rPr>
          <w:rStyle w:val="CommentReference"/>
        </w:rPr>
        <w:commentReference w:id="241"/>
      </w:r>
      <w:ins w:id="253" w:author="Yoonsu Cho" w:date="2018-07-30T18:28:00Z">
        <w:del w:id="254" w:author="Gibran Hemani" w:date="2018-08-21T11:30:00Z">
          <w:r w:rsidR="003E1A0B" w:rsidDel="00505FFF">
            <w:rPr>
              <w:rFonts w:asciiTheme="majorHAnsi" w:hAnsiTheme="majorHAnsi"/>
            </w:rPr>
            <w:delText xml:space="preserve"> We noted that </w:delText>
          </w:r>
          <w:r w:rsidR="003E1A0B" w:rsidRPr="00486CE0" w:rsidDel="00505FFF">
            <w:rPr>
              <w:rFonts w:asciiTheme="majorHAnsi" w:hAnsiTheme="majorHAnsi"/>
            </w:rPr>
            <w:delText>adjustment for</w:delText>
          </w:r>
          <w:r w:rsidR="003E1A0B" w:rsidDel="00505FFF">
            <w:rPr>
              <w:rFonts w:asciiTheme="majorHAnsi" w:hAnsiTheme="majorHAnsi"/>
            </w:rPr>
            <w:delText xml:space="preserve"> outliers of selected instruments</w:delText>
          </w:r>
          <w:r w:rsidR="003E1A0B" w:rsidRPr="00486CE0" w:rsidDel="00505FFF">
            <w:rPr>
              <w:rFonts w:asciiTheme="majorHAnsi" w:hAnsiTheme="majorHAnsi"/>
            </w:rPr>
            <w:delText xml:space="preserve"> may cause increased heterogeneity</w:delText>
          </w:r>
        </w:del>
      </w:ins>
      <w:ins w:id="255" w:author="Yoonsu Cho" w:date="2018-08-01T14:51:00Z">
        <w:del w:id="256" w:author="Gibran Hemani" w:date="2018-08-21T11:30:00Z">
          <w:r w:rsidR="001130F3" w:rsidDel="00505FFF">
            <w:rPr>
              <w:rFonts w:asciiTheme="majorHAnsi" w:hAnsiTheme="majorHAnsi"/>
            </w:rPr>
            <w:delText xml:space="preserve"> in this case</w:delText>
          </w:r>
        </w:del>
      </w:ins>
      <w:ins w:id="257" w:author="Yoonsu Cho" w:date="2018-07-30T18:28:00Z">
        <w:del w:id="258" w:author="Gibran Hemani" w:date="2018-08-21T11:30:00Z">
          <w:r w:rsidR="003E1A0B" w:rsidDel="00505FFF">
            <w:rPr>
              <w:rFonts w:asciiTheme="majorHAnsi" w:hAnsiTheme="majorHAnsi"/>
            </w:rPr>
            <w:delText>.</w:delText>
          </w:r>
        </w:del>
      </w:ins>
    </w:p>
    <w:p w14:paraId="5E8C169C" w14:textId="77777777" w:rsidR="00BF0345" w:rsidRDefault="00BF0345" w:rsidP="002918FB">
      <w:pPr>
        <w:jc w:val="both"/>
        <w:rPr>
          <w:ins w:id="259" w:author="Gibran Hemani" w:date="2018-07-26T00:43:00Z"/>
          <w:rFonts w:asciiTheme="majorHAnsi" w:hAnsiTheme="majorHAnsi"/>
        </w:rPr>
      </w:pPr>
    </w:p>
    <w:p w14:paraId="758ED253" w14:textId="77777777" w:rsidR="009365B1" w:rsidRDefault="009365B1" w:rsidP="002918FB">
      <w:pPr>
        <w:jc w:val="both"/>
        <w:rPr>
          <w:rFonts w:asciiTheme="majorHAnsi" w:hAnsiTheme="majorHAnsi"/>
        </w:rPr>
      </w:pPr>
    </w:p>
    <w:p w14:paraId="0E88E691" w14:textId="4D303C82" w:rsidR="007956D9" w:rsidRPr="00486CE0" w:rsidRDefault="007956D9" w:rsidP="007956D9">
      <w:pPr>
        <w:pStyle w:val="Heading5"/>
        <w:jc w:val="both"/>
        <w:rPr>
          <w:rFonts w:asciiTheme="majorHAnsi" w:hAnsiTheme="majorHAnsi"/>
        </w:rPr>
      </w:pPr>
      <w:r w:rsidRPr="00486CE0">
        <w:rPr>
          <w:rFonts w:asciiTheme="majorHAnsi" w:hAnsiTheme="majorHAnsi"/>
        </w:rPr>
        <w:t xml:space="preserve">Example </w:t>
      </w:r>
      <w:r>
        <w:rPr>
          <w:rFonts w:asciiTheme="majorHAnsi" w:hAnsiTheme="majorHAnsi"/>
        </w:rPr>
        <w:t>3</w:t>
      </w:r>
      <w:r w:rsidRPr="00486CE0">
        <w:rPr>
          <w:rFonts w:asciiTheme="majorHAnsi" w:hAnsiTheme="majorHAnsi"/>
        </w:rPr>
        <w:t>: Urate and coronary heart disease</w:t>
      </w:r>
    </w:p>
    <w:p w14:paraId="411368BD" w14:textId="0C1B949B" w:rsidR="00535D86" w:rsidRDefault="00505FFF" w:rsidP="00535D86">
      <w:pPr>
        <w:jc w:val="both"/>
        <w:rPr>
          <w:ins w:id="260" w:author="Yoonsu Cho" w:date="2018-07-30T18:43:00Z"/>
          <w:rFonts w:asciiTheme="majorHAnsi" w:hAnsiTheme="majorHAnsi"/>
        </w:rPr>
      </w:pPr>
      <w:ins w:id="261" w:author="Gibran Hemani" w:date="2018-08-21T11:30:00Z">
        <w:r>
          <w:rPr>
            <w:rFonts w:asciiTheme="majorHAnsi" w:hAnsiTheme="majorHAnsi"/>
          </w:rPr>
          <w:t>The influence of circulating urate levels on risk of coronary heart disease is not clear</w:t>
        </w:r>
      </w:ins>
      <w:ins w:id="262" w:author="Gibran Hemani" w:date="2018-08-21T11:31:00Z">
        <w:r>
          <w:rPr>
            <w:rFonts w:asciiTheme="majorHAnsi" w:hAnsiTheme="majorHAnsi"/>
          </w:rPr>
          <w:t xml:space="preserve"> </w:t>
        </w:r>
        <w:commentRangeStart w:id="263"/>
        <w:r>
          <w:rPr>
            <w:rFonts w:asciiTheme="majorHAnsi" w:hAnsiTheme="majorHAnsi"/>
          </w:rPr>
          <w:t>(REF)</w:t>
        </w:r>
        <w:commentRangeEnd w:id="263"/>
        <w:r>
          <w:rPr>
            <w:rStyle w:val="CommentReference"/>
          </w:rPr>
          <w:commentReference w:id="263"/>
        </w:r>
        <w:r>
          <w:rPr>
            <w:rFonts w:asciiTheme="majorHAnsi" w:hAnsiTheme="majorHAnsi"/>
          </w:rPr>
          <w:t>. We re-estimated the associations here using a range of methods</w:t>
        </w:r>
      </w:ins>
      <w:ins w:id="264" w:author="Gibran Hemani" w:date="2018-08-21T11:33:00Z">
        <w:r>
          <w:rPr>
            <w:rFonts w:asciiTheme="majorHAnsi" w:hAnsiTheme="majorHAnsi"/>
          </w:rPr>
          <w:t>. A</w:t>
        </w:r>
      </w:ins>
      <w:ins w:id="265" w:author="Gibran Hemani" w:date="2018-08-21T11:31:00Z">
        <w:r>
          <w:rPr>
            <w:rFonts w:asciiTheme="majorHAnsi" w:hAnsiTheme="majorHAnsi"/>
          </w:rPr>
          <w:t xml:space="preserve">s has been previously reported </w:t>
        </w:r>
      </w:ins>
      <w:ins w:id="266" w:author="Gibran Hemani" w:date="2018-08-21T11:32:00Z">
        <w:r>
          <w:rPr>
            <w:rFonts w:asciiTheme="majorHAnsi" w:hAnsiTheme="majorHAnsi"/>
          </w:rPr>
          <w:t>t</w:t>
        </w:r>
      </w:ins>
      <w:ins w:id="267" w:author="Yoonsu Cho" w:date="2018-07-30T17:33:00Z">
        <w:del w:id="268" w:author="Gibran Hemani" w:date="2018-08-21T11:32:00Z">
          <w:r w:rsidR="006C3DCE" w:rsidDel="00505FFF">
            <w:rPr>
              <w:rFonts w:asciiTheme="majorHAnsi" w:hAnsiTheme="majorHAnsi"/>
            </w:rPr>
            <w:delText>T</w:delText>
          </w:r>
        </w:del>
        <w:r w:rsidR="006C3DCE">
          <w:rPr>
            <w:rFonts w:asciiTheme="majorHAnsi" w:hAnsiTheme="majorHAnsi"/>
          </w:rPr>
          <w:t xml:space="preserve">he </w:t>
        </w:r>
        <w:proofErr w:type="gramStart"/>
        <w:r w:rsidR="006C3DCE">
          <w:rPr>
            <w:rFonts w:asciiTheme="majorHAnsi" w:hAnsiTheme="majorHAnsi"/>
          </w:rPr>
          <w:t>estimate</w:t>
        </w:r>
        <w:proofErr w:type="gramEnd"/>
        <w:r w:rsidR="006C3DCE">
          <w:rPr>
            <w:rFonts w:asciiTheme="majorHAnsi" w:hAnsiTheme="majorHAnsi"/>
          </w:rPr>
          <w:t xml:space="preserve"> from IVW suggested a weak association between urate and the risk of CHD</w:t>
        </w:r>
      </w:ins>
      <w:ins w:id="269" w:author="Yoonsu Cho" w:date="2018-07-30T17:34:00Z">
        <w:r w:rsidR="006C3DCE">
          <w:rPr>
            <w:rFonts w:asciiTheme="majorHAnsi" w:hAnsiTheme="majorHAnsi"/>
          </w:rPr>
          <w:t xml:space="preserve"> using all variants (</w:t>
        </w:r>
        <w:r w:rsidR="006C3DCE" w:rsidRPr="00486CE0">
          <w:rPr>
            <w:rFonts w:asciiTheme="majorHAnsi" w:hAnsiTheme="majorHAnsi"/>
          </w:rPr>
          <w:t>Beta: 0.08; 95% CI: -0.00, 0.16</w:t>
        </w:r>
        <w:r w:rsidR="006C3DCE">
          <w:rPr>
            <w:rFonts w:asciiTheme="majorHAnsi" w:hAnsiTheme="majorHAnsi"/>
          </w:rPr>
          <w:t>)</w:t>
        </w:r>
      </w:ins>
      <w:ins w:id="270" w:author="Gibran Hemani" w:date="2018-08-21T11:33:00Z">
        <w:r>
          <w:rPr>
            <w:rFonts w:asciiTheme="majorHAnsi" w:hAnsiTheme="majorHAnsi"/>
          </w:rPr>
          <w:t>, while there was a large intercept in the MR Egger analysis</w:t>
        </w:r>
      </w:ins>
      <w:ins w:id="271" w:author="Gibran Hemani" w:date="2018-08-21T11:34:00Z">
        <w:r>
          <w:rPr>
            <w:rFonts w:asciiTheme="majorHAnsi" w:hAnsiTheme="majorHAnsi"/>
          </w:rPr>
          <w:t xml:space="preserve"> (intercept = </w:t>
        </w:r>
        <w:r w:rsidRPr="003E1A0B">
          <w:rPr>
            <w:rFonts w:asciiTheme="majorHAnsi" w:hAnsiTheme="majorHAnsi"/>
          </w:rPr>
          <w:t>0.0</w:t>
        </w:r>
        <w:r>
          <w:rPr>
            <w:rFonts w:asciiTheme="majorHAnsi" w:hAnsiTheme="majorHAnsi"/>
          </w:rPr>
          <w:t xml:space="preserve">2; 95% CI: </w:t>
        </w:r>
        <w:r w:rsidRPr="003E1A0B">
          <w:rPr>
            <w:rFonts w:asciiTheme="majorHAnsi" w:hAnsiTheme="majorHAnsi"/>
          </w:rPr>
          <w:t>0.00</w:t>
        </w:r>
        <w:r>
          <w:rPr>
            <w:rFonts w:asciiTheme="majorHAnsi" w:hAnsiTheme="majorHAnsi"/>
          </w:rPr>
          <w:t>3</w:t>
        </w:r>
        <w:r w:rsidRPr="003E1A0B">
          <w:rPr>
            <w:rFonts w:asciiTheme="majorHAnsi" w:hAnsiTheme="majorHAnsi"/>
          </w:rPr>
          <w:t>, 0.0</w:t>
        </w:r>
        <w:r>
          <w:rPr>
            <w:rFonts w:asciiTheme="majorHAnsi" w:hAnsiTheme="majorHAnsi"/>
          </w:rPr>
          <w:t>3)</w:t>
        </w:r>
      </w:ins>
      <w:ins w:id="272" w:author="Gibran Hemani" w:date="2018-08-21T11:33:00Z">
        <w:r>
          <w:rPr>
            <w:rFonts w:asciiTheme="majorHAnsi" w:hAnsiTheme="majorHAnsi"/>
          </w:rPr>
          <w:t xml:space="preserve"> with a much attenuated causal effect estimate</w:t>
        </w:r>
      </w:ins>
      <w:ins w:id="273" w:author="Gibran Hemani" w:date="2018-08-21T11:35:00Z">
        <w:r>
          <w:rPr>
            <w:rFonts w:asciiTheme="majorHAnsi" w:hAnsiTheme="majorHAnsi"/>
          </w:rPr>
          <w:t xml:space="preserve"> (Table 2)</w:t>
        </w:r>
      </w:ins>
      <w:ins w:id="274" w:author="Gibran Hemani" w:date="2018-08-21T11:33:00Z">
        <w:r>
          <w:rPr>
            <w:rFonts w:asciiTheme="majorHAnsi" w:hAnsiTheme="majorHAnsi"/>
          </w:rPr>
          <w:t xml:space="preserve">. The median and </w:t>
        </w:r>
        <w:proofErr w:type="gramStart"/>
        <w:r>
          <w:rPr>
            <w:rFonts w:asciiTheme="majorHAnsi" w:hAnsiTheme="majorHAnsi"/>
          </w:rPr>
          <w:t>mode based</w:t>
        </w:r>
        <w:proofErr w:type="gramEnd"/>
        <w:r>
          <w:rPr>
            <w:rFonts w:asciiTheme="majorHAnsi" w:hAnsiTheme="majorHAnsi"/>
          </w:rPr>
          <w:t xml:space="preserve"> estimates were also consistent with the MR Egger estimate, indicating weak support for urate having a causal influence on coronary heart disease.</w:t>
        </w:r>
      </w:ins>
      <w:ins w:id="275" w:author="Yoonsu Cho" w:date="2018-07-30T17:50:00Z">
        <w:del w:id="276" w:author="Gibran Hemani" w:date="2018-08-21T11:34:00Z">
          <w:r w:rsidR="0016248A" w:rsidDel="00505FFF">
            <w:rPr>
              <w:rFonts w:asciiTheme="majorHAnsi" w:hAnsiTheme="majorHAnsi"/>
            </w:rPr>
            <w:delText>.</w:delText>
          </w:r>
        </w:del>
      </w:ins>
      <w:ins w:id="277" w:author="Yoonsu Cho" w:date="2018-07-30T17:51:00Z">
        <w:r w:rsidR="0016248A">
          <w:rPr>
            <w:rFonts w:asciiTheme="majorHAnsi" w:hAnsiTheme="majorHAnsi"/>
          </w:rPr>
          <w:t xml:space="preserve"> </w:t>
        </w:r>
      </w:ins>
      <w:ins w:id="278" w:author="Yoonsu Cho" w:date="2018-07-30T18:07:00Z">
        <w:del w:id="279" w:author="Gibran Hemani" w:date="2018-08-21T11:35:00Z">
          <w:r w:rsidR="00F40FDD" w:rsidDel="00505FFF">
            <w:rPr>
              <w:rFonts w:asciiTheme="majorHAnsi" w:hAnsiTheme="majorHAnsi"/>
            </w:rPr>
            <w:delText>The</w:delText>
          </w:r>
          <w:r w:rsidR="00F40FDD" w:rsidRPr="00F40FDD" w:rsidDel="00505FFF">
            <w:rPr>
              <w:rFonts w:asciiTheme="majorHAnsi" w:hAnsiTheme="majorHAnsi"/>
            </w:rPr>
            <w:delText xml:space="preserve"> </w:delText>
          </w:r>
        </w:del>
      </w:ins>
      <w:ins w:id="280" w:author="Yoonsu Cho" w:date="2018-07-30T18:35:00Z">
        <w:del w:id="281" w:author="Gibran Hemani" w:date="2018-08-21T11:35:00Z">
          <w:r w:rsidR="00FD4E02" w:rsidDel="00505FFF">
            <w:rPr>
              <w:rFonts w:asciiTheme="majorHAnsi" w:hAnsiTheme="majorHAnsi"/>
            </w:rPr>
            <w:delText xml:space="preserve">magnitude of </w:delText>
          </w:r>
        </w:del>
      </w:ins>
      <w:ins w:id="282" w:author="Yoonsu Cho" w:date="2018-07-30T18:07:00Z">
        <w:del w:id="283" w:author="Gibran Hemani" w:date="2018-08-21T11:35:00Z">
          <w:r w:rsidR="00F40FDD" w:rsidRPr="00F40FDD" w:rsidDel="00505FFF">
            <w:rPr>
              <w:rFonts w:asciiTheme="majorHAnsi" w:hAnsiTheme="majorHAnsi"/>
            </w:rPr>
            <w:delText xml:space="preserve">estimates from MR weighted median and weighted mode methods were </w:delText>
          </w:r>
        </w:del>
      </w:ins>
      <w:ins w:id="284" w:author="Yoonsu Cho" w:date="2018-07-30T18:09:00Z">
        <w:del w:id="285" w:author="Gibran Hemani" w:date="2018-08-21T11:35:00Z">
          <w:r w:rsidR="00F40FDD" w:rsidDel="00505FFF">
            <w:rPr>
              <w:rFonts w:asciiTheme="majorHAnsi" w:hAnsiTheme="majorHAnsi"/>
            </w:rPr>
            <w:delText xml:space="preserve">less </w:delText>
          </w:r>
        </w:del>
      </w:ins>
      <w:ins w:id="286" w:author="Yoonsu Cho" w:date="2018-07-30T18:07:00Z">
        <w:del w:id="287" w:author="Gibran Hemani" w:date="2018-08-21T11:35:00Z">
          <w:r w:rsidR="00F40FDD" w:rsidRPr="00F40FDD" w:rsidDel="00505FFF">
            <w:rPr>
              <w:rFonts w:asciiTheme="majorHAnsi" w:hAnsiTheme="majorHAnsi"/>
            </w:rPr>
            <w:delText>consistent</w:delText>
          </w:r>
        </w:del>
      </w:ins>
      <w:ins w:id="288" w:author="Yoonsu Cho" w:date="2018-07-30T18:09:00Z">
        <w:del w:id="289" w:author="Gibran Hemani" w:date="2018-08-21T11:35:00Z">
          <w:r w:rsidR="00F40FDD" w:rsidDel="00505FFF">
            <w:rPr>
              <w:rFonts w:asciiTheme="majorHAnsi" w:hAnsiTheme="majorHAnsi"/>
            </w:rPr>
            <w:delText xml:space="preserve"> than other example</w:delText>
          </w:r>
        </w:del>
      </w:ins>
      <w:ins w:id="290" w:author="Yoonsu Cho" w:date="2018-07-30T18:35:00Z">
        <w:del w:id="291" w:author="Gibran Hemani" w:date="2018-08-21T11:35:00Z">
          <w:r w:rsidR="00FD4E02" w:rsidDel="00505FFF">
            <w:rPr>
              <w:rFonts w:asciiTheme="majorHAnsi" w:hAnsiTheme="majorHAnsi"/>
            </w:rPr>
            <w:delText>s,</w:delText>
          </w:r>
        </w:del>
      </w:ins>
      <w:ins w:id="292" w:author="Yoonsu Cho" w:date="2018-07-30T18:09:00Z">
        <w:del w:id="293" w:author="Gibran Hemani" w:date="2018-08-21T11:35:00Z">
          <w:r w:rsidR="00F40FDD" w:rsidDel="00505FFF">
            <w:rPr>
              <w:rFonts w:asciiTheme="majorHAnsi" w:hAnsiTheme="majorHAnsi"/>
            </w:rPr>
            <w:delText xml:space="preserve"> showing </w:delText>
          </w:r>
        </w:del>
      </w:ins>
      <w:ins w:id="294" w:author="Yoonsu Cho" w:date="2018-07-30T18:10:00Z">
        <w:del w:id="295" w:author="Gibran Hemani" w:date="2018-08-21T11:35:00Z">
          <w:r w:rsidR="00DE6C10" w:rsidDel="00505FFF">
            <w:rPr>
              <w:rFonts w:asciiTheme="majorHAnsi" w:hAnsiTheme="majorHAnsi"/>
            </w:rPr>
            <w:delText>an evidence of pleiotropy (</w:delText>
          </w:r>
        </w:del>
      </w:ins>
      <w:ins w:id="296" w:author="Yoonsu Cho" w:date="2018-07-30T18:11:00Z">
        <w:del w:id="297" w:author="Gibran Hemani" w:date="2018-08-21T11:35:00Z">
          <w:r w:rsidR="00DE6C10" w:rsidDel="00505FFF">
            <w:rPr>
              <w:rFonts w:asciiTheme="majorHAnsi" w:hAnsiTheme="majorHAnsi"/>
            </w:rPr>
            <w:delText>t</w:delText>
          </w:r>
        </w:del>
      </w:ins>
      <w:ins w:id="298" w:author="Yoonsu Cho" w:date="2018-07-30T18:29:00Z">
        <w:del w:id="299" w:author="Gibran Hemani" w:date="2018-08-21T11:35:00Z">
          <w:r w:rsidR="003E1A0B" w:rsidDel="00505FFF">
            <w:rPr>
              <w:rFonts w:asciiTheme="majorHAnsi" w:hAnsiTheme="majorHAnsi"/>
            </w:rPr>
            <w:delText>he MR Egger</w:delText>
          </w:r>
        </w:del>
        <w:del w:id="300" w:author="Gibran Hemani" w:date="2018-08-21T11:34:00Z">
          <w:r w:rsidR="003E1A0B" w:rsidDel="00505FFF">
            <w:rPr>
              <w:rFonts w:asciiTheme="majorHAnsi" w:hAnsiTheme="majorHAnsi"/>
            </w:rPr>
            <w:delText xml:space="preserve"> intercept = </w:delText>
          </w:r>
          <w:r w:rsidR="003E1A0B" w:rsidRPr="003E1A0B" w:rsidDel="00505FFF">
            <w:rPr>
              <w:rFonts w:asciiTheme="majorHAnsi" w:hAnsiTheme="majorHAnsi"/>
            </w:rPr>
            <w:delText>0.0</w:delText>
          </w:r>
          <w:r w:rsidR="003E1A0B" w:rsidDel="00505FFF">
            <w:rPr>
              <w:rFonts w:asciiTheme="majorHAnsi" w:hAnsiTheme="majorHAnsi"/>
            </w:rPr>
            <w:delText>2; 95% CI:</w:delText>
          </w:r>
        </w:del>
      </w:ins>
      <w:ins w:id="301" w:author="Yoonsu Cho" w:date="2018-07-30T18:30:00Z">
        <w:del w:id="302" w:author="Gibran Hemani" w:date="2018-08-21T11:34:00Z">
          <w:r w:rsidR="003E1A0B" w:rsidDel="00505FFF">
            <w:rPr>
              <w:rFonts w:asciiTheme="majorHAnsi" w:hAnsiTheme="majorHAnsi"/>
            </w:rPr>
            <w:delText xml:space="preserve"> </w:delText>
          </w:r>
        </w:del>
      </w:ins>
      <w:ins w:id="303" w:author="Yoonsu Cho" w:date="2018-07-30T18:29:00Z">
        <w:del w:id="304" w:author="Gibran Hemani" w:date="2018-08-21T11:34:00Z">
          <w:r w:rsidR="003E1A0B" w:rsidRPr="003E1A0B" w:rsidDel="00505FFF">
            <w:rPr>
              <w:rFonts w:asciiTheme="majorHAnsi" w:hAnsiTheme="majorHAnsi"/>
            </w:rPr>
            <w:delText>0.00</w:delText>
          </w:r>
          <w:r w:rsidR="003E1A0B" w:rsidDel="00505FFF">
            <w:rPr>
              <w:rFonts w:asciiTheme="majorHAnsi" w:hAnsiTheme="majorHAnsi"/>
            </w:rPr>
            <w:delText>3</w:delText>
          </w:r>
          <w:r w:rsidR="003E1A0B" w:rsidRPr="003E1A0B" w:rsidDel="00505FFF">
            <w:rPr>
              <w:rFonts w:asciiTheme="majorHAnsi" w:hAnsiTheme="majorHAnsi"/>
            </w:rPr>
            <w:delText>, 0.0</w:delText>
          </w:r>
          <w:r w:rsidR="003E1A0B" w:rsidDel="00505FFF">
            <w:rPr>
              <w:rFonts w:asciiTheme="majorHAnsi" w:hAnsiTheme="majorHAnsi"/>
            </w:rPr>
            <w:delText>3</w:delText>
          </w:r>
        </w:del>
        <w:del w:id="305" w:author="Gibran Hemani" w:date="2018-08-21T11:35:00Z">
          <w:r w:rsidR="003E1A0B" w:rsidRPr="003E1A0B" w:rsidDel="00505FFF">
            <w:rPr>
              <w:rFonts w:asciiTheme="majorHAnsi" w:hAnsiTheme="majorHAnsi"/>
            </w:rPr>
            <w:delText>)</w:delText>
          </w:r>
        </w:del>
      </w:ins>
      <w:ins w:id="306" w:author="Yoonsu Cho" w:date="2018-07-30T18:38:00Z">
        <w:del w:id="307" w:author="Gibran Hemani" w:date="2018-08-21T11:35:00Z">
          <w:r w:rsidR="00FD4E02" w:rsidDel="00505FFF">
            <w:rPr>
              <w:rFonts w:asciiTheme="majorHAnsi" w:hAnsiTheme="majorHAnsi"/>
            </w:rPr>
            <w:delText xml:space="preserve">. </w:delText>
          </w:r>
        </w:del>
        <w:r w:rsidR="00FD4E02">
          <w:rPr>
            <w:rFonts w:asciiTheme="majorHAnsi" w:hAnsiTheme="majorHAnsi"/>
          </w:rPr>
          <w:t>T</w:t>
        </w:r>
      </w:ins>
      <w:ins w:id="308" w:author="Yoonsu Cho" w:date="2018-07-30T17:52:00Z">
        <w:r w:rsidR="0016248A">
          <w:rPr>
            <w:rFonts w:asciiTheme="majorHAnsi" w:hAnsiTheme="majorHAnsi"/>
          </w:rPr>
          <w:t>hree</w:t>
        </w:r>
        <w:r w:rsidR="0016248A" w:rsidRPr="00486CE0">
          <w:rPr>
            <w:rFonts w:asciiTheme="majorHAnsi" w:hAnsiTheme="majorHAnsi"/>
          </w:rPr>
          <w:t xml:space="preserve"> </w:t>
        </w:r>
        <w:r w:rsidR="0016248A">
          <w:rPr>
            <w:rFonts w:asciiTheme="majorHAnsi" w:hAnsiTheme="majorHAnsi"/>
          </w:rPr>
          <w:t>variants were detected as outliers</w:t>
        </w:r>
      </w:ins>
      <w:ins w:id="309" w:author="Yoonsu Cho" w:date="2018-07-30T18:00:00Z">
        <w:r w:rsidR="0016248A">
          <w:rPr>
            <w:rFonts w:asciiTheme="majorHAnsi" w:hAnsiTheme="majorHAnsi"/>
          </w:rPr>
          <w:t xml:space="preserve">, </w:t>
        </w:r>
        <w:r w:rsidR="0016248A">
          <w:rPr>
            <w:rFonts w:asciiTheme="majorHAnsi" w:hAnsiTheme="majorHAnsi"/>
          </w:rPr>
          <w:lastRenderedPageBreak/>
          <w:t>which</w:t>
        </w:r>
        <w:del w:id="310" w:author="Gibran Hemani" w:date="2018-08-21T11:35:00Z">
          <w:r w:rsidR="0016248A" w:rsidDel="00505FFF">
            <w:rPr>
              <w:rFonts w:asciiTheme="majorHAnsi" w:hAnsiTheme="majorHAnsi"/>
            </w:rPr>
            <w:delText xml:space="preserve"> </w:delText>
          </w:r>
        </w:del>
      </w:ins>
      <w:ins w:id="311" w:author="Yoonsu Cho" w:date="2018-07-30T17:52:00Z">
        <w:del w:id="312" w:author="Gibran Hemani" w:date="2018-08-21T11:35:00Z">
          <w:r w:rsidR="0016248A" w:rsidDel="00505FFF">
            <w:rPr>
              <w:rFonts w:asciiTheme="majorHAnsi" w:hAnsiTheme="majorHAnsi"/>
            </w:rPr>
            <w:delText>were causally</w:delText>
          </w:r>
        </w:del>
        <w:r w:rsidR="0016248A">
          <w:rPr>
            <w:rFonts w:asciiTheme="majorHAnsi" w:hAnsiTheme="majorHAnsi"/>
          </w:rPr>
          <w:t xml:space="preserve"> associated with </w:t>
        </w:r>
      </w:ins>
      <w:ins w:id="313" w:author="Yoonsu Cho" w:date="2018-07-30T17:59:00Z">
        <w:r w:rsidR="0016248A">
          <w:rPr>
            <w:rFonts w:asciiTheme="majorHAnsi" w:hAnsiTheme="majorHAnsi"/>
          </w:rPr>
          <w:t>61</w:t>
        </w:r>
      </w:ins>
      <w:ins w:id="314" w:author="Yoonsu Cho" w:date="2018-07-30T17:52:00Z">
        <w:r w:rsidR="0016248A">
          <w:rPr>
            <w:rFonts w:asciiTheme="majorHAnsi" w:hAnsiTheme="majorHAnsi"/>
          </w:rPr>
          <w:t xml:space="preserve"> candidate traits</w:t>
        </w:r>
      </w:ins>
      <w:ins w:id="315" w:author="Gibran Hemani" w:date="2018-08-21T11:35:00Z">
        <w:r>
          <w:rPr>
            <w:rFonts w:asciiTheme="majorHAnsi" w:hAnsiTheme="majorHAnsi"/>
          </w:rPr>
          <w:t xml:space="preserve"> (p &lt; 5e-8)</w:t>
        </w:r>
      </w:ins>
      <w:ins w:id="316" w:author="Yoonsu Cho" w:date="2018-07-30T18:00:00Z">
        <w:r w:rsidR="0016248A">
          <w:rPr>
            <w:rFonts w:asciiTheme="majorHAnsi" w:hAnsiTheme="majorHAnsi"/>
          </w:rPr>
          <w:t>.</w:t>
        </w:r>
      </w:ins>
      <w:ins w:id="317" w:author="Yoonsu Cho" w:date="2018-07-30T18:04:00Z">
        <w:r w:rsidR="00F40FDD">
          <w:rPr>
            <w:rFonts w:asciiTheme="majorHAnsi" w:hAnsiTheme="majorHAnsi"/>
          </w:rPr>
          <w:t xml:space="preserve"> </w:t>
        </w:r>
      </w:ins>
      <w:ins w:id="318" w:author="Yoonsu Cho" w:date="2018-07-30T18:39:00Z">
        <w:r w:rsidR="00FD4E02">
          <w:rPr>
            <w:rFonts w:asciiTheme="majorHAnsi" w:hAnsiTheme="majorHAnsi"/>
          </w:rPr>
          <w:t xml:space="preserve">Among those outliers, </w:t>
        </w:r>
      </w:ins>
      <w:ins w:id="319" w:author="Yoonsu Cho" w:date="2018-07-30T18:03:00Z">
        <w:del w:id="320" w:author="Gibran Hemani" w:date="2018-08-21T11:35:00Z">
          <w:r w:rsidR="00F40FDD" w:rsidRPr="00486CE0" w:rsidDel="00505FFF">
            <w:rPr>
              <w:rFonts w:asciiTheme="majorHAnsi" w:hAnsiTheme="majorHAnsi"/>
              <w:i/>
            </w:rPr>
            <w:delText>ATNX2</w:delText>
          </w:r>
          <w:r w:rsidR="00F40FDD" w:rsidDel="00505FFF">
            <w:rPr>
              <w:rFonts w:asciiTheme="majorHAnsi" w:hAnsiTheme="majorHAnsi"/>
              <w:i/>
            </w:rPr>
            <w:delText xml:space="preserve"> </w:delText>
          </w:r>
        </w:del>
        <w:r w:rsidR="00F40FDD" w:rsidRPr="00486CE0">
          <w:rPr>
            <w:rFonts w:asciiTheme="majorHAnsi" w:hAnsiTheme="majorHAnsi"/>
          </w:rPr>
          <w:t>rs653178</w:t>
        </w:r>
      </w:ins>
      <w:ins w:id="321" w:author="Gibran Hemani" w:date="2018-08-21T11:35:00Z">
        <w:r>
          <w:rPr>
            <w:rFonts w:asciiTheme="majorHAnsi" w:hAnsiTheme="majorHAnsi"/>
          </w:rPr>
          <w:t xml:space="preserve"> (</w:t>
        </w:r>
        <w:r w:rsidRPr="00486CE0">
          <w:rPr>
            <w:rFonts w:asciiTheme="majorHAnsi" w:hAnsiTheme="majorHAnsi"/>
            <w:i/>
          </w:rPr>
          <w:t>ATNX2</w:t>
        </w:r>
        <w:r>
          <w:rPr>
            <w:rFonts w:asciiTheme="majorHAnsi" w:hAnsiTheme="majorHAnsi"/>
          </w:rPr>
          <w:t>)</w:t>
        </w:r>
      </w:ins>
      <w:ins w:id="322" w:author="Yoonsu Cho" w:date="2018-07-30T18:03:00Z">
        <w:r w:rsidR="00F40FDD" w:rsidRPr="00486CE0">
          <w:rPr>
            <w:rFonts w:asciiTheme="majorHAnsi" w:hAnsiTheme="majorHAnsi"/>
          </w:rPr>
          <w:t xml:space="preserve">, and </w:t>
        </w:r>
        <w:del w:id="323" w:author="Gibran Hemani" w:date="2018-08-21T11:36:00Z">
          <w:r w:rsidR="00F40FDD" w:rsidRPr="00486CE0" w:rsidDel="00505FFF">
            <w:rPr>
              <w:rFonts w:asciiTheme="majorHAnsi" w:hAnsiTheme="majorHAnsi"/>
              <w:i/>
            </w:rPr>
            <w:delText>OVOL1</w:delText>
          </w:r>
          <w:r w:rsidR="00F40FDD" w:rsidDel="00505FFF">
            <w:rPr>
              <w:rFonts w:asciiTheme="majorHAnsi" w:hAnsiTheme="majorHAnsi"/>
              <w:i/>
            </w:rPr>
            <w:delText xml:space="preserve"> </w:delText>
          </w:r>
        </w:del>
        <w:r w:rsidR="00F40FDD" w:rsidRPr="00486CE0">
          <w:rPr>
            <w:rFonts w:asciiTheme="majorHAnsi" w:hAnsiTheme="majorHAnsi"/>
          </w:rPr>
          <w:t>rs642803</w:t>
        </w:r>
        <w:r w:rsidR="00F40FDD">
          <w:rPr>
            <w:rFonts w:asciiTheme="majorHAnsi" w:hAnsiTheme="majorHAnsi"/>
          </w:rPr>
          <w:t xml:space="preserve"> </w:t>
        </w:r>
      </w:ins>
      <w:ins w:id="324" w:author="Gibran Hemani" w:date="2018-08-21T11:36:00Z">
        <w:r>
          <w:rPr>
            <w:rFonts w:asciiTheme="majorHAnsi" w:hAnsiTheme="majorHAnsi"/>
          </w:rPr>
          <w:t>(</w:t>
        </w:r>
        <w:r w:rsidRPr="00505FFF">
          <w:rPr>
            <w:rFonts w:asciiTheme="majorHAnsi" w:hAnsiTheme="majorHAnsi"/>
            <w:i/>
          </w:rPr>
          <w:t>OVOL1</w:t>
        </w:r>
        <w:r>
          <w:rPr>
            <w:rFonts w:asciiTheme="majorHAnsi" w:hAnsiTheme="majorHAnsi"/>
          </w:rPr>
          <w:t xml:space="preserve">) </w:t>
        </w:r>
      </w:ins>
      <w:ins w:id="325" w:author="Yoonsu Cho" w:date="2018-07-30T18:03:00Z">
        <w:del w:id="326" w:author="Gibran Hemani" w:date="2018-08-21T11:36:00Z">
          <w:r w:rsidR="00F40FDD" w:rsidRPr="00505FFF" w:rsidDel="00505FFF">
            <w:rPr>
              <w:rFonts w:asciiTheme="majorHAnsi" w:hAnsiTheme="majorHAnsi"/>
            </w:rPr>
            <w:delText>were</w:delText>
          </w:r>
          <w:r w:rsidR="00F40FDD" w:rsidDel="00505FFF">
            <w:rPr>
              <w:rFonts w:asciiTheme="majorHAnsi" w:hAnsiTheme="majorHAnsi"/>
            </w:rPr>
            <w:delText xml:space="preserve"> considered </w:delText>
          </w:r>
        </w:del>
      </w:ins>
      <w:ins w:id="327" w:author="Gibran Hemani" w:date="2018-08-21T11:36:00Z">
        <w:r>
          <w:rPr>
            <w:rFonts w:asciiTheme="majorHAnsi" w:hAnsiTheme="majorHAnsi"/>
          </w:rPr>
          <w:t xml:space="preserve">associated with </w:t>
        </w:r>
      </w:ins>
      <w:ins w:id="328" w:author="Gibran Hemani" w:date="2018-08-21T11:37:00Z">
        <w:r>
          <w:rPr>
            <w:rFonts w:asciiTheme="majorHAnsi" w:hAnsiTheme="majorHAnsi"/>
          </w:rPr>
          <w:t>1</w:t>
        </w:r>
      </w:ins>
      <w:ins w:id="329" w:author="Gibran Hemani" w:date="2018-08-21T11:39:00Z">
        <w:r w:rsidR="00136E16">
          <w:rPr>
            <w:rFonts w:asciiTheme="majorHAnsi" w:hAnsiTheme="majorHAnsi"/>
          </w:rPr>
          <w:t>4</w:t>
        </w:r>
      </w:ins>
      <w:ins w:id="330" w:author="Gibran Hemani" w:date="2018-08-21T11:38:00Z">
        <w:r>
          <w:rPr>
            <w:rFonts w:asciiTheme="majorHAnsi" w:hAnsiTheme="majorHAnsi"/>
          </w:rPr>
          <w:t xml:space="preserve"> </w:t>
        </w:r>
      </w:ins>
      <w:ins w:id="331" w:author="Gibran Hemani" w:date="2018-08-21T11:37:00Z">
        <w:r>
          <w:rPr>
            <w:rFonts w:asciiTheme="majorHAnsi" w:hAnsiTheme="majorHAnsi"/>
          </w:rPr>
          <w:t xml:space="preserve">traits </w:t>
        </w:r>
      </w:ins>
      <w:ins w:id="332" w:author="Yoonsu Cho" w:date="2018-07-30T18:39:00Z">
        <w:del w:id="333" w:author="Gibran Hemani" w:date="2018-08-21T11:37:00Z">
          <w:r w:rsidR="00FD4E02" w:rsidDel="00505FFF">
            <w:rPr>
              <w:rFonts w:asciiTheme="majorHAnsi" w:hAnsiTheme="majorHAnsi"/>
            </w:rPr>
            <w:delText xml:space="preserve">to be pleiotropic as those outliers were associated with </w:delText>
          </w:r>
        </w:del>
      </w:ins>
      <w:ins w:id="334" w:author="Yoonsu Cho" w:date="2018-07-30T18:41:00Z">
        <w:del w:id="335" w:author="Gibran Hemani" w:date="2018-08-21T11:37:00Z">
          <w:r w:rsidR="00535D86" w:rsidDel="00505FFF">
            <w:rPr>
              <w:rFonts w:asciiTheme="majorHAnsi" w:hAnsiTheme="majorHAnsi"/>
            </w:rPr>
            <w:delText xml:space="preserve">the </w:delText>
          </w:r>
        </w:del>
      </w:ins>
      <w:ins w:id="336" w:author="Yoonsu Cho" w:date="2018-07-30T18:50:00Z">
        <w:del w:id="337" w:author="Gibran Hemani" w:date="2018-08-21T11:37:00Z">
          <w:r w:rsidR="008F5A8F" w:rsidDel="00505FFF">
            <w:rPr>
              <w:rFonts w:asciiTheme="majorHAnsi" w:hAnsiTheme="majorHAnsi"/>
            </w:rPr>
            <w:delText xml:space="preserve">18 </w:delText>
          </w:r>
        </w:del>
      </w:ins>
      <w:ins w:id="338" w:author="Yoonsu Cho" w:date="2018-07-30T18:41:00Z">
        <w:del w:id="339" w:author="Gibran Hemani" w:date="2018-08-21T11:37:00Z">
          <w:r w:rsidR="00535D86" w:rsidDel="00505FFF">
            <w:rPr>
              <w:rFonts w:asciiTheme="majorHAnsi" w:hAnsiTheme="majorHAnsi"/>
            </w:rPr>
            <w:delText xml:space="preserve">traits </w:delText>
          </w:r>
        </w:del>
        <w:del w:id="340" w:author="Gibran Hemani" w:date="2018-08-21T11:39:00Z">
          <w:r w:rsidR="00535D86" w:rsidDel="00505FFF">
            <w:rPr>
              <w:rFonts w:asciiTheme="majorHAnsi" w:hAnsiTheme="majorHAnsi"/>
            </w:rPr>
            <w:delText xml:space="preserve">that </w:delText>
          </w:r>
        </w:del>
      </w:ins>
      <w:ins w:id="341" w:author="Gibran Hemani" w:date="2018-08-21T11:39:00Z">
        <w:r>
          <w:rPr>
            <w:rFonts w:asciiTheme="majorHAnsi" w:hAnsiTheme="majorHAnsi"/>
          </w:rPr>
          <w:t xml:space="preserve">that had conditionally independent </w:t>
        </w:r>
      </w:ins>
      <w:ins w:id="342" w:author="Yoonsu Cho" w:date="2018-07-30T18:41:00Z">
        <w:r w:rsidR="00535D86">
          <w:rPr>
            <w:rFonts w:asciiTheme="majorHAnsi" w:hAnsiTheme="majorHAnsi"/>
          </w:rPr>
          <w:t>influence</w:t>
        </w:r>
      </w:ins>
      <w:ins w:id="343" w:author="Gibran Hemani" w:date="2018-08-21T11:39:00Z">
        <w:r>
          <w:rPr>
            <w:rFonts w:asciiTheme="majorHAnsi" w:hAnsiTheme="majorHAnsi"/>
          </w:rPr>
          <w:t>s</w:t>
        </w:r>
      </w:ins>
      <w:ins w:id="344" w:author="Yoonsu Cho" w:date="2018-07-30T18:41:00Z">
        <w:r w:rsidR="00535D86">
          <w:rPr>
            <w:rFonts w:asciiTheme="majorHAnsi" w:hAnsiTheme="majorHAnsi"/>
          </w:rPr>
          <w:t xml:space="preserve"> </w:t>
        </w:r>
      </w:ins>
      <w:ins w:id="345" w:author="Gibran Hemani" w:date="2018-08-21T11:39:00Z">
        <w:r>
          <w:rPr>
            <w:rFonts w:asciiTheme="majorHAnsi" w:hAnsiTheme="majorHAnsi"/>
          </w:rPr>
          <w:t xml:space="preserve">on </w:t>
        </w:r>
      </w:ins>
      <w:ins w:id="346" w:author="Yoonsu Cho" w:date="2018-07-30T18:41:00Z">
        <w:r w:rsidR="00535D86">
          <w:rPr>
            <w:rFonts w:asciiTheme="majorHAnsi" w:hAnsiTheme="majorHAnsi"/>
          </w:rPr>
          <w:t>the outcome</w:t>
        </w:r>
      </w:ins>
      <w:ins w:id="347" w:author="Yoonsu Cho" w:date="2018-08-01T14:52:00Z">
        <w:r w:rsidR="005C7ABF">
          <w:rPr>
            <w:rFonts w:asciiTheme="majorHAnsi" w:hAnsiTheme="majorHAnsi"/>
          </w:rPr>
          <w:t xml:space="preserve"> (Figure 3C)</w:t>
        </w:r>
      </w:ins>
      <w:ins w:id="348" w:author="Gibran Hemani" w:date="2018-08-21T11:37:00Z">
        <w:r>
          <w:rPr>
            <w:rFonts w:asciiTheme="majorHAnsi" w:hAnsiTheme="majorHAnsi"/>
          </w:rPr>
          <w:t>, including</w:t>
        </w:r>
      </w:ins>
      <w:ins w:id="349" w:author="Yoonsu Cho" w:date="2018-08-01T14:53:00Z">
        <w:del w:id="350" w:author="Gibran Hemani" w:date="2018-08-21T11:37:00Z">
          <w:r w:rsidR="00C5646C" w:rsidDel="00505FFF">
            <w:rPr>
              <w:rFonts w:asciiTheme="majorHAnsi" w:hAnsiTheme="majorHAnsi"/>
            </w:rPr>
            <w:delText>:</w:delText>
          </w:r>
        </w:del>
        <w:r w:rsidR="00C5646C">
          <w:rPr>
            <w:rFonts w:asciiTheme="majorHAnsi" w:hAnsiTheme="majorHAnsi"/>
          </w:rPr>
          <w:t xml:space="preserve"> </w:t>
        </w:r>
      </w:ins>
      <w:del w:id="351" w:author="Gibran Hemani" w:date="2018-08-21T11:40:00Z">
        <w:r w:rsidR="00535D86" w:rsidRPr="00486CE0" w:rsidDel="00136E16">
          <w:rPr>
            <w:rFonts w:asciiTheme="majorHAnsi" w:hAnsiTheme="majorHAnsi"/>
          </w:rPr>
          <w:delText xml:space="preserve">adiposity </w:delText>
        </w:r>
      </w:del>
      <w:ins w:id="352" w:author="Gibran Hemani" w:date="2018-08-21T11:40:00Z">
        <w:r w:rsidR="00136E16">
          <w:rPr>
            <w:rFonts w:asciiTheme="majorHAnsi" w:hAnsiTheme="majorHAnsi"/>
          </w:rPr>
          <w:t xml:space="preserve">anthropometric measures </w:t>
        </w:r>
      </w:ins>
      <w:r w:rsidR="00535D86" w:rsidRPr="00486CE0">
        <w:rPr>
          <w:rFonts w:asciiTheme="majorHAnsi" w:hAnsiTheme="majorHAnsi"/>
        </w:rPr>
        <w:t>(e.g. hip circumference), cholesterol levels, diagnosis of thyroid disease, and smoking status.</w:t>
      </w:r>
    </w:p>
    <w:p w14:paraId="3E6E6E6C" w14:textId="2F2B6F39" w:rsidR="009365B1" w:rsidDel="00DB7038" w:rsidRDefault="009365B1" w:rsidP="007956D9">
      <w:pPr>
        <w:jc w:val="both"/>
        <w:rPr>
          <w:del w:id="353" w:author="Yoonsu Cho" w:date="2018-07-30T18:51:00Z"/>
          <w:rFonts w:asciiTheme="majorHAnsi" w:hAnsiTheme="majorHAnsi"/>
        </w:rPr>
      </w:pPr>
    </w:p>
    <w:p w14:paraId="1EDDEEC2" w14:textId="77777777" w:rsidR="00ED0C06" w:rsidRDefault="00535D86" w:rsidP="009365B1">
      <w:pPr>
        <w:jc w:val="both"/>
        <w:rPr>
          <w:ins w:id="354" w:author="Gibran Hemani" w:date="2018-08-21T12:07:00Z"/>
          <w:rFonts w:asciiTheme="majorHAnsi" w:hAnsiTheme="majorHAnsi"/>
        </w:rPr>
      </w:pPr>
      <w:ins w:id="355" w:author="Yoonsu Cho" w:date="2018-07-30T18:45:00Z">
        <w:del w:id="356" w:author="Gibran Hemani" w:date="2018-08-21T12:07:00Z">
          <w:r w:rsidDel="00ED0C06">
            <w:rPr>
              <w:rFonts w:asciiTheme="majorHAnsi" w:hAnsiTheme="majorHAnsi"/>
            </w:rPr>
            <w:delText>Whilst the IVW estimate using all variants indicate</w:delText>
          </w:r>
        </w:del>
      </w:ins>
      <w:ins w:id="357" w:author="Yoonsu Cho" w:date="2018-08-01T14:53:00Z">
        <w:del w:id="358" w:author="Gibran Hemani" w:date="2018-08-21T12:07:00Z">
          <w:r w:rsidR="00C5646C" w:rsidDel="00ED0C06">
            <w:rPr>
              <w:rFonts w:asciiTheme="majorHAnsi" w:hAnsiTheme="majorHAnsi"/>
            </w:rPr>
            <w:delText>d</w:delText>
          </w:r>
        </w:del>
      </w:ins>
      <w:ins w:id="359" w:author="Yoonsu Cho" w:date="2018-07-30T18:45:00Z">
        <w:del w:id="360" w:author="Gibran Hemani" w:date="2018-08-21T12:07:00Z">
          <w:r w:rsidDel="00ED0C06">
            <w:rPr>
              <w:rFonts w:asciiTheme="majorHAnsi" w:hAnsiTheme="majorHAnsi"/>
            </w:rPr>
            <w:delText xml:space="preserve"> null association</w:delText>
          </w:r>
        </w:del>
      </w:ins>
      <w:del w:id="361" w:author="Gibran Hemani" w:date="2018-08-21T12:07:00Z">
        <w:r w:rsidR="009365B1" w:rsidRPr="00486CE0" w:rsidDel="00ED0C06">
          <w:rPr>
            <w:rFonts w:asciiTheme="majorHAnsi" w:hAnsiTheme="majorHAnsi"/>
          </w:rPr>
          <w:delText xml:space="preserve">, </w:delText>
        </w:r>
      </w:del>
      <w:del w:id="362" w:author="Gibran Hemani" w:date="2018-08-21T12:04:00Z">
        <w:r w:rsidR="009365B1" w:rsidRPr="00486CE0" w:rsidDel="00ED0C06">
          <w:rPr>
            <w:rFonts w:asciiTheme="majorHAnsi" w:hAnsiTheme="majorHAnsi"/>
          </w:rPr>
          <w:delText xml:space="preserve">the IVW method estimated an </w:delText>
        </w:r>
      </w:del>
    </w:p>
    <w:p w14:paraId="437EEE31" w14:textId="4206309C" w:rsidR="009365B1" w:rsidRPr="00486CE0" w:rsidRDefault="00ED0C06" w:rsidP="009365B1">
      <w:pPr>
        <w:jc w:val="both"/>
        <w:rPr>
          <w:rFonts w:asciiTheme="majorHAnsi" w:hAnsiTheme="majorHAnsi"/>
        </w:rPr>
      </w:pPr>
      <w:ins w:id="363" w:author="Gibran Hemani" w:date="2018-08-21T12:07:00Z">
        <w:r>
          <w:rPr>
            <w:rFonts w:asciiTheme="majorHAnsi" w:hAnsiTheme="majorHAnsi"/>
          </w:rPr>
          <w:t xml:space="preserve">Removing </w:t>
        </w:r>
      </w:ins>
      <w:ins w:id="364" w:author="Gibran Hemani" w:date="2018-08-21T12:04:00Z">
        <w:r>
          <w:rPr>
            <w:rFonts w:asciiTheme="majorHAnsi" w:hAnsiTheme="majorHAnsi"/>
          </w:rPr>
          <w:t>the outliers</w:t>
        </w:r>
      </w:ins>
      <w:ins w:id="365" w:author="Gibran Hemani" w:date="2018-08-21T12:07:00Z">
        <w:r>
          <w:rPr>
            <w:rFonts w:asciiTheme="majorHAnsi" w:hAnsiTheme="majorHAnsi"/>
          </w:rPr>
          <w:t xml:space="preserve"> in the IVW analysis led to a more precise (though slightly attenuated) </w:t>
        </w:r>
        <w:proofErr w:type="gramStart"/>
        <w:r>
          <w:rPr>
            <w:rFonts w:asciiTheme="majorHAnsi" w:hAnsiTheme="majorHAnsi"/>
          </w:rPr>
          <w:t xml:space="preserve">estimate </w:t>
        </w:r>
      </w:ins>
      <w:ins w:id="366" w:author="Gibran Hemani" w:date="2018-08-21T12:04:00Z">
        <w:r>
          <w:rPr>
            <w:rFonts w:asciiTheme="majorHAnsi" w:hAnsiTheme="majorHAnsi"/>
          </w:rPr>
          <w:t xml:space="preserve"> </w:t>
        </w:r>
      </w:ins>
      <w:ins w:id="367" w:author="Gibran Hemani" w:date="2018-08-21T12:08:00Z">
        <w:r>
          <w:rPr>
            <w:rFonts w:asciiTheme="majorHAnsi" w:hAnsiTheme="majorHAnsi"/>
          </w:rPr>
          <w:t>of</w:t>
        </w:r>
        <w:proofErr w:type="gramEnd"/>
        <w:r>
          <w:rPr>
            <w:rFonts w:asciiTheme="majorHAnsi" w:hAnsiTheme="majorHAnsi"/>
          </w:rPr>
          <w:t xml:space="preserve"> the </w:t>
        </w:r>
      </w:ins>
      <w:r w:rsidR="009365B1" w:rsidRPr="00486CE0">
        <w:rPr>
          <w:rFonts w:asciiTheme="majorHAnsi" w:hAnsiTheme="majorHAnsi"/>
        </w:rPr>
        <w:t>influence of higher urate levels on CHD risk (Beta: 0.05; 95% CI: 0.01, 0.10 and Beta: 0.06, 95% CIs: 0.06, 0.12, respectively</w:t>
      </w:r>
      <w:ins w:id="368" w:author="Gibran Hemani" w:date="2018-08-21T12:10:00Z">
        <w:r>
          <w:rPr>
            <w:rFonts w:asciiTheme="majorHAnsi" w:hAnsiTheme="majorHAnsi"/>
          </w:rPr>
          <w:t>, Table 2</w:t>
        </w:r>
      </w:ins>
      <w:r w:rsidR="009365B1" w:rsidRPr="00486CE0">
        <w:rPr>
          <w:rFonts w:asciiTheme="majorHAnsi" w:hAnsiTheme="majorHAnsi"/>
        </w:rPr>
        <w:t>)</w:t>
      </w:r>
      <w:ins w:id="369" w:author="Yoonsu Cho" w:date="2018-07-30T18:46:00Z">
        <w:del w:id="370" w:author="Gibran Hemani" w:date="2018-08-21T12:08:00Z">
          <w:r w:rsidR="00535D86" w:rsidDel="00ED0C06">
            <w:rPr>
              <w:rFonts w:asciiTheme="majorHAnsi" w:hAnsiTheme="majorHAnsi"/>
            </w:rPr>
            <w:delText xml:space="preserve"> w</w:delText>
          </w:r>
          <w:r w:rsidR="00535D86" w:rsidRPr="00486CE0" w:rsidDel="00ED0C06">
            <w:rPr>
              <w:rFonts w:asciiTheme="majorHAnsi" w:hAnsiTheme="majorHAnsi"/>
            </w:rPr>
            <w:delText>hen the outliers were removed</w:delText>
          </w:r>
        </w:del>
      </w:ins>
      <w:r w:rsidR="009365B1" w:rsidRPr="00486CE0">
        <w:rPr>
          <w:rFonts w:asciiTheme="majorHAnsi" w:hAnsiTheme="majorHAnsi"/>
        </w:rPr>
        <w:t xml:space="preserve">. </w:t>
      </w:r>
      <w:del w:id="371" w:author="Gibran Hemani" w:date="2018-08-21T12:08:00Z">
        <w:r w:rsidR="009365B1" w:rsidRPr="00486CE0" w:rsidDel="00ED0C06">
          <w:rPr>
            <w:rFonts w:asciiTheme="majorHAnsi" w:hAnsiTheme="majorHAnsi"/>
          </w:rPr>
          <w:delText xml:space="preserve">This suggestive evidence for association disappeared </w:delText>
        </w:r>
      </w:del>
      <w:ins w:id="372" w:author="Gibran Hemani" w:date="2018-08-21T12:11:00Z">
        <w:r>
          <w:rPr>
            <w:rFonts w:asciiTheme="majorHAnsi" w:hAnsiTheme="majorHAnsi"/>
          </w:rPr>
          <w:t xml:space="preserve">The adjustment model indicated an attenuated IVW estimate, with </w:t>
        </w:r>
      </w:ins>
      <w:ins w:id="373" w:author="Yoonsu Cho" w:date="2018-07-30T18:47:00Z">
        <w:del w:id="374" w:author="Gibran Hemani" w:date="2018-08-21T12:08:00Z">
          <w:r w:rsidR="00535D86" w:rsidDel="00ED0C06">
            <w:rPr>
              <w:rFonts w:asciiTheme="majorHAnsi" w:hAnsiTheme="majorHAnsi"/>
            </w:rPr>
            <w:delText xml:space="preserve">again </w:delText>
          </w:r>
        </w:del>
      </w:ins>
      <w:ins w:id="375" w:author="Gibran Hemani" w:date="2018-08-21T12:08:00Z">
        <w:r>
          <w:rPr>
            <w:rFonts w:asciiTheme="majorHAnsi" w:hAnsiTheme="majorHAnsi"/>
          </w:rPr>
          <w:t xml:space="preserve">confidence </w:t>
        </w:r>
      </w:ins>
      <w:del w:id="376" w:author="Gibran Hemani" w:date="2018-08-21T12:10:00Z">
        <w:r w:rsidR="009365B1" w:rsidRPr="00486CE0" w:rsidDel="00ED0C06">
          <w:rPr>
            <w:rFonts w:asciiTheme="majorHAnsi" w:hAnsiTheme="majorHAnsi"/>
          </w:rPr>
          <w:delText xml:space="preserve">in the </w:delText>
        </w:r>
      </w:del>
      <w:ins w:id="377" w:author="Gibran Hemani" w:date="2018-08-21T12:10:00Z">
        <w:r>
          <w:rPr>
            <w:rFonts w:asciiTheme="majorHAnsi" w:hAnsiTheme="majorHAnsi"/>
          </w:rPr>
          <w:t xml:space="preserve">intervals </w:t>
        </w:r>
      </w:ins>
      <w:ins w:id="378" w:author="Gibran Hemani" w:date="2018-08-21T12:11:00Z">
        <w:r>
          <w:rPr>
            <w:rFonts w:asciiTheme="majorHAnsi" w:hAnsiTheme="majorHAnsi"/>
          </w:rPr>
          <w:t>spanning the null (Beta: 0.068, 95% CI: -0.008,0.144)</w:t>
        </w:r>
      </w:ins>
      <w:ins w:id="379" w:author="Gibran Hemani" w:date="2018-08-21T12:10:00Z">
        <w:r>
          <w:rPr>
            <w:rFonts w:asciiTheme="majorHAnsi" w:hAnsiTheme="majorHAnsi"/>
          </w:rPr>
          <w:t xml:space="preserve"> </w:t>
        </w:r>
      </w:ins>
      <w:del w:id="380" w:author="Gibran Hemani" w:date="2018-08-21T12:12:00Z">
        <w:r w:rsidR="009365B1" w:rsidRPr="00486CE0" w:rsidDel="00ED0C06">
          <w:rPr>
            <w:rFonts w:asciiTheme="majorHAnsi" w:hAnsiTheme="majorHAnsi"/>
          </w:rPr>
          <w:delText>adjustment model</w:delText>
        </w:r>
      </w:del>
      <w:ins w:id="381" w:author="Yoonsu Cho" w:date="2018-08-01T14:54:00Z">
        <w:del w:id="382" w:author="Gibran Hemani" w:date="2018-08-21T12:12:00Z">
          <w:r w:rsidR="00C5646C" w:rsidDel="00ED0C06">
            <w:rPr>
              <w:rFonts w:asciiTheme="majorHAnsi" w:hAnsiTheme="majorHAnsi"/>
            </w:rPr>
            <w:delText xml:space="preserve">, </w:delText>
          </w:r>
        </w:del>
        <w:r w:rsidR="00C5646C">
          <w:rPr>
            <w:rFonts w:asciiTheme="majorHAnsi" w:hAnsiTheme="majorHAnsi"/>
          </w:rPr>
          <w:t>whilst</w:t>
        </w:r>
      </w:ins>
      <w:del w:id="383" w:author="Yoonsu Cho" w:date="2018-08-01T14:54:00Z">
        <w:r w:rsidR="009365B1" w:rsidRPr="00486CE0" w:rsidDel="00C5646C">
          <w:rPr>
            <w:rFonts w:asciiTheme="majorHAnsi" w:hAnsiTheme="majorHAnsi"/>
          </w:rPr>
          <w:delText>.</w:delText>
        </w:r>
      </w:del>
      <w:r w:rsidR="009365B1" w:rsidRPr="00486CE0">
        <w:rPr>
          <w:rFonts w:asciiTheme="majorHAnsi" w:hAnsiTheme="majorHAnsi"/>
        </w:rPr>
        <w:t xml:space="preserve"> </w:t>
      </w:r>
      <w:ins w:id="384" w:author="Yoonsu Cho" w:date="2018-08-01T14:54:00Z">
        <w:r w:rsidR="00C5646C">
          <w:rPr>
            <w:rFonts w:asciiTheme="majorHAnsi" w:hAnsiTheme="majorHAnsi"/>
          </w:rPr>
          <w:t>t</w:t>
        </w:r>
      </w:ins>
      <w:ins w:id="385" w:author="Yoonsu Cho" w:date="2018-07-30T18:53:00Z">
        <w:r w:rsidR="0071401F">
          <w:rPr>
            <w:rFonts w:asciiTheme="majorHAnsi" w:hAnsiTheme="majorHAnsi"/>
          </w:rPr>
          <w:t>he degree of he</w:t>
        </w:r>
      </w:ins>
      <w:ins w:id="386" w:author="Yoonsu Cho" w:date="2018-07-30T18:54:00Z">
        <w:r w:rsidR="0071401F">
          <w:rPr>
            <w:rFonts w:asciiTheme="majorHAnsi" w:hAnsiTheme="majorHAnsi"/>
          </w:rPr>
          <w:t xml:space="preserve">terogeneity </w:t>
        </w:r>
      </w:ins>
      <w:ins w:id="387" w:author="Yoonsu Cho" w:date="2018-07-30T18:55:00Z">
        <w:r w:rsidR="0071401F">
          <w:rPr>
            <w:rFonts w:asciiTheme="majorHAnsi" w:hAnsiTheme="majorHAnsi"/>
          </w:rPr>
          <w:t xml:space="preserve">was halved </w:t>
        </w:r>
        <w:del w:id="388" w:author="Gibran Hemani" w:date="2018-08-21T12:12:00Z">
          <w:r w:rsidR="0071401F" w:rsidDel="00ED0C06">
            <w:rPr>
              <w:rFonts w:asciiTheme="majorHAnsi" w:hAnsiTheme="majorHAnsi"/>
            </w:rPr>
            <w:delText xml:space="preserve">when </w:delText>
          </w:r>
        </w:del>
      </w:ins>
      <w:ins w:id="389" w:author="Yoonsu Cho" w:date="2018-07-30T18:56:00Z">
        <w:del w:id="390" w:author="Gibran Hemani" w:date="2018-08-21T12:12:00Z">
          <w:r w:rsidR="0071401F" w:rsidDel="00ED0C06">
            <w:rPr>
              <w:rFonts w:asciiTheme="majorHAnsi" w:hAnsiTheme="majorHAnsi"/>
            </w:rPr>
            <w:delText>the SNP effect were adjusted</w:delText>
          </w:r>
        </w:del>
      </w:ins>
      <w:ins w:id="391" w:author="Gibran Hemani" w:date="2018-08-21T12:12:00Z">
        <w:r>
          <w:rPr>
            <w:rFonts w:asciiTheme="majorHAnsi" w:hAnsiTheme="majorHAnsi"/>
          </w:rPr>
          <w:t>by accounting for the pleiotropic pathways through two outlier SNPs</w:t>
        </w:r>
      </w:ins>
      <w:ins w:id="392" w:author="Yoonsu Cho" w:date="2018-07-30T18:56:00Z">
        <w:r w:rsidR="0071401F">
          <w:rPr>
            <w:rFonts w:asciiTheme="majorHAnsi" w:hAnsiTheme="majorHAnsi"/>
          </w:rPr>
          <w:t xml:space="preserve">. </w:t>
        </w:r>
      </w:ins>
      <w:r w:rsidR="00C5646C">
        <w:rPr>
          <w:rFonts w:asciiTheme="majorHAnsi" w:hAnsiTheme="majorHAnsi"/>
        </w:rPr>
        <w:t>T</w:t>
      </w:r>
      <w:r w:rsidR="009365B1" w:rsidRPr="00486CE0">
        <w:rPr>
          <w:rFonts w:asciiTheme="majorHAnsi" w:hAnsiTheme="majorHAnsi"/>
        </w:rPr>
        <w:t xml:space="preserve">he </w:t>
      </w:r>
      <w:del w:id="393" w:author="Gibran Hemani" w:date="2018-08-21T12:13:00Z">
        <w:r w:rsidR="009365B1" w:rsidRPr="00486CE0" w:rsidDel="00ED0C06">
          <w:rPr>
            <w:rFonts w:asciiTheme="majorHAnsi" w:hAnsiTheme="majorHAnsi"/>
          </w:rPr>
          <w:delText xml:space="preserve">corrected </w:delText>
        </w:r>
      </w:del>
      <w:ins w:id="394" w:author="Gibran Hemani" w:date="2018-08-21T12:13:00Z">
        <w:r>
          <w:rPr>
            <w:rFonts w:asciiTheme="majorHAnsi" w:hAnsiTheme="majorHAnsi"/>
          </w:rPr>
          <w:t xml:space="preserve">adjusted </w:t>
        </w:r>
      </w:ins>
      <w:r w:rsidR="009365B1" w:rsidRPr="00486CE0">
        <w:rPr>
          <w:rFonts w:asciiTheme="majorHAnsi" w:hAnsiTheme="majorHAnsi"/>
        </w:rPr>
        <w:t xml:space="preserve">scatter plot showed that outliers moved towards the fitted line after </w:t>
      </w:r>
      <w:ins w:id="395" w:author="Yoonsu Cho" w:date="2018-07-30T18:47:00Z">
        <w:r w:rsidR="00535D86">
          <w:rPr>
            <w:rFonts w:asciiTheme="majorHAnsi" w:hAnsiTheme="majorHAnsi"/>
          </w:rPr>
          <w:t>controlling for</w:t>
        </w:r>
        <w:r w:rsidR="00535D86" w:rsidRPr="00486CE0">
          <w:rPr>
            <w:rFonts w:asciiTheme="majorHAnsi" w:hAnsiTheme="majorHAnsi"/>
          </w:rPr>
          <w:t xml:space="preserve"> </w:t>
        </w:r>
      </w:ins>
      <w:r w:rsidR="009365B1" w:rsidRPr="00486CE0">
        <w:rPr>
          <w:rFonts w:asciiTheme="majorHAnsi" w:hAnsiTheme="majorHAnsi"/>
        </w:rPr>
        <w:t xml:space="preserve">the </w:t>
      </w:r>
      <w:ins w:id="396" w:author="Yoonsu Cho" w:date="2018-07-30T18:49:00Z">
        <w:r w:rsidR="008F5A8F">
          <w:rPr>
            <w:rFonts w:asciiTheme="majorHAnsi" w:hAnsiTheme="majorHAnsi"/>
          </w:rPr>
          <w:t xml:space="preserve">SNP </w:t>
        </w:r>
      </w:ins>
      <w:ins w:id="397" w:author="Yoonsu Cho" w:date="2018-07-30T18:47:00Z">
        <w:r w:rsidR="00535D86">
          <w:rPr>
            <w:rFonts w:asciiTheme="majorHAnsi" w:hAnsiTheme="majorHAnsi"/>
          </w:rPr>
          <w:t xml:space="preserve">effect on </w:t>
        </w:r>
      </w:ins>
      <w:ins w:id="398" w:author="Yoonsu Cho" w:date="2018-07-30T18:48:00Z">
        <w:r w:rsidR="00535D86">
          <w:rPr>
            <w:rFonts w:asciiTheme="majorHAnsi" w:hAnsiTheme="majorHAnsi"/>
          </w:rPr>
          <w:t>the candidate traits</w:t>
        </w:r>
      </w:ins>
      <w:r w:rsidR="009365B1" w:rsidRPr="00486CE0">
        <w:rPr>
          <w:rFonts w:asciiTheme="majorHAnsi" w:hAnsiTheme="majorHAnsi"/>
        </w:rPr>
        <w:t xml:space="preserve"> (Figure </w:t>
      </w:r>
      <w:del w:id="399" w:author="Yoonsu Cho" w:date="2018-08-01T14:54:00Z">
        <w:r w:rsidR="009365B1" w:rsidRPr="00486CE0" w:rsidDel="00C5646C">
          <w:rPr>
            <w:rFonts w:asciiTheme="majorHAnsi" w:hAnsiTheme="majorHAnsi"/>
          </w:rPr>
          <w:delText>5</w:delText>
        </w:r>
        <w:r w:rsidR="009365B1" w:rsidDel="00C5646C">
          <w:rPr>
            <w:rFonts w:asciiTheme="majorHAnsi" w:hAnsiTheme="majorHAnsi"/>
          </w:rPr>
          <w:delText>C</w:delText>
        </w:r>
      </w:del>
      <w:ins w:id="400" w:author="Yoonsu Cho" w:date="2018-08-01T14:54:00Z">
        <w:r w:rsidR="00C5646C">
          <w:rPr>
            <w:rFonts w:asciiTheme="majorHAnsi" w:hAnsiTheme="majorHAnsi"/>
          </w:rPr>
          <w:t>4C</w:t>
        </w:r>
      </w:ins>
      <w:r w:rsidR="009365B1" w:rsidRPr="00486CE0">
        <w:rPr>
          <w:rFonts w:asciiTheme="majorHAnsi" w:hAnsiTheme="majorHAnsi"/>
        </w:rPr>
        <w:t xml:space="preserve">). </w:t>
      </w:r>
      <w:del w:id="401" w:author="Gibran Hemani" w:date="2018-08-21T12:14:00Z">
        <w:r w:rsidR="009365B1" w:rsidRPr="00486CE0" w:rsidDel="00ED0C06">
          <w:rPr>
            <w:rFonts w:asciiTheme="majorHAnsi" w:hAnsiTheme="majorHAnsi"/>
          </w:rPr>
          <w:delText>This</w:delText>
        </w:r>
      </w:del>
      <w:ins w:id="402" w:author="Yoonsu Cho" w:date="2018-07-30T18:49:00Z">
        <w:del w:id="403" w:author="Gibran Hemani" w:date="2018-08-21T12:14:00Z">
          <w:r w:rsidR="008F5A8F" w:rsidDel="00ED0C06">
            <w:rPr>
              <w:rFonts w:asciiTheme="majorHAnsi" w:hAnsiTheme="majorHAnsi"/>
            </w:rPr>
            <w:delText xml:space="preserve"> result</w:delText>
          </w:r>
        </w:del>
      </w:ins>
      <w:del w:id="404" w:author="Gibran Hemani" w:date="2018-08-21T12:14:00Z">
        <w:r w:rsidR="009365B1" w:rsidRPr="00486CE0" w:rsidDel="00ED0C06">
          <w:rPr>
            <w:rFonts w:asciiTheme="majorHAnsi" w:hAnsiTheme="majorHAnsi"/>
          </w:rPr>
          <w:delText xml:space="preserve"> suggest</w:delText>
        </w:r>
      </w:del>
      <w:ins w:id="405" w:author="Gibran Hemani" w:date="2018-08-21T12:14:00Z">
        <w:r>
          <w:rPr>
            <w:rFonts w:asciiTheme="majorHAnsi" w:hAnsiTheme="majorHAnsi"/>
          </w:rPr>
          <w:t xml:space="preserve">The results in this analysis suggest that it is unlikely that urate has a strong causal influence on CHD. Here, outlier removal appears to </w:t>
        </w:r>
        <w:r w:rsidR="007C3EBB">
          <w:rPr>
            <w:rFonts w:asciiTheme="majorHAnsi" w:hAnsiTheme="majorHAnsi"/>
          </w:rPr>
          <w:t>strengthen evidence for the wrong answer</w:t>
        </w:r>
      </w:ins>
      <w:del w:id="406" w:author="Gibran Hemani" w:date="2018-08-21T12:14:00Z">
        <w:r w:rsidR="009365B1" w:rsidRPr="00486CE0" w:rsidDel="00ED0C06">
          <w:rPr>
            <w:rFonts w:asciiTheme="majorHAnsi" w:hAnsiTheme="majorHAnsi"/>
          </w:rPr>
          <w:delText>ed</w:delText>
        </w:r>
        <w:r w:rsidR="009365B1" w:rsidRPr="00486CE0" w:rsidDel="007C3EBB">
          <w:rPr>
            <w:rFonts w:asciiTheme="majorHAnsi" w:hAnsiTheme="majorHAnsi"/>
          </w:rPr>
          <w:delText xml:space="preserve"> that those traits can be putative risk factors to the risk of CHD that can bias the association between urate and CHD</w:delText>
        </w:r>
      </w:del>
      <w:r w:rsidR="009365B1" w:rsidRPr="00486CE0">
        <w:rPr>
          <w:rFonts w:asciiTheme="majorHAnsi" w:hAnsiTheme="majorHAnsi"/>
        </w:rPr>
        <w:t xml:space="preserve">. </w:t>
      </w:r>
    </w:p>
    <w:p w14:paraId="641853D6" w14:textId="77777777" w:rsidR="009365B1" w:rsidRPr="00486CE0" w:rsidRDefault="009365B1" w:rsidP="007956D9">
      <w:pPr>
        <w:jc w:val="both"/>
        <w:rPr>
          <w:rFonts w:asciiTheme="majorHAnsi" w:hAnsiTheme="majorHAnsi"/>
        </w:rPr>
      </w:pPr>
    </w:p>
    <w:p w14:paraId="1107489C" w14:textId="29AE4AF8" w:rsidR="002918FB" w:rsidRPr="00486CE0" w:rsidRDefault="002918FB" w:rsidP="002918FB">
      <w:pPr>
        <w:pStyle w:val="Heading5"/>
        <w:rPr>
          <w:rFonts w:asciiTheme="majorHAnsi" w:hAnsiTheme="majorHAnsi"/>
        </w:rPr>
      </w:pPr>
      <w:r w:rsidRPr="00486CE0">
        <w:rPr>
          <w:rFonts w:asciiTheme="majorHAnsi" w:hAnsiTheme="majorHAnsi"/>
        </w:rPr>
        <w:t>Example 4: Sleep duration and schizophrenia</w:t>
      </w:r>
    </w:p>
    <w:p w14:paraId="40695548" w14:textId="6CA172C3" w:rsidR="00E46037" w:rsidRDefault="007C3EBB" w:rsidP="0047332D">
      <w:pPr>
        <w:pStyle w:val="NoSpacing"/>
        <w:jc w:val="both"/>
        <w:rPr>
          <w:ins w:id="407" w:author="Gibran Hemani" w:date="2018-08-21T12:19:00Z"/>
          <w:rFonts w:asciiTheme="majorHAnsi" w:hAnsiTheme="majorHAnsi"/>
        </w:rPr>
      </w:pPr>
      <w:ins w:id="408" w:author="Gibran Hemani" w:date="2018-08-21T12:16:00Z">
        <w:r>
          <w:rPr>
            <w:rFonts w:asciiTheme="majorHAnsi" w:hAnsiTheme="majorHAnsi"/>
          </w:rPr>
          <w:t xml:space="preserve">Previous studies have shown </w:t>
        </w:r>
        <w:r w:rsidRPr="007C3EBB">
          <w:rPr>
            <w:rFonts w:asciiTheme="majorHAnsi" w:hAnsiTheme="majorHAnsi"/>
            <w:highlight w:val="yellow"/>
            <w:rPrChange w:id="409" w:author="Gibran Hemani" w:date="2018-08-21T12:16:00Z">
              <w:rPr>
                <w:rFonts w:asciiTheme="majorHAnsi" w:hAnsiTheme="majorHAnsi"/>
              </w:rPr>
            </w:rPrChange>
          </w:rPr>
          <w:t>…</w:t>
        </w:r>
        <w:r>
          <w:rPr>
            <w:rFonts w:asciiTheme="majorHAnsi" w:hAnsiTheme="majorHAnsi"/>
          </w:rPr>
          <w:t xml:space="preserve"> </w:t>
        </w:r>
      </w:ins>
      <w:ins w:id="410" w:author="Yoonsu Cho" w:date="2018-07-30T18:58:00Z">
        <w:r w:rsidR="00C546FF" w:rsidRPr="00486CE0">
          <w:rPr>
            <w:rFonts w:asciiTheme="majorHAnsi" w:hAnsiTheme="majorHAnsi"/>
          </w:rPr>
          <w:t>We observed</w:t>
        </w:r>
        <w:del w:id="411" w:author="Gibran Hemani" w:date="2018-08-21T12:16:00Z">
          <w:r w:rsidR="00C546FF" w:rsidRPr="00486CE0" w:rsidDel="007C3EBB">
            <w:rPr>
              <w:rFonts w:asciiTheme="majorHAnsi" w:hAnsiTheme="majorHAnsi"/>
            </w:rPr>
            <w:delText xml:space="preserve"> </w:delText>
          </w:r>
          <w:r w:rsidR="00C546FF" w:rsidDel="007C3EBB">
            <w:rPr>
              <w:rFonts w:asciiTheme="majorHAnsi" w:hAnsiTheme="majorHAnsi"/>
            </w:rPr>
            <w:delText>a</w:delText>
          </w:r>
        </w:del>
        <w:r w:rsidR="00C546FF">
          <w:rPr>
            <w:rFonts w:asciiTheme="majorHAnsi" w:hAnsiTheme="majorHAnsi"/>
          </w:rPr>
          <w:t xml:space="preserve"> </w:t>
        </w:r>
        <w:r w:rsidR="00C546FF" w:rsidRPr="00486CE0">
          <w:rPr>
            <w:rFonts w:asciiTheme="majorHAnsi" w:hAnsiTheme="majorHAnsi"/>
          </w:rPr>
          <w:t xml:space="preserve">weak evidence </w:t>
        </w:r>
        <w:del w:id="412" w:author="Gibran Hemani" w:date="2018-08-21T12:17:00Z">
          <w:r w:rsidR="00C546FF" w:rsidRPr="00486CE0" w:rsidDel="007C3EBB">
            <w:rPr>
              <w:rFonts w:asciiTheme="majorHAnsi" w:hAnsiTheme="majorHAnsi"/>
            </w:rPr>
            <w:delText xml:space="preserve">of the </w:delText>
          </w:r>
        </w:del>
      </w:ins>
      <w:ins w:id="413" w:author="Gibran Hemani" w:date="2018-08-21T12:17:00Z">
        <w:r>
          <w:rPr>
            <w:rFonts w:asciiTheme="majorHAnsi" w:hAnsiTheme="majorHAnsi"/>
          </w:rPr>
          <w:t xml:space="preserve">for any </w:t>
        </w:r>
      </w:ins>
      <w:ins w:id="414" w:author="Yoonsu Cho" w:date="2018-07-30T18:58:00Z">
        <w:r w:rsidR="00C546FF" w:rsidRPr="00486CE0">
          <w:rPr>
            <w:rFonts w:asciiTheme="majorHAnsi" w:hAnsiTheme="majorHAnsi"/>
          </w:rPr>
          <w:t>association between sleep duration and schizophrenia</w:t>
        </w:r>
        <w:r w:rsidR="00C546FF">
          <w:rPr>
            <w:rFonts w:asciiTheme="majorHAnsi" w:hAnsiTheme="majorHAnsi"/>
          </w:rPr>
          <w:t xml:space="preserve"> (Beta: </w:t>
        </w:r>
        <w:r w:rsidR="00C546FF">
          <w:t>0.17; 95% CIs: -0.56, 0.89</w:t>
        </w:r>
      </w:ins>
      <w:ins w:id="415" w:author="Gibran Hemani" w:date="2018-08-21T12:17:00Z">
        <w:r>
          <w:t xml:space="preserve">), but </w:t>
        </w:r>
      </w:ins>
      <w:ins w:id="416" w:author="Yoonsu Cho" w:date="2018-07-30T18:58:00Z">
        <w:del w:id="417" w:author="Gibran Hemani" w:date="2018-08-21T12:17:00Z">
          <w:r w:rsidR="00C546FF" w:rsidDel="007C3EBB">
            <w:delText>)</w:delText>
          </w:r>
        </w:del>
      </w:ins>
      <w:ins w:id="418" w:author="Yoonsu Cho" w:date="2018-07-30T19:00:00Z">
        <w:del w:id="419" w:author="Gibran Hemani" w:date="2018-08-21T12:17:00Z">
          <w:r w:rsidR="00C546FF" w:rsidDel="007C3EBB">
            <w:delText xml:space="preserve">. </w:delText>
          </w:r>
        </w:del>
      </w:ins>
      <w:ins w:id="420" w:author="Gibran Hemani" w:date="2018-08-21T12:17:00Z">
        <w:r>
          <w:t>t</w:t>
        </w:r>
      </w:ins>
      <w:ins w:id="421" w:author="Yoonsu Cho" w:date="2018-07-30T19:00:00Z">
        <w:del w:id="422" w:author="Gibran Hemani" w:date="2018-08-21T12:17:00Z">
          <w:r w:rsidR="00C546FF" w:rsidDel="007C3EBB">
            <w:delText>T</w:delText>
          </w:r>
        </w:del>
        <w:r w:rsidR="00C546FF">
          <w:t>here was substantial heterogen</w:t>
        </w:r>
      </w:ins>
      <w:ins w:id="423" w:author="Yoonsu Cho" w:date="2018-07-30T19:01:00Z">
        <w:r w:rsidR="00C546FF">
          <w:t xml:space="preserve">eity when all </w:t>
        </w:r>
        <w:r w:rsidR="00E46037">
          <w:t>SNPs were used (Q= 204.8, p=</w:t>
        </w:r>
      </w:ins>
      <w:ins w:id="424" w:author="Gibran Hemani" w:date="2018-08-21T12:18:00Z">
        <w:r>
          <w:t>6.9e-26</w:t>
        </w:r>
      </w:ins>
      <w:ins w:id="425" w:author="Yoonsu Cho" w:date="2018-07-30T19:01:00Z">
        <w:del w:id="426" w:author="Gibran Hemani" w:date="2018-08-21T12:18:00Z">
          <w:r w:rsidR="00E46037" w:rsidDel="007C3EBB">
            <w:delText>?</w:delText>
          </w:r>
        </w:del>
        <w:r w:rsidR="00E46037">
          <w:t xml:space="preserve">). </w:t>
        </w:r>
      </w:ins>
      <w:ins w:id="427" w:author="Yoonsu Cho" w:date="2018-07-30T19:06:00Z">
        <w:r w:rsidR="00E46037">
          <w:t>Six outlier</w:t>
        </w:r>
      </w:ins>
      <w:ins w:id="428" w:author="Gibran Hemani" w:date="2018-08-21T12:18:00Z">
        <w:r>
          <w:t xml:space="preserve"> instruments</w:t>
        </w:r>
      </w:ins>
      <w:ins w:id="429" w:author="Yoonsu Cho" w:date="2018-07-30T19:10:00Z">
        <w:del w:id="430" w:author="Gibran Hemani" w:date="2018-08-21T12:18:00Z">
          <w:r w:rsidR="002B441C" w:rsidDel="007C3EBB">
            <w:delText>s</w:delText>
          </w:r>
        </w:del>
        <w:r w:rsidR="002B441C">
          <w:t xml:space="preserve"> </w:t>
        </w:r>
      </w:ins>
      <w:ins w:id="431" w:author="Yoonsu Cho" w:date="2018-07-30T19:09:00Z">
        <w:r w:rsidR="00E46037">
          <w:t xml:space="preserve">were </w:t>
        </w:r>
      </w:ins>
      <w:ins w:id="432" w:author="Yoonsu Cho" w:date="2018-07-30T19:07:00Z">
        <w:r w:rsidR="00E46037">
          <w:t xml:space="preserve">detected </w:t>
        </w:r>
      </w:ins>
      <w:ins w:id="433" w:author="Gibran Hemani" w:date="2018-08-21T12:18:00Z">
        <w:r>
          <w:t xml:space="preserve">which </w:t>
        </w:r>
      </w:ins>
      <w:ins w:id="434" w:author="Yoonsu Cho" w:date="2018-07-30T19:07:00Z">
        <w:del w:id="435" w:author="Gibran Hemani" w:date="2018-08-21T12:18:00Z">
          <w:r w:rsidR="00E46037" w:rsidDel="007C3EBB">
            <w:delText xml:space="preserve">and </w:delText>
          </w:r>
        </w:del>
      </w:ins>
      <w:ins w:id="436" w:author="Yoonsu Cho" w:date="2018-07-30T19:10:00Z">
        <w:del w:id="437" w:author="Gibran Hemani" w:date="2018-08-21T12:18:00Z">
          <w:r w:rsidR="00E46037" w:rsidDel="007C3EBB">
            <w:delText xml:space="preserve">were </w:delText>
          </w:r>
        </w:del>
      </w:ins>
      <w:ins w:id="438" w:author="Yoonsu Cho" w:date="2018-07-30T19:06:00Z">
        <w:del w:id="439" w:author="Gibran Hemani" w:date="2018-08-21T12:18:00Z">
          <w:r w:rsidR="00E46037" w:rsidDel="007C3EBB">
            <w:delText xml:space="preserve">attributable to the </w:delText>
          </w:r>
        </w:del>
      </w:ins>
      <w:ins w:id="440" w:author="Yoonsu Cho" w:date="2018-07-30T19:07:00Z">
        <w:del w:id="441" w:author="Gibran Hemani" w:date="2018-08-21T12:18:00Z">
          <w:r w:rsidR="00E46037" w:rsidDel="007C3EBB">
            <w:delText>heterogeneity</w:delText>
          </w:r>
        </w:del>
      </w:ins>
      <w:ins w:id="442" w:author="Yoonsu Cho" w:date="2018-07-30T19:10:00Z">
        <w:del w:id="443" w:author="Gibran Hemani" w:date="2018-08-21T12:18:00Z">
          <w:r w:rsidR="002B441C" w:rsidDel="007C3EBB">
            <w:delText xml:space="preserve"> </w:delText>
          </w:r>
        </w:del>
      </w:ins>
      <w:ins w:id="444" w:author="Yoonsu Cho" w:date="2018-08-01T14:58:00Z">
        <w:del w:id="445" w:author="Gibran Hemani" w:date="2018-08-21T12:18:00Z">
          <w:r w:rsidR="00D35C29" w:rsidDel="007C3EBB">
            <w:delText>ha</w:delText>
          </w:r>
        </w:del>
      </w:ins>
      <w:ins w:id="446" w:author="Yoonsu Cho" w:date="2018-08-01T14:59:00Z">
        <w:del w:id="447" w:author="Gibran Hemani" w:date="2018-08-21T12:18:00Z">
          <w:r w:rsidR="00D35C29" w:rsidDel="007C3EBB">
            <w:delText>ving associations</w:delText>
          </w:r>
        </w:del>
      </w:ins>
      <w:ins w:id="448" w:author="Yoonsu Cho" w:date="2018-07-30T19:11:00Z">
        <w:del w:id="449" w:author="Gibran Hemani" w:date="2018-08-21T12:18:00Z">
          <w:r w:rsidR="002B441C" w:rsidDel="007C3EBB">
            <w:delText xml:space="preserve"> </w:delText>
          </w:r>
        </w:del>
      </w:ins>
      <w:ins w:id="450" w:author="Gibran Hemani" w:date="2018-08-21T12:18:00Z">
        <w:r>
          <w:t xml:space="preserve">associated </w:t>
        </w:r>
      </w:ins>
      <w:ins w:id="451" w:author="Yoonsu Cho" w:date="2018-07-30T19:11:00Z">
        <w:r w:rsidR="002B441C">
          <w:t>with 46 candidate traits</w:t>
        </w:r>
      </w:ins>
      <w:ins w:id="452" w:author="Gibran Hemani" w:date="2018-08-21T12:18:00Z">
        <w:r>
          <w:t xml:space="preserve"> (p &lt; 5e-8)</w:t>
        </w:r>
      </w:ins>
      <w:ins w:id="453" w:author="Yoonsu Cho" w:date="2018-07-30T19:07:00Z">
        <w:r w:rsidR="00E46037">
          <w:t>.</w:t>
        </w:r>
      </w:ins>
      <w:ins w:id="454" w:author="Yoonsu Cho" w:date="2018-07-30T19:11:00Z">
        <w:r w:rsidR="002B441C">
          <w:t xml:space="preserve"> </w:t>
        </w:r>
      </w:ins>
      <w:ins w:id="455" w:author="Yoonsu Cho" w:date="2018-07-30T19:12:00Z">
        <w:r w:rsidR="00F3128A">
          <w:t>Among those outliers, t</w:t>
        </w:r>
      </w:ins>
      <w:ins w:id="456" w:author="Yoonsu Cho" w:date="2018-07-30T19:11:00Z">
        <w:r w:rsidR="00F3128A">
          <w:t xml:space="preserve">he </w:t>
        </w:r>
        <w:r w:rsidR="00F3128A" w:rsidRPr="00486CE0">
          <w:rPr>
            <w:rFonts w:asciiTheme="majorHAnsi" w:hAnsiTheme="majorHAnsi"/>
          </w:rPr>
          <w:t xml:space="preserve">rs7764984 </w:t>
        </w:r>
        <w:r w:rsidR="00F3128A">
          <w:rPr>
            <w:rFonts w:asciiTheme="majorHAnsi" w:hAnsiTheme="majorHAnsi"/>
          </w:rPr>
          <w:t xml:space="preserve">variant near </w:t>
        </w:r>
        <w:r w:rsidR="00F3128A" w:rsidRPr="00486CE0">
          <w:rPr>
            <w:rFonts w:asciiTheme="majorHAnsi" w:hAnsiTheme="majorHAnsi"/>
            <w:i/>
          </w:rPr>
          <w:t>HIST1H2BJ</w:t>
        </w:r>
        <w:r w:rsidR="00F3128A" w:rsidRPr="00486CE0">
          <w:rPr>
            <w:rFonts w:asciiTheme="majorHAnsi" w:hAnsiTheme="majorHAnsi"/>
          </w:rPr>
          <w:t xml:space="preserve"> and </w:t>
        </w:r>
        <w:r w:rsidR="00F3128A">
          <w:rPr>
            <w:rFonts w:asciiTheme="majorHAnsi" w:hAnsiTheme="majorHAnsi"/>
          </w:rPr>
          <w:t xml:space="preserve">the </w:t>
        </w:r>
        <w:r w:rsidR="00F3128A" w:rsidRPr="00486CE0">
          <w:rPr>
            <w:rFonts w:asciiTheme="majorHAnsi" w:hAnsiTheme="majorHAnsi"/>
          </w:rPr>
          <w:t>rs13107325</w:t>
        </w:r>
        <w:r w:rsidR="00F3128A">
          <w:rPr>
            <w:rFonts w:asciiTheme="majorHAnsi" w:hAnsiTheme="majorHAnsi"/>
          </w:rPr>
          <w:t xml:space="preserve"> variant</w:t>
        </w:r>
        <w:r w:rsidR="00F3128A" w:rsidRPr="00486CE0">
          <w:rPr>
            <w:rFonts w:asciiTheme="majorHAnsi" w:hAnsiTheme="majorHAnsi"/>
          </w:rPr>
          <w:t xml:space="preserve"> </w:t>
        </w:r>
      </w:ins>
      <w:ins w:id="457" w:author="Yoonsu Cho" w:date="2018-08-01T14:59:00Z">
        <w:r w:rsidR="00D35C29">
          <w:rPr>
            <w:rFonts w:asciiTheme="majorHAnsi" w:hAnsiTheme="majorHAnsi"/>
          </w:rPr>
          <w:t>near</w:t>
        </w:r>
      </w:ins>
      <w:ins w:id="458" w:author="Yoonsu Cho" w:date="2018-07-30T19:11:00Z">
        <w:r w:rsidR="00F3128A" w:rsidRPr="00486CE0">
          <w:rPr>
            <w:rFonts w:asciiTheme="majorHAnsi" w:hAnsiTheme="majorHAnsi"/>
          </w:rPr>
          <w:t xml:space="preserve"> </w:t>
        </w:r>
        <w:r w:rsidR="00F3128A" w:rsidRPr="00486CE0">
          <w:rPr>
            <w:rFonts w:asciiTheme="majorHAnsi" w:hAnsiTheme="majorHAnsi"/>
            <w:i/>
          </w:rPr>
          <w:t>SLC39A8</w:t>
        </w:r>
        <w:r w:rsidR="00F3128A" w:rsidRPr="00486CE0">
          <w:rPr>
            <w:rFonts w:asciiTheme="majorHAnsi" w:hAnsiTheme="majorHAnsi"/>
          </w:rPr>
          <w:t xml:space="preserve"> were </w:t>
        </w:r>
      </w:ins>
      <w:ins w:id="459" w:author="Yoonsu Cho" w:date="2018-07-30T19:12:00Z">
        <w:r w:rsidR="00F3128A">
          <w:rPr>
            <w:rFonts w:asciiTheme="majorHAnsi" w:hAnsiTheme="majorHAnsi"/>
          </w:rPr>
          <w:t>associated with</w:t>
        </w:r>
        <w:del w:id="460" w:author="Gibran Hemani" w:date="2018-08-21T12:19:00Z">
          <w:r w:rsidR="00F3128A" w:rsidDel="007C3EBB">
            <w:rPr>
              <w:rFonts w:asciiTheme="majorHAnsi" w:hAnsiTheme="majorHAnsi"/>
            </w:rPr>
            <w:delText xml:space="preserve"> </w:delText>
          </w:r>
        </w:del>
      </w:ins>
      <w:ins w:id="461" w:author="Yoonsu Cho" w:date="2018-07-30T19:13:00Z">
        <w:del w:id="462" w:author="Gibran Hemani" w:date="2018-08-21T12:19:00Z">
          <w:r w:rsidR="00F3128A" w:rsidDel="007C3EBB">
            <w:rPr>
              <w:rFonts w:asciiTheme="majorHAnsi" w:hAnsiTheme="majorHAnsi"/>
            </w:rPr>
            <w:delText>the</w:delText>
          </w:r>
        </w:del>
        <w:r w:rsidR="00F3128A">
          <w:rPr>
            <w:rFonts w:asciiTheme="majorHAnsi" w:hAnsiTheme="majorHAnsi"/>
          </w:rPr>
          <w:t xml:space="preserve"> </w:t>
        </w:r>
      </w:ins>
      <w:ins w:id="463" w:author="Gibran Hemani" w:date="2018-08-21T12:19:00Z">
        <w:r>
          <w:rPr>
            <w:rFonts w:asciiTheme="majorHAnsi" w:hAnsiTheme="majorHAnsi"/>
          </w:rPr>
          <w:t>three</w:t>
        </w:r>
      </w:ins>
      <w:ins w:id="464" w:author="Yoonsu Cho" w:date="2018-07-30T19:13:00Z">
        <w:del w:id="465" w:author="Gibran Hemani" w:date="2018-08-21T12:19:00Z">
          <w:r w:rsidR="00F3128A" w:rsidDel="007C3EBB">
            <w:rPr>
              <w:rFonts w:asciiTheme="majorHAnsi" w:hAnsiTheme="majorHAnsi"/>
            </w:rPr>
            <w:delText>4</w:delText>
          </w:r>
        </w:del>
        <w:r w:rsidR="00F3128A">
          <w:rPr>
            <w:rFonts w:asciiTheme="majorHAnsi" w:hAnsiTheme="majorHAnsi"/>
          </w:rPr>
          <w:t xml:space="preserve"> traits that </w:t>
        </w:r>
      </w:ins>
      <w:ins w:id="466" w:author="Gibran Hemani" w:date="2018-08-21T12:19:00Z">
        <w:r>
          <w:rPr>
            <w:rFonts w:asciiTheme="majorHAnsi" w:hAnsiTheme="majorHAnsi"/>
          </w:rPr>
          <w:t xml:space="preserve">putatively </w:t>
        </w:r>
      </w:ins>
      <w:ins w:id="467" w:author="Yoonsu Cho" w:date="2018-07-30T19:13:00Z">
        <w:r w:rsidR="00F3128A">
          <w:rPr>
            <w:rFonts w:asciiTheme="majorHAnsi" w:hAnsiTheme="majorHAnsi"/>
          </w:rPr>
          <w:t>influence</w:t>
        </w:r>
      </w:ins>
      <w:ins w:id="468" w:author="Gibran Hemani" w:date="2018-08-21T12:19:00Z">
        <w:r>
          <w:rPr>
            <w:rFonts w:asciiTheme="majorHAnsi" w:hAnsiTheme="majorHAnsi"/>
          </w:rPr>
          <w:t>d</w:t>
        </w:r>
      </w:ins>
      <w:ins w:id="469" w:author="Yoonsu Cho" w:date="2018-07-30T19:13:00Z">
        <w:r w:rsidR="00F3128A">
          <w:rPr>
            <w:rFonts w:asciiTheme="majorHAnsi" w:hAnsiTheme="majorHAnsi"/>
          </w:rPr>
          <w:t xml:space="preserve"> the outcome</w:t>
        </w:r>
      </w:ins>
      <w:ins w:id="470" w:author="Yoonsu Cho" w:date="2018-08-01T14:59:00Z">
        <w:r w:rsidR="00D35C29">
          <w:rPr>
            <w:rFonts w:asciiTheme="majorHAnsi" w:hAnsiTheme="majorHAnsi"/>
          </w:rPr>
          <w:t xml:space="preserve">: </w:t>
        </w:r>
      </w:ins>
      <w:ins w:id="471" w:author="Yoonsu Cho" w:date="2018-07-30T19:12:00Z">
        <w:r w:rsidR="00F3128A" w:rsidRPr="00486CE0">
          <w:rPr>
            <w:rFonts w:asciiTheme="majorHAnsi" w:hAnsiTheme="majorHAnsi"/>
          </w:rPr>
          <w:t>self-reported coeliac disease, body composition (impedance of leg) and memory function</w:t>
        </w:r>
      </w:ins>
      <w:ins w:id="472" w:author="Yoonsu Cho" w:date="2018-08-01T15:04:00Z">
        <w:r w:rsidR="00A73BE7">
          <w:rPr>
            <w:rFonts w:asciiTheme="majorHAnsi" w:hAnsiTheme="majorHAnsi"/>
          </w:rPr>
          <w:t xml:space="preserve"> (Figure 4D)</w:t>
        </w:r>
      </w:ins>
      <w:ins w:id="473" w:author="Yoonsu Cho" w:date="2018-07-30T19:14:00Z">
        <w:r w:rsidR="00F3128A">
          <w:rPr>
            <w:rFonts w:asciiTheme="majorHAnsi" w:hAnsiTheme="majorHAnsi"/>
          </w:rPr>
          <w:t>.</w:t>
        </w:r>
      </w:ins>
    </w:p>
    <w:p w14:paraId="08BC8B25" w14:textId="77777777" w:rsidR="007C3EBB" w:rsidRDefault="007C3EBB" w:rsidP="0047332D">
      <w:pPr>
        <w:pStyle w:val="NoSpacing"/>
        <w:jc w:val="both"/>
        <w:rPr>
          <w:ins w:id="474" w:author="Yoonsu Cho" w:date="2018-07-30T19:04:00Z"/>
        </w:rPr>
      </w:pPr>
    </w:p>
    <w:p w14:paraId="54311BD5" w14:textId="2F89423D" w:rsidR="009365B1" w:rsidRPr="00486CE0" w:rsidRDefault="00C949E2">
      <w:pPr>
        <w:jc w:val="both"/>
        <w:rPr>
          <w:rFonts w:asciiTheme="majorHAnsi" w:hAnsiTheme="majorHAnsi"/>
        </w:rPr>
      </w:pPr>
      <w:ins w:id="475" w:author="Gibran Hemani" w:date="2018-08-21T12:20:00Z">
        <w:r>
          <w:rPr>
            <w:rFonts w:asciiTheme="majorHAnsi" w:hAnsiTheme="majorHAnsi"/>
          </w:rPr>
          <w:t xml:space="preserve">We re-estimated the original association accounting for </w:t>
        </w:r>
      </w:ins>
      <w:ins w:id="476" w:author="Gibran Hemani" w:date="2018-08-21T12:21:00Z">
        <w:r>
          <w:rPr>
            <w:rFonts w:asciiTheme="majorHAnsi" w:hAnsiTheme="majorHAnsi"/>
          </w:rPr>
          <w:t xml:space="preserve">the detected </w:t>
        </w:r>
      </w:ins>
      <w:ins w:id="477" w:author="Gibran Hemani" w:date="2018-08-21T12:20:00Z">
        <w:r>
          <w:rPr>
            <w:rFonts w:asciiTheme="majorHAnsi" w:hAnsiTheme="majorHAnsi"/>
          </w:rPr>
          <w:t xml:space="preserve">outliers. </w:t>
        </w:r>
      </w:ins>
      <w:ins w:id="478" w:author="Yoonsu Cho" w:date="2018-07-30T19:14:00Z">
        <w:r w:rsidR="00F3128A">
          <w:rPr>
            <w:rFonts w:asciiTheme="majorHAnsi" w:hAnsiTheme="majorHAnsi"/>
          </w:rPr>
          <w:t xml:space="preserve">The </w:t>
        </w:r>
      </w:ins>
      <w:ins w:id="479" w:author="Yoonsu Cho" w:date="2018-07-30T19:15:00Z">
        <w:r w:rsidR="00F3128A">
          <w:rPr>
            <w:rFonts w:asciiTheme="majorHAnsi" w:hAnsiTheme="majorHAnsi"/>
          </w:rPr>
          <w:t xml:space="preserve">degree of heterogeneity </w:t>
        </w:r>
      </w:ins>
      <w:ins w:id="480" w:author="Yoonsu Cho" w:date="2018-07-30T19:16:00Z">
        <w:r w:rsidR="00F3128A">
          <w:rPr>
            <w:rFonts w:asciiTheme="majorHAnsi" w:hAnsiTheme="majorHAnsi"/>
          </w:rPr>
          <w:t>was</w:t>
        </w:r>
      </w:ins>
      <w:ins w:id="481" w:author="Yoonsu Cho" w:date="2018-07-30T19:15:00Z">
        <w:r w:rsidR="00F3128A">
          <w:rPr>
            <w:rFonts w:asciiTheme="majorHAnsi" w:hAnsiTheme="majorHAnsi"/>
          </w:rPr>
          <w:t xml:space="preserve"> reduced when removing </w:t>
        </w:r>
      </w:ins>
      <w:ins w:id="482" w:author="Gibran Hemani" w:date="2018-08-21T12:21:00Z">
        <w:r>
          <w:rPr>
            <w:rFonts w:asciiTheme="majorHAnsi" w:hAnsiTheme="majorHAnsi"/>
          </w:rPr>
          <w:t xml:space="preserve">all 6 </w:t>
        </w:r>
      </w:ins>
      <w:ins w:id="483" w:author="Yoonsu Cho" w:date="2018-07-30T19:15:00Z">
        <w:r w:rsidR="00F3128A">
          <w:rPr>
            <w:rFonts w:asciiTheme="majorHAnsi" w:hAnsiTheme="majorHAnsi"/>
          </w:rPr>
          <w:t>outliers</w:t>
        </w:r>
      </w:ins>
      <w:ins w:id="484" w:author="Gibran Hemani" w:date="2018-08-21T12:22:00Z">
        <w:r>
          <w:rPr>
            <w:rFonts w:asciiTheme="majorHAnsi" w:hAnsiTheme="majorHAnsi"/>
          </w:rPr>
          <w:t xml:space="preserve"> (</w:t>
        </w:r>
      </w:ins>
      <w:ins w:id="485" w:author="Gibran Hemani" w:date="2018-08-21T12:23:00Z">
        <w:r>
          <w:rPr>
            <w:rFonts w:asciiTheme="majorHAnsi" w:hAnsiTheme="majorHAnsi"/>
          </w:rPr>
          <w:t>by 73.5%)</w:t>
        </w:r>
      </w:ins>
      <w:ins w:id="486" w:author="Yoonsu Cho" w:date="2018-07-30T19:15:00Z">
        <w:r w:rsidR="00F3128A">
          <w:rPr>
            <w:rFonts w:asciiTheme="majorHAnsi" w:hAnsiTheme="majorHAnsi"/>
          </w:rPr>
          <w:t xml:space="preserve"> and </w:t>
        </w:r>
      </w:ins>
      <w:ins w:id="487" w:author="Gibran Hemani" w:date="2018-08-21T12:23:00Z">
        <w:r>
          <w:rPr>
            <w:rFonts w:asciiTheme="majorHAnsi" w:hAnsiTheme="majorHAnsi"/>
          </w:rPr>
          <w:t xml:space="preserve">also from </w:t>
        </w:r>
      </w:ins>
      <w:ins w:id="488" w:author="Yoonsu Cho" w:date="2018-07-30T19:15:00Z">
        <w:r w:rsidR="00F3128A">
          <w:rPr>
            <w:rFonts w:asciiTheme="majorHAnsi" w:hAnsiTheme="majorHAnsi"/>
          </w:rPr>
          <w:t xml:space="preserve">adjusting for the </w:t>
        </w:r>
      </w:ins>
      <w:ins w:id="489" w:author="Gibran Hemani" w:date="2018-08-21T12:23:00Z">
        <w:r>
          <w:rPr>
            <w:rFonts w:asciiTheme="majorHAnsi" w:hAnsiTheme="majorHAnsi"/>
          </w:rPr>
          <w:t xml:space="preserve">two </w:t>
        </w:r>
      </w:ins>
      <w:ins w:id="490" w:author="Yoonsu Cho" w:date="2018-07-30T19:15:00Z">
        <w:r w:rsidR="00F3128A">
          <w:rPr>
            <w:rFonts w:asciiTheme="majorHAnsi" w:hAnsiTheme="majorHAnsi"/>
          </w:rPr>
          <w:t>SNP effect</w:t>
        </w:r>
      </w:ins>
      <w:ins w:id="491" w:author="Gibran Hemani" w:date="2018-08-21T12:21:00Z">
        <w:r>
          <w:rPr>
            <w:rFonts w:asciiTheme="majorHAnsi" w:hAnsiTheme="majorHAnsi"/>
          </w:rPr>
          <w:t xml:space="preserve"> </w:t>
        </w:r>
      </w:ins>
      <w:ins w:id="492" w:author="Gibran Hemani" w:date="2018-08-21T12:23:00Z">
        <w:r>
          <w:rPr>
            <w:rFonts w:asciiTheme="majorHAnsi" w:hAnsiTheme="majorHAnsi"/>
          </w:rPr>
          <w:t xml:space="preserve">putative pleiotropic pathways to the outcome </w:t>
        </w:r>
      </w:ins>
      <w:ins w:id="493" w:author="Gibran Hemani" w:date="2018-08-21T12:21:00Z">
        <w:r>
          <w:rPr>
            <w:rFonts w:asciiTheme="majorHAnsi" w:hAnsiTheme="majorHAnsi"/>
          </w:rPr>
          <w:t>(</w:t>
        </w:r>
      </w:ins>
      <w:ins w:id="494" w:author="Gibran Hemani" w:date="2018-08-21T12:23:00Z">
        <w:r>
          <w:rPr>
            <w:rFonts w:asciiTheme="majorHAnsi" w:hAnsiTheme="majorHAnsi"/>
          </w:rPr>
          <w:t>by 46</w:t>
        </w:r>
      </w:ins>
      <w:ins w:id="495" w:author="Gibran Hemani" w:date="2018-08-21T12:24:00Z">
        <w:r>
          <w:rPr>
            <w:rFonts w:asciiTheme="majorHAnsi" w:hAnsiTheme="majorHAnsi"/>
          </w:rPr>
          <w:t>.0</w:t>
        </w:r>
      </w:ins>
      <w:ins w:id="496" w:author="Gibran Hemani" w:date="2018-08-21T12:23:00Z">
        <w:r>
          <w:rPr>
            <w:rFonts w:asciiTheme="majorHAnsi" w:hAnsiTheme="majorHAnsi"/>
          </w:rPr>
          <w:t>%)</w:t>
        </w:r>
      </w:ins>
      <w:ins w:id="497" w:author="Yoonsu Cho" w:date="2018-07-30T19:16:00Z">
        <w:r w:rsidR="00F3128A">
          <w:rPr>
            <w:rFonts w:asciiTheme="majorHAnsi" w:hAnsiTheme="majorHAnsi"/>
          </w:rPr>
          <w:t>.</w:t>
        </w:r>
      </w:ins>
      <w:ins w:id="498" w:author="Yoonsu Cho" w:date="2018-07-30T19:18:00Z">
        <w:r w:rsidR="00057E1D">
          <w:rPr>
            <w:rFonts w:asciiTheme="majorHAnsi" w:hAnsiTheme="majorHAnsi"/>
          </w:rPr>
          <w:t xml:space="preserve"> </w:t>
        </w:r>
      </w:ins>
      <w:ins w:id="499" w:author="Yoonsu Cho" w:date="2018-07-30T19:20:00Z">
        <w:r w:rsidR="00332CF9" w:rsidRPr="00486CE0">
          <w:rPr>
            <w:rFonts w:asciiTheme="majorHAnsi" w:hAnsiTheme="majorHAnsi"/>
          </w:rPr>
          <w:t>Both methods of outlier removal and adjustment provide similar estimates in terms of direction, whilst magnitude of estimates were differed</w:t>
        </w:r>
        <w:r w:rsidR="00332CF9">
          <w:rPr>
            <w:rFonts w:asciiTheme="majorHAnsi" w:hAnsiTheme="majorHAnsi"/>
          </w:rPr>
          <w:t>.</w:t>
        </w:r>
        <w:r w:rsidR="00332CF9" w:rsidRPr="00486CE0">
          <w:rPr>
            <w:rFonts w:asciiTheme="majorHAnsi" w:hAnsiTheme="majorHAnsi"/>
          </w:rPr>
          <w:t xml:space="preserve"> </w:t>
        </w:r>
      </w:ins>
      <w:ins w:id="500" w:author="Yoonsu Cho" w:date="2018-07-30T19:21:00Z">
        <w:r w:rsidR="00332CF9" w:rsidRPr="00332CF9">
          <w:rPr>
            <w:rFonts w:asciiTheme="majorHAnsi" w:hAnsiTheme="majorHAnsi"/>
          </w:rPr>
          <w:t>After removing outliers, MR</w:t>
        </w:r>
        <w:r w:rsidR="00332CF9">
          <w:rPr>
            <w:rFonts w:asciiTheme="majorHAnsi" w:hAnsiTheme="majorHAnsi"/>
          </w:rPr>
          <w:t xml:space="preserve"> </w:t>
        </w:r>
        <w:r w:rsidR="00332CF9" w:rsidRPr="00332CF9">
          <w:rPr>
            <w:rFonts w:asciiTheme="majorHAnsi" w:hAnsiTheme="majorHAnsi"/>
          </w:rPr>
          <w:t>Egger causal estimates were substantially larger</w:t>
        </w:r>
        <w:r w:rsidR="0047332D">
          <w:rPr>
            <w:rFonts w:asciiTheme="majorHAnsi" w:hAnsiTheme="majorHAnsi"/>
          </w:rPr>
          <w:t xml:space="preserve"> </w:t>
        </w:r>
      </w:ins>
      <w:ins w:id="501" w:author="Yoonsu Cho" w:date="2018-07-30T19:23:00Z">
        <w:r w:rsidR="0047332D">
          <w:rPr>
            <w:rFonts w:asciiTheme="majorHAnsi" w:hAnsiTheme="majorHAnsi"/>
          </w:rPr>
          <w:t>(Beta</w:t>
        </w:r>
      </w:ins>
      <w:ins w:id="502" w:author="Yoonsu Cho" w:date="2018-07-30T19:24:00Z">
        <w:r w:rsidR="0047332D">
          <w:rPr>
            <w:rFonts w:asciiTheme="majorHAnsi" w:hAnsiTheme="majorHAnsi"/>
          </w:rPr>
          <w:t>=</w:t>
        </w:r>
      </w:ins>
      <w:ins w:id="503" w:author="Yoonsu Cho" w:date="2018-07-30T19:23:00Z">
        <w:r w:rsidR="0047332D">
          <w:rPr>
            <w:rFonts w:asciiTheme="majorHAnsi" w:hAnsiTheme="majorHAnsi"/>
          </w:rPr>
          <w:t xml:space="preserve"> </w:t>
        </w:r>
        <w:r w:rsidR="0047332D" w:rsidRPr="0047332D">
          <w:rPr>
            <w:rFonts w:asciiTheme="majorHAnsi" w:hAnsiTheme="majorHAnsi"/>
          </w:rPr>
          <w:t>0.25</w:t>
        </w:r>
        <w:r w:rsidR="0047332D">
          <w:rPr>
            <w:rFonts w:asciiTheme="majorHAnsi" w:hAnsiTheme="majorHAnsi"/>
          </w:rPr>
          <w:t>; 9</w:t>
        </w:r>
      </w:ins>
      <w:ins w:id="504" w:author="Yoonsu Cho" w:date="2018-07-30T19:24:00Z">
        <w:r w:rsidR="0047332D">
          <w:rPr>
            <w:rFonts w:asciiTheme="majorHAnsi" w:hAnsiTheme="majorHAnsi"/>
          </w:rPr>
          <w:t xml:space="preserve">5% CI: </w:t>
        </w:r>
      </w:ins>
      <w:ins w:id="505" w:author="Yoonsu Cho" w:date="2018-07-30T19:23:00Z">
        <w:r w:rsidR="0047332D" w:rsidRPr="0047332D">
          <w:rPr>
            <w:rFonts w:asciiTheme="majorHAnsi" w:hAnsiTheme="majorHAnsi"/>
          </w:rPr>
          <w:t>-0.19, 0.</w:t>
        </w:r>
      </w:ins>
      <w:ins w:id="506" w:author="Yoonsu Cho" w:date="2018-07-30T19:24:00Z">
        <w:r w:rsidR="0047332D">
          <w:rPr>
            <w:rFonts w:asciiTheme="majorHAnsi" w:hAnsiTheme="majorHAnsi"/>
          </w:rPr>
          <w:t>70 and Beta= 0</w:t>
        </w:r>
      </w:ins>
      <w:ins w:id="507" w:author="Yoonsu Cho" w:date="2018-07-30T19:23:00Z">
        <w:r w:rsidR="0047332D" w:rsidRPr="0047332D">
          <w:rPr>
            <w:rFonts w:asciiTheme="majorHAnsi" w:hAnsiTheme="majorHAnsi"/>
          </w:rPr>
          <w:t>.</w:t>
        </w:r>
      </w:ins>
      <w:ins w:id="508" w:author="Yoonsu Cho" w:date="2018-07-30T19:24:00Z">
        <w:r w:rsidR="0047332D">
          <w:rPr>
            <w:rFonts w:asciiTheme="majorHAnsi" w:hAnsiTheme="majorHAnsi"/>
          </w:rPr>
          <w:t xml:space="preserve">20; 95% CI: </w:t>
        </w:r>
      </w:ins>
      <w:ins w:id="509" w:author="Yoonsu Cho" w:date="2018-07-30T19:23:00Z">
        <w:r w:rsidR="0047332D" w:rsidRPr="0047332D">
          <w:rPr>
            <w:rFonts w:asciiTheme="majorHAnsi" w:hAnsiTheme="majorHAnsi"/>
          </w:rPr>
          <w:t>-0.</w:t>
        </w:r>
      </w:ins>
      <w:ins w:id="510" w:author="Yoonsu Cho" w:date="2018-07-30T19:24:00Z">
        <w:r w:rsidR="0047332D">
          <w:rPr>
            <w:rFonts w:asciiTheme="majorHAnsi" w:hAnsiTheme="majorHAnsi"/>
          </w:rPr>
          <w:t>40</w:t>
        </w:r>
      </w:ins>
      <w:ins w:id="511" w:author="Yoonsu Cho" w:date="2018-07-30T19:23:00Z">
        <w:r w:rsidR="0047332D" w:rsidRPr="0047332D">
          <w:rPr>
            <w:rFonts w:asciiTheme="majorHAnsi" w:hAnsiTheme="majorHAnsi"/>
          </w:rPr>
          <w:t>, 0.7</w:t>
        </w:r>
      </w:ins>
      <w:ins w:id="512" w:author="Yoonsu Cho" w:date="2018-07-30T19:24:00Z">
        <w:r w:rsidR="0047332D">
          <w:rPr>
            <w:rFonts w:asciiTheme="majorHAnsi" w:hAnsiTheme="majorHAnsi"/>
          </w:rPr>
          <w:t>9, respectively</w:t>
        </w:r>
      </w:ins>
      <w:ins w:id="513" w:author="Yoonsu Cho" w:date="2018-07-30T19:23:00Z">
        <w:r w:rsidR="0047332D" w:rsidRPr="0047332D">
          <w:rPr>
            <w:rFonts w:asciiTheme="majorHAnsi" w:hAnsiTheme="majorHAnsi"/>
          </w:rPr>
          <w:t>)</w:t>
        </w:r>
        <w:r w:rsidR="0047332D">
          <w:rPr>
            <w:rFonts w:asciiTheme="majorHAnsi" w:hAnsiTheme="majorHAnsi"/>
          </w:rPr>
          <w:t xml:space="preserve"> </w:t>
        </w:r>
      </w:ins>
      <w:ins w:id="514" w:author="Yoonsu Cho" w:date="2018-07-30T19:21:00Z">
        <w:r w:rsidR="0047332D" w:rsidRPr="00486CE0">
          <w:rPr>
            <w:rFonts w:asciiTheme="majorHAnsi" w:hAnsiTheme="majorHAnsi"/>
          </w:rPr>
          <w:t>than those from the method using all variants</w:t>
        </w:r>
        <w:r w:rsidR="0047332D">
          <w:rPr>
            <w:rFonts w:asciiTheme="majorHAnsi" w:hAnsiTheme="majorHAnsi"/>
          </w:rPr>
          <w:t>.</w:t>
        </w:r>
        <w:del w:id="515" w:author="Gibran Hemani" w:date="2018-08-21T12:30:00Z">
          <w:r w:rsidR="0047332D" w:rsidDel="000769FB">
            <w:rPr>
              <w:rFonts w:asciiTheme="majorHAnsi" w:hAnsiTheme="majorHAnsi"/>
            </w:rPr>
            <w:delText xml:space="preserve"> </w:delText>
          </w:r>
        </w:del>
      </w:ins>
      <w:ins w:id="516" w:author="Yoonsu Cho" w:date="2018-07-30T19:22:00Z">
        <w:r w:rsidR="0047332D">
          <w:rPr>
            <w:rFonts w:asciiTheme="majorHAnsi" w:hAnsiTheme="majorHAnsi"/>
          </w:rPr>
          <w:t xml:space="preserve"> </w:t>
        </w:r>
      </w:ins>
      <w:r w:rsidR="0047332D" w:rsidRPr="00486CE0">
        <w:rPr>
          <w:rFonts w:asciiTheme="majorHAnsi" w:hAnsiTheme="majorHAnsi"/>
        </w:rPr>
        <w:t>IVW causal estimates from adjustment method was virtually identical with the original estimates, with narrower CIs</w:t>
      </w:r>
      <w:ins w:id="517" w:author="Yoonsu Cho" w:date="2018-07-30T19:22:00Z">
        <w:r w:rsidR="0047332D">
          <w:rPr>
            <w:rFonts w:asciiTheme="majorHAnsi" w:hAnsiTheme="majorHAnsi"/>
          </w:rPr>
          <w:t xml:space="preserve"> (Beta</w:t>
        </w:r>
      </w:ins>
      <w:ins w:id="518" w:author="Yoonsu Cho" w:date="2018-07-30T19:23:00Z">
        <w:r w:rsidR="0047332D">
          <w:rPr>
            <w:rFonts w:asciiTheme="majorHAnsi" w:hAnsiTheme="majorHAnsi"/>
          </w:rPr>
          <w:t xml:space="preserve">= </w:t>
        </w:r>
      </w:ins>
      <w:ins w:id="519" w:author="Yoonsu Cho" w:date="2018-07-30T19:22:00Z">
        <w:r w:rsidR="0047332D" w:rsidRPr="0047332D">
          <w:rPr>
            <w:rFonts w:asciiTheme="majorHAnsi" w:hAnsiTheme="majorHAnsi"/>
          </w:rPr>
          <w:t>0.1</w:t>
        </w:r>
        <w:r w:rsidR="0047332D">
          <w:rPr>
            <w:rFonts w:asciiTheme="majorHAnsi" w:hAnsiTheme="majorHAnsi"/>
          </w:rPr>
          <w:t>7</w:t>
        </w:r>
      </w:ins>
      <w:ins w:id="520" w:author="Yoonsu Cho" w:date="2018-07-30T19:23:00Z">
        <w:r w:rsidR="0047332D">
          <w:rPr>
            <w:rFonts w:asciiTheme="majorHAnsi" w:hAnsiTheme="majorHAnsi"/>
          </w:rPr>
          <w:t xml:space="preserve">; 95% CI: </w:t>
        </w:r>
      </w:ins>
      <w:ins w:id="521" w:author="Yoonsu Cho" w:date="2018-07-30T19:22:00Z">
        <w:r w:rsidR="0047332D" w:rsidRPr="0047332D">
          <w:rPr>
            <w:rFonts w:asciiTheme="majorHAnsi" w:hAnsiTheme="majorHAnsi"/>
          </w:rPr>
          <w:t>-0.4</w:t>
        </w:r>
        <w:r w:rsidR="0047332D">
          <w:rPr>
            <w:rFonts w:asciiTheme="majorHAnsi" w:hAnsiTheme="majorHAnsi"/>
          </w:rPr>
          <w:t>6</w:t>
        </w:r>
        <w:r w:rsidR="0047332D" w:rsidRPr="0047332D">
          <w:rPr>
            <w:rFonts w:asciiTheme="majorHAnsi" w:hAnsiTheme="majorHAnsi"/>
          </w:rPr>
          <w:t>, 0.7</w:t>
        </w:r>
        <w:r w:rsidR="0047332D">
          <w:rPr>
            <w:rFonts w:asciiTheme="majorHAnsi" w:hAnsiTheme="majorHAnsi"/>
          </w:rPr>
          <w:t>9</w:t>
        </w:r>
        <w:r w:rsidR="0047332D" w:rsidRPr="0047332D">
          <w:rPr>
            <w:rFonts w:asciiTheme="majorHAnsi" w:hAnsiTheme="majorHAnsi"/>
          </w:rPr>
          <w:t>)</w:t>
        </w:r>
      </w:ins>
      <w:r w:rsidR="0047332D" w:rsidRPr="00486CE0">
        <w:rPr>
          <w:rFonts w:asciiTheme="majorHAnsi" w:hAnsiTheme="majorHAnsi"/>
        </w:rPr>
        <w:t xml:space="preserve">. </w:t>
      </w:r>
      <w:del w:id="522" w:author="Gibran Hemani" w:date="2018-08-21T12:31:00Z">
        <w:r w:rsidR="009365B1" w:rsidRPr="00486CE0" w:rsidDel="000769FB">
          <w:rPr>
            <w:rFonts w:asciiTheme="majorHAnsi" w:hAnsiTheme="majorHAnsi"/>
          </w:rPr>
          <w:delText xml:space="preserve">The </w:delText>
        </w:r>
      </w:del>
      <w:ins w:id="523" w:author="Gibran Hemani" w:date="2018-08-21T12:31:00Z">
        <w:r w:rsidR="000769FB">
          <w:rPr>
            <w:rFonts w:asciiTheme="majorHAnsi" w:hAnsiTheme="majorHAnsi"/>
          </w:rPr>
          <w:t xml:space="preserve">While all methods indicate that the </w:t>
        </w:r>
      </w:ins>
      <w:ins w:id="524" w:author="Gibran Hemani" w:date="2018-08-21T12:32:00Z">
        <w:r w:rsidR="000769FB">
          <w:rPr>
            <w:rFonts w:asciiTheme="majorHAnsi" w:hAnsiTheme="majorHAnsi"/>
          </w:rPr>
          <w:t xml:space="preserve">sleep duration is unlikely to be a major risk factor for schizophrenia, pursuing outliers in the analysis provided putative </w:t>
        </w:r>
      </w:ins>
      <w:del w:id="525" w:author="Gibran Hemani" w:date="2018-08-21T12:33:00Z">
        <w:r w:rsidR="009365B1" w:rsidRPr="00486CE0" w:rsidDel="000769FB">
          <w:rPr>
            <w:rFonts w:asciiTheme="majorHAnsi" w:hAnsiTheme="majorHAnsi"/>
          </w:rPr>
          <w:delText>results indicat</w:delText>
        </w:r>
      </w:del>
      <w:ins w:id="526" w:author="Gibran Hemani" w:date="2018-08-21T12:33:00Z">
        <w:r w:rsidR="000769FB" w:rsidRPr="00486CE0">
          <w:rPr>
            <w:rFonts w:asciiTheme="majorHAnsi" w:hAnsiTheme="majorHAnsi"/>
          </w:rPr>
          <w:t>indicat</w:t>
        </w:r>
        <w:r w:rsidR="000769FB">
          <w:rPr>
            <w:rFonts w:asciiTheme="majorHAnsi" w:hAnsiTheme="majorHAnsi"/>
          </w:rPr>
          <w:t>ions</w:t>
        </w:r>
      </w:ins>
      <w:del w:id="527" w:author="Gibran Hemani" w:date="2018-08-21T12:33:00Z">
        <w:r w:rsidR="009365B1" w:rsidRPr="00486CE0" w:rsidDel="000769FB">
          <w:rPr>
            <w:rFonts w:asciiTheme="majorHAnsi" w:hAnsiTheme="majorHAnsi"/>
          </w:rPr>
          <w:delText>ed</w:delText>
        </w:r>
      </w:del>
      <w:r w:rsidR="009365B1" w:rsidRPr="00486CE0">
        <w:rPr>
          <w:rFonts w:asciiTheme="majorHAnsi" w:hAnsiTheme="majorHAnsi"/>
        </w:rPr>
        <w:t xml:space="preserve"> that coeliac disease and memory function may </w:t>
      </w:r>
      <w:ins w:id="528" w:author="Gibran Hemani" w:date="2018-08-21T12:33:00Z">
        <w:r w:rsidR="000769FB">
          <w:rPr>
            <w:rFonts w:asciiTheme="majorHAnsi" w:hAnsiTheme="majorHAnsi"/>
          </w:rPr>
          <w:t xml:space="preserve">be risk factors for </w:t>
        </w:r>
      </w:ins>
      <w:del w:id="529" w:author="Gibran Hemani" w:date="2018-08-21T12:33:00Z">
        <w:r w:rsidR="009365B1" w:rsidRPr="00486CE0" w:rsidDel="000769FB">
          <w:rPr>
            <w:rFonts w:asciiTheme="majorHAnsi" w:hAnsiTheme="majorHAnsi"/>
          </w:rPr>
          <w:delText xml:space="preserve">bias the estimate of the association between sleep duration and </w:delText>
        </w:r>
      </w:del>
      <w:r w:rsidR="009365B1" w:rsidRPr="00486CE0">
        <w:rPr>
          <w:rFonts w:asciiTheme="majorHAnsi" w:hAnsiTheme="majorHAnsi"/>
        </w:rPr>
        <w:t xml:space="preserve">schizophrenia (Figure </w:t>
      </w:r>
      <w:ins w:id="530" w:author="Yoonsu Cho" w:date="2018-08-01T15:02:00Z">
        <w:r w:rsidR="002D75F3">
          <w:rPr>
            <w:rFonts w:asciiTheme="majorHAnsi" w:hAnsiTheme="majorHAnsi"/>
          </w:rPr>
          <w:t>4</w:t>
        </w:r>
      </w:ins>
      <w:del w:id="531" w:author="Yoonsu Cho" w:date="2018-08-01T15:02:00Z">
        <w:r w:rsidR="009365B1" w:rsidRPr="00486CE0" w:rsidDel="002D75F3">
          <w:rPr>
            <w:rFonts w:asciiTheme="majorHAnsi" w:hAnsiTheme="majorHAnsi"/>
          </w:rPr>
          <w:delText>5</w:delText>
        </w:r>
      </w:del>
      <w:r w:rsidR="009365B1" w:rsidRPr="00486CE0">
        <w:rPr>
          <w:rFonts w:asciiTheme="majorHAnsi" w:hAnsiTheme="majorHAnsi"/>
        </w:rPr>
        <w:t xml:space="preserve">D). </w:t>
      </w:r>
    </w:p>
    <w:p w14:paraId="2B19CFAF" w14:textId="77777777" w:rsidR="00296F97" w:rsidRPr="00486CE0" w:rsidRDefault="00296F97" w:rsidP="007B26E8">
      <w:pPr>
        <w:rPr>
          <w:rFonts w:asciiTheme="majorHAnsi" w:hAnsiTheme="majorHAnsi"/>
        </w:rPr>
      </w:pPr>
    </w:p>
    <w:p w14:paraId="436616FC" w14:textId="7FBD6D47" w:rsidR="002918FB" w:rsidRPr="00486CE0" w:rsidDel="00C86128" w:rsidRDefault="002918FB">
      <w:pPr>
        <w:jc w:val="both"/>
        <w:rPr>
          <w:del w:id="532" w:author="Yoonsu Cho" w:date="2018-07-30T19:25:00Z"/>
          <w:rFonts w:asciiTheme="majorHAnsi" w:hAnsiTheme="majorHAnsi"/>
        </w:rPr>
        <w:pPrChange w:id="533" w:author="Gibran Hemani" w:date="2018-07-26T00:44:00Z">
          <w:pPr>
            <w:ind w:firstLine="120"/>
            <w:jc w:val="both"/>
          </w:pPr>
        </w:pPrChange>
      </w:pPr>
      <w:bookmarkStart w:id="534" w:name="_kuxg9mn933qi" w:colFirst="0" w:colLast="0"/>
      <w:bookmarkEnd w:id="534"/>
    </w:p>
    <w:p w14:paraId="29414000" w14:textId="77777777" w:rsidR="003D215F" w:rsidRPr="00486CE0" w:rsidRDefault="003D215F">
      <w:pPr>
        <w:rPr>
          <w:rFonts w:asciiTheme="majorHAnsi" w:hAnsiTheme="majorHAnsi"/>
        </w:rPr>
      </w:pPr>
      <w:bookmarkStart w:id="535" w:name="_yqzqnblzidmg" w:colFirst="0" w:colLast="0"/>
      <w:bookmarkEnd w:id="535"/>
    </w:p>
    <w:p w14:paraId="47411A23" w14:textId="77777777" w:rsidR="003D215F" w:rsidRPr="00486CE0" w:rsidRDefault="001F43DC">
      <w:pPr>
        <w:pStyle w:val="Heading2"/>
        <w:rPr>
          <w:rFonts w:asciiTheme="majorHAnsi" w:hAnsiTheme="majorHAnsi"/>
        </w:rPr>
      </w:pPr>
      <w:bookmarkStart w:id="536" w:name="_slx055nwzdle" w:colFirst="0" w:colLast="0"/>
      <w:bookmarkEnd w:id="536"/>
      <w:commentRangeStart w:id="537"/>
      <w:commentRangeStart w:id="538"/>
      <w:r w:rsidRPr="00486CE0">
        <w:rPr>
          <w:rFonts w:asciiTheme="majorHAnsi" w:hAnsiTheme="majorHAnsi"/>
        </w:rPr>
        <w:t>Discussion</w:t>
      </w:r>
      <w:commentRangeEnd w:id="537"/>
      <w:r w:rsidRPr="00486CE0">
        <w:rPr>
          <w:rFonts w:asciiTheme="majorHAnsi" w:hAnsiTheme="majorHAnsi"/>
        </w:rPr>
        <w:commentReference w:id="537"/>
      </w:r>
      <w:commentRangeEnd w:id="538"/>
      <w:r w:rsidR="0044677D">
        <w:rPr>
          <w:rStyle w:val="CommentReference"/>
        </w:rPr>
        <w:commentReference w:id="538"/>
      </w:r>
    </w:p>
    <w:p w14:paraId="27949E43" w14:textId="38C8A445" w:rsidR="003D215F" w:rsidRPr="00486CE0" w:rsidDel="00E16A39" w:rsidRDefault="00C6040F">
      <w:pPr>
        <w:spacing w:after="160" w:line="259" w:lineRule="auto"/>
        <w:jc w:val="both"/>
        <w:rPr>
          <w:del w:id="539" w:author="Gibran Hemani" w:date="2018-08-21T12:41:00Z"/>
          <w:rFonts w:asciiTheme="majorHAnsi" w:eastAsia="Calibri" w:hAnsiTheme="majorHAnsi" w:cs="Calibri"/>
          <w:sz w:val="24"/>
          <w:szCs w:val="24"/>
        </w:rPr>
      </w:pPr>
      <w:ins w:id="540" w:author="Gibran Hemani" w:date="2018-08-21T12:36:00Z">
        <w:r>
          <w:rPr>
            <w:rFonts w:asciiTheme="majorHAnsi" w:eastAsia="Calibri" w:hAnsiTheme="majorHAnsi" w:cs="Calibri"/>
            <w:sz w:val="24"/>
            <w:szCs w:val="24"/>
          </w:rPr>
          <w:t xml:space="preserve">The problem of </w:t>
        </w:r>
      </w:ins>
      <w:ins w:id="541" w:author="Gibran Hemani" w:date="2018-08-22T09:56:00Z">
        <w:r w:rsidR="00D968A6">
          <w:rPr>
            <w:rFonts w:asciiTheme="majorHAnsi" w:eastAsia="Calibri" w:hAnsiTheme="majorHAnsi" w:cs="Calibri"/>
            <w:sz w:val="24"/>
            <w:szCs w:val="24"/>
          </w:rPr>
          <w:t xml:space="preserve">instrumental variables being invalid due to </w:t>
        </w:r>
      </w:ins>
      <w:ins w:id="542" w:author="Gibran Hemani" w:date="2018-08-21T12:36:00Z">
        <w:r>
          <w:rPr>
            <w:rFonts w:asciiTheme="majorHAnsi" w:eastAsia="Calibri" w:hAnsiTheme="majorHAnsi" w:cs="Calibri"/>
            <w:sz w:val="24"/>
            <w:szCs w:val="24"/>
          </w:rPr>
          <w:t>horizontal pleiotropy has receive</w:t>
        </w:r>
        <w:r w:rsidR="00D968A6">
          <w:rPr>
            <w:rFonts w:asciiTheme="majorHAnsi" w:eastAsia="Calibri" w:hAnsiTheme="majorHAnsi" w:cs="Calibri"/>
            <w:sz w:val="24"/>
            <w:szCs w:val="24"/>
          </w:rPr>
          <w:t>d much attention in MR analysis</w:t>
        </w:r>
      </w:ins>
      <w:ins w:id="543" w:author="Gibran Hemani" w:date="2018-08-22T09:57:00Z">
        <w:r w:rsidR="00D968A6">
          <w:rPr>
            <w:rFonts w:asciiTheme="majorHAnsi" w:eastAsia="Calibri" w:hAnsiTheme="majorHAnsi" w:cs="Calibri"/>
            <w:sz w:val="24"/>
            <w:szCs w:val="24"/>
          </w:rPr>
          <w:t>.</w:t>
        </w:r>
      </w:ins>
      <w:ins w:id="544" w:author="Gibran Hemani" w:date="2018-08-22T10:15:00Z">
        <w:r w:rsidR="001F14FE">
          <w:rPr>
            <w:rFonts w:asciiTheme="majorHAnsi" w:eastAsia="Calibri" w:hAnsiTheme="majorHAnsi" w:cs="Calibri"/>
            <w:sz w:val="24"/>
            <w:szCs w:val="24"/>
          </w:rPr>
          <w:t xml:space="preserve"> </w:t>
        </w:r>
      </w:ins>
      <w:ins w:id="545" w:author="Gibran Hemani" w:date="2018-08-22T10:16:00Z">
        <w:r w:rsidR="001F14FE">
          <w:rPr>
            <w:rFonts w:asciiTheme="majorHAnsi" w:eastAsia="Calibri" w:hAnsiTheme="majorHAnsi" w:cs="Calibri"/>
            <w:sz w:val="24"/>
            <w:szCs w:val="24"/>
          </w:rPr>
          <w:t xml:space="preserve">Detecting and excluding such invalid instruments, based on whether they appear to be outliers in the analysis, is now </w:t>
        </w:r>
      </w:ins>
      <w:ins w:id="546" w:author="Gibran Hemani" w:date="2018-08-22T10:17:00Z">
        <w:r w:rsidR="001F14FE">
          <w:rPr>
            <w:rFonts w:asciiTheme="majorHAnsi" w:eastAsia="Calibri" w:hAnsiTheme="majorHAnsi" w:cs="Calibri"/>
            <w:sz w:val="24"/>
            <w:szCs w:val="24"/>
          </w:rPr>
          <w:t xml:space="preserve">a common strategy that exists in various </w:t>
        </w:r>
        <w:commentRangeStart w:id="547"/>
        <w:r w:rsidR="001F14FE">
          <w:rPr>
            <w:rFonts w:asciiTheme="majorHAnsi" w:eastAsia="Calibri" w:hAnsiTheme="majorHAnsi" w:cs="Calibri"/>
            <w:sz w:val="24"/>
            <w:szCs w:val="24"/>
          </w:rPr>
          <w:t>forms</w:t>
        </w:r>
      </w:ins>
      <w:commentRangeEnd w:id="547"/>
      <w:ins w:id="548" w:author="Gibran Hemani" w:date="2018-08-22T14:40:00Z">
        <w:r w:rsidR="003C4056">
          <w:rPr>
            <w:rStyle w:val="CommentReference"/>
          </w:rPr>
          <w:commentReference w:id="547"/>
        </w:r>
      </w:ins>
      <w:ins w:id="549" w:author="Gibran Hemani" w:date="2018-08-22T09:57:00Z">
        <w:r w:rsidR="00D968A6">
          <w:rPr>
            <w:rFonts w:asciiTheme="majorHAnsi" w:eastAsia="Calibri" w:hAnsiTheme="majorHAnsi" w:cs="Calibri"/>
            <w:sz w:val="24"/>
            <w:szCs w:val="24"/>
          </w:rPr>
          <w:t xml:space="preserve">. </w:t>
        </w:r>
      </w:ins>
      <w:ins w:id="550" w:author="Gibran Hemani" w:date="2018-08-21T12:38:00Z">
        <w:r>
          <w:rPr>
            <w:rFonts w:asciiTheme="majorHAnsi" w:eastAsia="Calibri" w:hAnsiTheme="majorHAnsi" w:cs="Calibri"/>
            <w:sz w:val="24"/>
            <w:szCs w:val="24"/>
          </w:rPr>
          <w:t>We have shown</w:t>
        </w:r>
      </w:ins>
      <w:ins w:id="551" w:author="Gibran Hemani" w:date="2018-08-22T10:17:00Z">
        <w:r w:rsidR="001F14FE">
          <w:rPr>
            <w:rFonts w:asciiTheme="majorHAnsi" w:eastAsia="Calibri" w:hAnsiTheme="majorHAnsi" w:cs="Calibri"/>
            <w:sz w:val="24"/>
            <w:szCs w:val="24"/>
          </w:rPr>
          <w:t xml:space="preserve"> here</w:t>
        </w:r>
      </w:ins>
      <w:ins w:id="552" w:author="Gibran Hemani" w:date="2018-08-21T12:38:00Z">
        <w:r>
          <w:rPr>
            <w:rFonts w:asciiTheme="majorHAnsi" w:eastAsia="Calibri" w:hAnsiTheme="majorHAnsi" w:cs="Calibri"/>
            <w:sz w:val="24"/>
            <w:szCs w:val="24"/>
          </w:rPr>
          <w:t xml:space="preserve"> that </w:t>
        </w:r>
      </w:ins>
      <w:ins w:id="553" w:author="Gibran Hemani" w:date="2018-08-22T10:17:00Z">
        <w:r w:rsidR="001F14FE">
          <w:rPr>
            <w:rFonts w:asciiTheme="majorHAnsi" w:eastAsia="Calibri" w:hAnsiTheme="majorHAnsi" w:cs="Calibri"/>
            <w:sz w:val="24"/>
            <w:szCs w:val="24"/>
          </w:rPr>
          <w:t xml:space="preserve">outlier removal </w:t>
        </w:r>
      </w:ins>
      <w:ins w:id="554" w:author="Gibran Hemani" w:date="2018-08-21T12:35:00Z">
        <w:r>
          <w:rPr>
            <w:rFonts w:asciiTheme="majorHAnsi" w:eastAsia="Calibri" w:hAnsiTheme="majorHAnsi" w:cs="Calibri"/>
            <w:sz w:val="24"/>
            <w:szCs w:val="24"/>
          </w:rPr>
          <w:t>could</w:t>
        </w:r>
      </w:ins>
      <w:ins w:id="555" w:author="Gibran Hemani" w:date="2018-08-22T10:18:00Z">
        <w:r w:rsidR="001F14FE">
          <w:rPr>
            <w:rFonts w:asciiTheme="majorHAnsi" w:eastAsia="Calibri" w:hAnsiTheme="majorHAnsi" w:cs="Calibri"/>
            <w:sz w:val="24"/>
            <w:szCs w:val="24"/>
          </w:rPr>
          <w:t xml:space="preserve"> in some circumstances compound rather than reduce</w:t>
        </w:r>
      </w:ins>
      <w:ins w:id="556" w:author="Gibran Hemani" w:date="2018-08-21T12:36:00Z">
        <w:r>
          <w:rPr>
            <w:rFonts w:asciiTheme="majorHAnsi" w:eastAsia="Calibri" w:hAnsiTheme="majorHAnsi" w:cs="Calibri"/>
            <w:sz w:val="24"/>
            <w:szCs w:val="24"/>
          </w:rPr>
          <w:t xml:space="preserve"> bias</w:t>
        </w:r>
      </w:ins>
      <w:ins w:id="557" w:author="Gibran Hemani" w:date="2018-08-21T12:38:00Z">
        <w:r w:rsidR="00E16A39">
          <w:rPr>
            <w:rFonts w:asciiTheme="majorHAnsi" w:eastAsia="Calibri" w:hAnsiTheme="majorHAnsi" w:cs="Calibri"/>
            <w:sz w:val="24"/>
            <w:szCs w:val="24"/>
          </w:rPr>
          <w:t>,</w:t>
        </w:r>
      </w:ins>
      <w:ins w:id="558" w:author="Gibran Hemani" w:date="2018-08-21T12:36:00Z">
        <w:r>
          <w:rPr>
            <w:rFonts w:asciiTheme="majorHAnsi" w:eastAsia="Calibri" w:hAnsiTheme="majorHAnsi" w:cs="Calibri"/>
            <w:sz w:val="24"/>
            <w:szCs w:val="24"/>
          </w:rPr>
          <w:t xml:space="preserve"> and </w:t>
        </w:r>
      </w:ins>
      <w:ins w:id="559" w:author="Gibran Hemani" w:date="2018-08-21T12:38:00Z">
        <w:r w:rsidR="00E16A39">
          <w:rPr>
            <w:rFonts w:asciiTheme="majorHAnsi" w:eastAsia="Calibri" w:hAnsiTheme="majorHAnsi" w:cs="Calibri"/>
            <w:sz w:val="24"/>
            <w:szCs w:val="24"/>
          </w:rPr>
          <w:t xml:space="preserve">also </w:t>
        </w:r>
      </w:ins>
      <w:ins w:id="560" w:author="Gibran Hemani" w:date="2018-08-21T12:36:00Z">
        <w:r>
          <w:rPr>
            <w:rFonts w:asciiTheme="majorHAnsi" w:eastAsia="Calibri" w:hAnsiTheme="majorHAnsi" w:cs="Calibri"/>
            <w:sz w:val="24"/>
            <w:szCs w:val="24"/>
          </w:rPr>
          <w:t xml:space="preserve">misses an opportunity to </w:t>
        </w:r>
      </w:ins>
      <w:ins w:id="561" w:author="Gibran Hemani" w:date="2018-08-21T12:38:00Z">
        <w:r w:rsidR="00E16A39">
          <w:rPr>
            <w:rFonts w:asciiTheme="majorHAnsi" w:eastAsia="Calibri" w:hAnsiTheme="majorHAnsi" w:cs="Calibri"/>
            <w:sz w:val="24"/>
            <w:szCs w:val="24"/>
          </w:rPr>
          <w:t xml:space="preserve">better understand the </w:t>
        </w:r>
        <w:r w:rsidR="00E16A39">
          <w:rPr>
            <w:rFonts w:asciiTheme="majorHAnsi" w:eastAsia="Calibri" w:hAnsiTheme="majorHAnsi" w:cs="Calibri"/>
            <w:sz w:val="24"/>
            <w:szCs w:val="24"/>
          </w:rPr>
          <w:lastRenderedPageBreak/>
          <w:t>traits under study.</w:t>
        </w:r>
      </w:ins>
      <w:ins w:id="562" w:author="Gibran Hemani" w:date="2018-08-21T12:34:00Z">
        <w:r w:rsidR="00042432">
          <w:rPr>
            <w:rFonts w:asciiTheme="majorHAnsi" w:eastAsia="Calibri" w:hAnsiTheme="majorHAnsi" w:cs="Calibri"/>
            <w:sz w:val="24"/>
            <w:szCs w:val="24"/>
          </w:rPr>
          <w:t xml:space="preserve"> </w:t>
        </w:r>
      </w:ins>
      <w:del w:id="563" w:author="Gibran Hemani" w:date="2018-08-21T12:38:00Z">
        <w:r w:rsidR="001F43DC" w:rsidRPr="00486CE0" w:rsidDel="00E16A39">
          <w:rPr>
            <w:rFonts w:asciiTheme="majorHAnsi" w:eastAsia="Calibri" w:hAnsiTheme="majorHAnsi" w:cs="Calibri"/>
            <w:sz w:val="24"/>
            <w:szCs w:val="24"/>
          </w:rPr>
          <w:delText>In this paper w</w:delText>
        </w:r>
      </w:del>
      <w:ins w:id="564" w:author="Gibran Hemani" w:date="2018-08-21T12:38:00Z">
        <w:r w:rsidR="00E16A39">
          <w:rPr>
            <w:rFonts w:asciiTheme="majorHAnsi" w:eastAsia="Calibri" w:hAnsiTheme="majorHAnsi" w:cs="Calibri"/>
            <w:sz w:val="24"/>
            <w:szCs w:val="24"/>
          </w:rPr>
          <w:t>W</w:t>
        </w:r>
      </w:ins>
      <w:r w:rsidR="001F43DC" w:rsidRPr="00486CE0">
        <w:rPr>
          <w:rFonts w:asciiTheme="majorHAnsi" w:eastAsia="Calibri" w:hAnsiTheme="majorHAnsi" w:cs="Calibri"/>
          <w:sz w:val="24"/>
          <w:szCs w:val="24"/>
        </w:rPr>
        <w:t xml:space="preserve">e </w:t>
      </w:r>
      <w:del w:id="565" w:author="Gibran Hemani" w:date="2018-08-22T09:40:00Z">
        <w:r w:rsidR="001F43DC" w:rsidRPr="00486CE0" w:rsidDel="000F7552">
          <w:rPr>
            <w:rFonts w:asciiTheme="majorHAnsi" w:eastAsia="Calibri" w:hAnsiTheme="majorHAnsi" w:cs="Calibri"/>
            <w:sz w:val="24"/>
            <w:szCs w:val="24"/>
          </w:rPr>
          <w:delText xml:space="preserve">have </w:delText>
        </w:r>
        <w:r w:rsidR="001F43DC" w:rsidRPr="00486CE0" w:rsidDel="00AF6DEA">
          <w:rPr>
            <w:rFonts w:asciiTheme="majorHAnsi" w:eastAsia="Calibri" w:hAnsiTheme="majorHAnsi" w:cs="Calibri"/>
            <w:sz w:val="24"/>
            <w:szCs w:val="24"/>
          </w:rPr>
          <w:delText xml:space="preserve">proposed </w:delText>
        </w:r>
      </w:del>
      <w:ins w:id="566" w:author="Gibran Hemani" w:date="2018-08-22T09:40:00Z">
        <w:r w:rsidR="00AF6DEA">
          <w:rPr>
            <w:rFonts w:asciiTheme="majorHAnsi" w:eastAsia="Calibri" w:hAnsiTheme="majorHAnsi" w:cs="Calibri"/>
            <w:sz w:val="24"/>
            <w:szCs w:val="24"/>
          </w:rPr>
          <w:t>developed</w:t>
        </w:r>
        <w:r w:rsidR="00AF6DEA" w:rsidRPr="00486CE0">
          <w:rPr>
            <w:rFonts w:asciiTheme="majorHAnsi" w:eastAsia="Calibri" w:hAnsiTheme="majorHAnsi" w:cs="Calibri"/>
            <w:sz w:val="24"/>
            <w:szCs w:val="24"/>
          </w:rPr>
          <w:t xml:space="preserve"> </w:t>
        </w:r>
      </w:ins>
      <w:del w:id="567" w:author="Gibran Hemani" w:date="2018-08-22T09:40:00Z">
        <w:r w:rsidR="001F43DC" w:rsidRPr="00486CE0" w:rsidDel="000F7552">
          <w:rPr>
            <w:rFonts w:asciiTheme="majorHAnsi" w:eastAsia="Calibri" w:hAnsiTheme="majorHAnsi" w:cs="Calibri"/>
            <w:sz w:val="24"/>
            <w:szCs w:val="24"/>
          </w:rPr>
          <w:delText xml:space="preserve">a new </w:delText>
        </w:r>
      </w:del>
      <w:ins w:id="568" w:author="Gibran Hemani" w:date="2018-08-22T09:40:00Z">
        <w:r w:rsidR="000F7552">
          <w:rPr>
            <w:rFonts w:asciiTheme="majorHAnsi" w:eastAsia="Calibri" w:hAnsiTheme="majorHAnsi" w:cs="Calibri"/>
            <w:sz w:val="24"/>
            <w:szCs w:val="24"/>
          </w:rPr>
          <w:t xml:space="preserve">the </w:t>
        </w:r>
      </w:ins>
      <w:del w:id="569" w:author="Gibran Hemani" w:date="2018-08-22T09:59:00Z">
        <w:r w:rsidR="001F43DC" w:rsidRPr="00486CE0" w:rsidDel="00D968A6">
          <w:rPr>
            <w:rFonts w:asciiTheme="majorHAnsi" w:eastAsia="Calibri" w:hAnsiTheme="majorHAnsi" w:cs="Calibri"/>
            <w:sz w:val="24"/>
            <w:szCs w:val="24"/>
          </w:rPr>
          <w:delText>framework</w:delText>
        </w:r>
      </w:del>
      <w:del w:id="570" w:author="Gibran Hemani" w:date="2018-08-21T12:34:00Z">
        <w:r w:rsidR="001F43DC" w:rsidRPr="00486CE0" w:rsidDel="0013421C">
          <w:rPr>
            <w:rFonts w:asciiTheme="majorHAnsi" w:eastAsia="Calibri" w:hAnsiTheme="majorHAnsi" w:cs="Calibri"/>
            <w:sz w:val="24"/>
            <w:szCs w:val="24"/>
          </w:rPr>
          <w:delText xml:space="preserve"> built</w:delText>
        </w:r>
      </w:del>
      <w:del w:id="571" w:author="Gibran Hemani" w:date="2018-08-22T09:59:00Z">
        <w:r w:rsidR="001F43DC" w:rsidRPr="00486CE0" w:rsidDel="00D968A6">
          <w:rPr>
            <w:rFonts w:asciiTheme="majorHAnsi" w:eastAsia="Calibri" w:hAnsiTheme="majorHAnsi" w:cs="Calibri"/>
            <w:sz w:val="24"/>
            <w:szCs w:val="24"/>
          </w:rPr>
          <w:delText xml:space="preserve">, </w:delText>
        </w:r>
      </w:del>
      <w:r w:rsidR="001F43DC" w:rsidRPr="00486CE0">
        <w:rPr>
          <w:rFonts w:asciiTheme="majorHAnsi" w:eastAsia="Calibri" w:hAnsiTheme="majorHAnsi" w:cs="Calibri"/>
          <w:sz w:val="24"/>
          <w:szCs w:val="24"/>
        </w:rPr>
        <w:t>MR-TRYX</w:t>
      </w:r>
      <w:ins w:id="572" w:author="Gibran Hemani" w:date="2018-08-22T09:59:00Z">
        <w:r w:rsidR="00D968A6">
          <w:rPr>
            <w:rFonts w:asciiTheme="majorHAnsi" w:eastAsia="Calibri" w:hAnsiTheme="majorHAnsi" w:cs="Calibri"/>
            <w:sz w:val="24"/>
            <w:szCs w:val="24"/>
          </w:rPr>
          <w:t xml:space="preserve"> framework</w:t>
        </w:r>
      </w:ins>
      <w:r w:rsidR="001F43DC" w:rsidRPr="00486CE0">
        <w:rPr>
          <w:rFonts w:asciiTheme="majorHAnsi" w:eastAsia="Calibri" w:hAnsiTheme="majorHAnsi" w:cs="Calibri"/>
          <w:sz w:val="24"/>
          <w:szCs w:val="24"/>
        </w:rPr>
        <w:t>,</w:t>
      </w:r>
      <w:ins w:id="573" w:author="Gibran Hemani" w:date="2018-08-21T12:39:00Z">
        <w:r w:rsidR="00E16A39">
          <w:rPr>
            <w:rFonts w:asciiTheme="majorHAnsi" w:eastAsia="Calibri" w:hAnsiTheme="majorHAnsi" w:cs="Calibri"/>
            <w:sz w:val="24"/>
            <w:szCs w:val="24"/>
          </w:rPr>
          <w:t xml:space="preserve"> which taps into the </w:t>
        </w:r>
        <w:commentRangeStart w:id="574"/>
        <w:r w:rsidR="00E16A39">
          <w:rPr>
            <w:rFonts w:asciiTheme="majorHAnsi" w:eastAsia="Calibri" w:hAnsiTheme="majorHAnsi" w:cs="Calibri"/>
            <w:sz w:val="24"/>
            <w:szCs w:val="24"/>
          </w:rPr>
          <w:t>MR-Base</w:t>
        </w:r>
      </w:ins>
      <w:commentRangeEnd w:id="574"/>
      <w:ins w:id="575" w:author="Gibran Hemani" w:date="2018-08-22T14:41:00Z">
        <w:r w:rsidR="003C4056">
          <w:rPr>
            <w:rStyle w:val="CommentReference"/>
          </w:rPr>
          <w:commentReference w:id="574"/>
        </w:r>
      </w:ins>
      <w:ins w:id="576" w:author="Gibran Hemani" w:date="2018-08-21T12:39:00Z">
        <w:r w:rsidR="00E16A39">
          <w:rPr>
            <w:rFonts w:asciiTheme="majorHAnsi" w:eastAsia="Calibri" w:hAnsiTheme="majorHAnsi" w:cs="Calibri"/>
            <w:sz w:val="24"/>
            <w:szCs w:val="24"/>
          </w:rPr>
          <w:t xml:space="preserve"> database of GWAS summary data </w:t>
        </w:r>
      </w:ins>
      <w:del w:id="577" w:author="Gibran Hemani" w:date="2018-08-21T12:40:00Z">
        <w:r w:rsidR="001F43DC" w:rsidRPr="00486CE0" w:rsidDel="00E16A39">
          <w:rPr>
            <w:rFonts w:asciiTheme="majorHAnsi" w:eastAsia="Calibri" w:hAnsiTheme="majorHAnsi" w:cs="Calibri"/>
            <w:sz w:val="24"/>
            <w:szCs w:val="24"/>
          </w:rPr>
          <w:delText xml:space="preserve"> to detect and </w:delText>
        </w:r>
      </w:del>
      <w:r w:rsidR="001F43DC" w:rsidRPr="00486CE0">
        <w:rPr>
          <w:rFonts w:asciiTheme="majorHAnsi" w:eastAsia="Calibri" w:hAnsiTheme="majorHAnsi" w:cs="Calibri"/>
          <w:sz w:val="24"/>
          <w:szCs w:val="24"/>
        </w:rPr>
        <w:t xml:space="preserve">to </w:t>
      </w:r>
      <w:ins w:id="578" w:author="Gibran Hemani" w:date="2018-08-21T12:40:00Z">
        <w:r w:rsidR="00E16A39">
          <w:rPr>
            <w:rFonts w:asciiTheme="majorHAnsi" w:eastAsia="Calibri" w:hAnsiTheme="majorHAnsi" w:cs="Calibri"/>
            <w:sz w:val="24"/>
            <w:szCs w:val="24"/>
          </w:rPr>
          <w:t xml:space="preserve">identify potential explanations for </w:t>
        </w:r>
        <w:r w:rsidR="00D968A6">
          <w:rPr>
            <w:rFonts w:asciiTheme="majorHAnsi" w:eastAsia="Calibri" w:hAnsiTheme="majorHAnsi" w:cs="Calibri"/>
            <w:sz w:val="24"/>
            <w:szCs w:val="24"/>
          </w:rPr>
          <w:t>outl</w:t>
        </w:r>
      </w:ins>
      <w:ins w:id="579" w:author="Gibran Hemani" w:date="2018-08-22T09:59:00Z">
        <w:r w:rsidR="00D968A6">
          <w:rPr>
            <w:rFonts w:asciiTheme="majorHAnsi" w:eastAsia="Calibri" w:hAnsiTheme="majorHAnsi" w:cs="Calibri"/>
            <w:sz w:val="24"/>
            <w:szCs w:val="24"/>
          </w:rPr>
          <w:t>ying</w:t>
        </w:r>
      </w:ins>
      <w:ins w:id="580" w:author="Gibran Hemani" w:date="2018-08-21T12:40:00Z">
        <w:r w:rsidR="00E16A39">
          <w:rPr>
            <w:rFonts w:asciiTheme="majorHAnsi" w:eastAsia="Calibri" w:hAnsiTheme="majorHAnsi" w:cs="Calibri"/>
            <w:sz w:val="24"/>
            <w:szCs w:val="24"/>
          </w:rPr>
          <w:t xml:space="preserve"> variants, and to improve estimates by accounting for </w:t>
        </w:r>
      </w:ins>
      <w:ins w:id="581" w:author="Gibran Hemani" w:date="2018-08-22T09:59:00Z">
        <w:r w:rsidR="00D968A6">
          <w:rPr>
            <w:rFonts w:asciiTheme="majorHAnsi" w:eastAsia="Calibri" w:hAnsiTheme="majorHAnsi" w:cs="Calibri"/>
            <w:sz w:val="24"/>
            <w:szCs w:val="24"/>
          </w:rPr>
          <w:t xml:space="preserve">the </w:t>
        </w:r>
      </w:ins>
      <w:ins w:id="582" w:author="Gibran Hemani" w:date="2018-08-21T12:40:00Z">
        <w:r w:rsidR="00E16A39">
          <w:rPr>
            <w:rFonts w:asciiTheme="majorHAnsi" w:eastAsia="Calibri" w:hAnsiTheme="majorHAnsi" w:cs="Calibri"/>
            <w:sz w:val="24"/>
            <w:szCs w:val="24"/>
          </w:rPr>
          <w:t>pleiotropic pathways</w:t>
        </w:r>
      </w:ins>
      <w:ins w:id="583" w:author="Gibran Hemani" w:date="2018-08-22T09:59:00Z">
        <w:r w:rsidR="00D968A6">
          <w:rPr>
            <w:rFonts w:asciiTheme="majorHAnsi" w:eastAsia="Calibri" w:hAnsiTheme="majorHAnsi" w:cs="Calibri"/>
            <w:sz w:val="24"/>
            <w:szCs w:val="24"/>
          </w:rPr>
          <w:t xml:space="preserve"> that give rise to them</w:t>
        </w:r>
      </w:ins>
      <w:del w:id="584" w:author="Gibran Hemani" w:date="2018-08-21T12:40:00Z">
        <w:r w:rsidR="001F43DC" w:rsidRPr="00486CE0" w:rsidDel="00E16A39">
          <w:rPr>
            <w:rFonts w:asciiTheme="majorHAnsi" w:eastAsia="Calibri" w:hAnsiTheme="majorHAnsi" w:cs="Calibri"/>
            <w:sz w:val="24"/>
            <w:szCs w:val="24"/>
          </w:rPr>
          <w:delText xml:space="preserve">correct for </w:delText>
        </w:r>
      </w:del>
      <w:del w:id="585" w:author="Gibran Hemani" w:date="2018-08-21T12:41:00Z">
        <w:r w:rsidR="001F43DC" w:rsidRPr="00486CE0" w:rsidDel="00E16A39">
          <w:rPr>
            <w:rFonts w:asciiTheme="majorHAnsi" w:eastAsia="Calibri" w:hAnsiTheme="majorHAnsi" w:cs="Calibri"/>
            <w:sz w:val="24"/>
            <w:szCs w:val="24"/>
          </w:rPr>
          <w:delText>bias from pleiotropy in MR analysis</w:delText>
        </w:r>
      </w:del>
      <w:del w:id="586" w:author="Gibran Hemani" w:date="2018-08-21T12:39:00Z">
        <w:r w:rsidR="001F43DC" w:rsidRPr="00486CE0" w:rsidDel="00E16A39">
          <w:rPr>
            <w:rFonts w:asciiTheme="majorHAnsi" w:eastAsia="Calibri" w:hAnsiTheme="majorHAnsi" w:cs="Calibri"/>
            <w:sz w:val="24"/>
            <w:szCs w:val="24"/>
          </w:rPr>
          <w:delText>. We showed that horizontal pleiotropy can be corrected by outlier detection and adjustment for effect of outlier genetic variant for pleiotropic pathway. Additionally, we have addresse</w:delText>
        </w:r>
      </w:del>
      <w:del w:id="587" w:author="Gibran Hemani" w:date="2018-08-21T12:41:00Z">
        <w:r w:rsidR="001F43DC" w:rsidRPr="00486CE0" w:rsidDel="00E16A39">
          <w:rPr>
            <w:rFonts w:asciiTheme="majorHAnsi" w:eastAsia="Calibri" w:hAnsiTheme="majorHAnsi" w:cs="Calibri"/>
            <w:sz w:val="24"/>
            <w:szCs w:val="24"/>
          </w:rPr>
          <w:delText>d the alternative meaning of pleiotropy, pointing to situations where pleiotropic variants allows</w:delText>
        </w:r>
      </w:del>
      <w:ins w:id="588" w:author="Yoonsu Cho" w:date="2018-07-30T17:17:00Z">
        <w:del w:id="589" w:author="Gibran Hemani" w:date="2018-08-21T12:41:00Z">
          <w:r w:rsidR="003B4345" w:rsidRPr="00486CE0" w:rsidDel="00E16A39">
            <w:rPr>
              <w:rFonts w:asciiTheme="majorHAnsi" w:eastAsia="Calibri" w:hAnsiTheme="majorHAnsi" w:cs="Calibri"/>
              <w:sz w:val="24"/>
              <w:szCs w:val="24"/>
            </w:rPr>
            <w:delText>allow</w:delText>
          </w:r>
        </w:del>
      </w:ins>
      <w:del w:id="590" w:author="Gibran Hemani" w:date="2018-08-21T12:41:00Z">
        <w:r w:rsidR="001F43DC" w:rsidRPr="00486CE0" w:rsidDel="00E16A39">
          <w:rPr>
            <w:rFonts w:asciiTheme="majorHAnsi" w:eastAsia="Calibri" w:hAnsiTheme="majorHAnsi" w:cs="Calibri"/>
            <w:sz w:val="24"/>
            <w:szCs w:val="24"/>
          </w:rPr>
          <w:delText xml:space="preserve"> us to identify alternative pathway and putative risk factors for disease outcomes</w:delText>
        </w:r>
      </w:del>
      <w:r w:rsidR="001F43DC" w:rsidRPr="00486CE0">
        <w:rPr>
          <w:rFonts w:asciiTheme="majorHAnsi" w:eastAsia="Calibri" w:hAnsiTheme="majorHAnsi" w:cs="Calibri"/>
          <w:sz w:val="24"/>
          <w:szCs w:val="24"/>
        </w:rPr>
        <w:t xml:space="preserve">. We have also </w:t>
      </w:r>
      <w:del w:id="591" w:author="Gibran Hemani" w:date="2018-08-22T10:59:00Z">
        <w:r w:rsidR="001F43DC" w:rsidRPr="00486CE0" w:rsidDel="00BD3B1D">
          <w:rPr>
            <w:rFonts w:asciiTheme="majorHAnsi" w:eastAsia="Calibri" w:hAnsiTheme="majorHAnsi" w:cs="Calibri"/>
            <w:sz w:val="24"/>
            <w:szCs w:val="24"/>
          </w:rPr>
          <w:delText xml:space="preserve">discussed </w:delText>
        </w:r>
      </w:del>
      <w:ins w:id="592" w:author="Gibran Hemani" w:date="2018-08-22T10:59:00Z">
        <w:r w:rsidR="00BD3B1D">
          <w:rPr>
            <w:rFonts w:asciiTheme="majorHAnsi" w:eastAsia="Calibri" w:hAnsiTheme="majorHAnsi" w:cs="Calibri"/>
            <w:sz w:val="24"/>
            <w:szCs w:val="24"/>
          </w:rPr>
          <w:t xml:space="preserve">demonstrated </w:t>
        </w:r>
      </w:ins>
      <w:r w:rsidR="001F43DC" w:rsidRPr="00486CE0">
        <w:rPr>
          <w:rFonts w:asciiTheme="majorHAnsi" w:eastAsia="Calibri" w:hAnsiTheme="majorHAnsi" w:cs="Calibri"/>
          <w:sz w:val="24"/>
          <w:szCs w:val="24"/>
        </w:rPr>
        <w:t xml:space="preserve">the </w:t>
      </w:r>
      <w:del w:id="593" w:author="Gibran Hemani" w:date="2018-08-22T10:59:00Z">
        <w:r w:rsidR="001F43DC" w:rsidRPr="00486CE0" w:rsidDel="00BD3B1D">
          <w:rPr>
            <w:rFonts w:asciiTheme="majorHAnsi" w:eastAsia="Calibri" w:hAnsiTheme="majorHAnsi" w:cs="Calibri"/>
            <w:sz w:val="24"/>
            <w:szCs w:val="24"/>
          </w:rPr>
          <w:delText xml:space="preserve">application </w:delText>
        </w:r>
      </w:del>
      <w:ins w:id="594" w:author="Gibran Hemani" w:date="2018-08-22T10:59:00Z">
        <w:r w:rsidR="00BD3B1D">
          <w:rPr>
            <w:rFonts w:asciiTheme="majorHAnsi" w:eastAsia="Calibri" w:hAnsiTheme="majorHAnsi" w:cs="Calibri"/>
            <w:sz w:val="24"/>
            <w:szCs w:val="24"/>
          </w:rPr>
          <w:t xml:space="preserve">use and interpretation </w:t>
        </w:r>
      </w:ins>
      <w:r w:rsidR="001F43DC" w:rsidRPr="00486CE0">
        <w:rPr>
          <w:rFonts w:asciiTheme="majorHAnsi" w:eastAsia="Calibri" w:hAnsiTheme="majorHAnsi" w:cs="Calibri"/>
          <w:sz w:val="24"/>
          <w:szCs w:val="24"/>
        </w:rPr>
        <w:t xml:space="preserve">of MR-TRYX </w:t>
      </w:r>
      <w:ins w:id="595" w:author="Gibran Hemani" w:date="2018-08-22T10:59:00Z">
        <w:r w:rsidR="00BD3B1D">
          <w:rPr>
            <w:rFonts w:asciiTheme="majorHAnsi" w:eastAsia="Calibri" w:hAnsiTheme="majorHAnsi" w:cs="Calibri"/>
            <w:sz w:val="24"/>
            <w:szCs w:val="24"/>
          </w:rPr>
          <w:t>in four sets of empirical analyses.</w:t>
        </w:r>
      </w:ins>
      <w:del w:id="596" w:author="Gibran Hemani" w:date="2018-08-22T10:59:00Z">
        <w:r w:rsidR="001F43DC" w:rsidRPr="00486CE0" w:rsidDel="00BD3B1D">
          <w:rPr>
            <w:rFonts w:asciiTheme="majorHAnsi" w:eastAsia="Calibri" w:hAnsiTheme="majorHAnsi" w:cs="Calibri"/>
            <w:sz w:val="24"/>
            <w:szCs w:val="24"/>
          </w:rPr>
          <w:delText xml:space="preserve">in practice of MR analysis and the interpretation of the empirical example using </w:delText>
        </w:r>
        <w:r w:rsidR="006A6C7E" w:rsidRPr="00486CE0" w:rsidDel="00BD3B1D">
          <w:rPr>
            <w:rFonts w:asciiTheme="majorHAnsi" w:eastAsia="Calibri" w:hAnsiTheme="majorHAnsi" w:cs="Calibri"/>
            <w:sz w:val="24"/>
            <w:szCs w:val="24"/>
          </w:rPr>
          <w:delText xml:space="preserve">each </w:delText>
        </w:r>
        <w:r w:rsidR="00E55448" w:rsidRPr="00486CE0" w:rsidDel="00BD3B1D">
          <w:rPr>
            <w:rFonts w:asciiTheme="majorHAnsi" w:eastAsia="Calibri" w:hAnsiTheme="majorHAnsi" w:cs="Calibri"/>
            <w:sz w:val="24"/>
            <w:szCs w:val="24"/>
          </w:rPr>
          <w:delText>pai</w:delText>
        </w:r>
        <w:r w:rsidR="006A6C7E" w:rsidRPr="00486CE0" w:rsidDel="00BD3B1D">
          <w:rPr>
            <w:rFonts w:asciiTheme="majorHAnsi" w:eastAsia="Calibri" w:hAnsiTheme="majorHAnsi" w:cs="Calibri"/>
            <w:sz w:val="24"/>
            <w:szCs w:val="24"/>
          </w:rPr>
          <w:delText>r</w:delText>
        </w:r>
        <w:r w:rsidR="00E55448" w:rsidRPr="00486CE0" w:rsidDel="00BD3B1D">
          <w:rPr>
            <w:rFonts w:asciiTheme="majorHAnsi" w:eastAsia="Calibri" w:hAnsiTheme="majorHAnsi" w:cs="Calibri"/>
            <w:sz w:val="24"/>
            <w:szCs w:val="24"/>
          </w:rPr>
          <w:delText xml:space="preserve"> of exposure</w:delText>
        </w:r>
        <w:r w:rsidR="006A6C7E" w:rsidRPr="00486CE0" w:rsidDel="00BD3B1D">
          <w:rPr>
            <w:rFonts w:asciiTheme="majorHAnsi" w:eastAsia="Calibri" w:hAnsiTheme="majorHAnsi" w:cs="Calibri"/>
            <w:sz w:val="24"/>
            <w:szCs w:val="24"/>
          </w:rPr>
          <w:delText>s</w:delText>
        </w:r>
        <w:r w:rsidR="00E55448" w:rsidRPr="00486CE0" w:rsidDel="00BD3B1D">
          <w:rPr>
            <w:rFonts w:asciiTheme="majorHAnsi" w:eastAsia="Calibri" w:hAnsiTheme="majorHAnsi" w:cs="Calibri"/>
            <w:sz w:val="24"/>
            <w:szCs w:val="24"/>
          </w:rPr>
          <w:delText xml:space="preserve"> and outcome</w:delText>
        </w:r>
        <w:r w:rsidR="001F43DC" w:rsidRPr="00486CE0" w:rsidDel="00BD3B1D">
          <w:rPr>
            <w:rFonts w:asciiTheme="majorHAnsi" w:eastAsia="Calibri" w:hAnsiTheme="majorHAnsi" w:cs="Calibri"/>
            <w:sz w:val="24"/>
            <w:szCs w:val="24"/>
          </w:rPr>
          <w:delText xml:space="preserve">. </w:delText>
        </w:r>
      </w:del>
    </w:p>
    <w:p w14:paraId="0B883940" w14:textId="77777777" w:rsidR="003D215F" w:rsidRPr="00486CE0" w:rsidRDefault="003D215F">
      <w:pPr>
        <w:spacing w:after="160" w:line="259" w:lineRule="auto"/>
        <w:jc w:val="both"/>
        <w:rPr>
          <w:rFonts w:asciiTheme="majorHAnsi" w:eastAsia="Calibri" w:hAnsiTheme="majorHAnsi" w:cs="Calibri"/>
          <w:sz w:val="24"/>
          <w:szCs w:val="24"/>
        </w:rPr>
      </w:pPr>
    </w:p>
    <w:p w14:paraId="73B99C07" w14:textId="5C573383" w:rsidR="007925AB" w:rsidRDefault="007925AB" w:rsidP="00DA6A11">
      <w:pPr>
        <w:spacing w:after="160" w:line="259" w:lineRule="auto"/>
        <w:jc w:val="both"/>
        <w:rPr>
          <w:ins w:id="597" w:author="Gibran Hemani" w:date="2018-08-22T11:25:00Z"/>
          <w:rFonts w:asciiTheme="majorHAnsi" w:eastAsia="Calibri" w:hAnsiTheme="majorHAnsi" w:cs="Calibri"/>
          <w:sz w:val="24"/>
          <w:szCs w:val="24"/>
        </w:rPr>
      </w:pPr>
      <w:ins w:id="598" w:author="Gibran Hemani" w:date="2018-08-22T11:07:00Z">
        <w:r>
          <w:rPr>
            <w:rFonts w:asciiTheme="majorHAnsi" w:eastAsia="Calibri" w:hAnsiTheme="majorHAnsi" w:cs="Calibri"/>
            <w:sz w:val="24"/>
            <w:szCs w:val="24"/>
          </w:rPr>
          <w:t xml:space="preserve">There are </w:t>
        </w:r>
      </w:ins>
      <w:ins w:id="599" w:author="Gibran Hemani" w:date="2018-08-22T11:20:00Z">
        <w:r w:rsidR="00CC7815">
          <w:rPr>
            <w:rFonts w:asciiTheme="majorHAnsi" w:eastAsia="Calibri" w:hAnsiTheme="majorHAnsi" w:cs="Calibri"/>
            <w:sz w:val="24"/>
            <w:szCs w:val="24"/>
          </w:rPr>
          <w:t>three</w:t>
        </w:r>
      </w:ins>
      <w:ins w:id="600" w:author="Gibran Hemani" w:date="2018-08-22T11:07:00Z">
        <w:r>
          <w:rPr>
            <w:rFonts w:asciiTheme="majorHAnsi" w:eastAsia="Calibri" w:hAnsiTheme="majorHAnsi" w:cs="Calibri"/>
            <w:sz w:val="24"/>
            <w:szCs w:val="24"/>
          </w:rPr>
          <w:t xml:space="preserve"> components upon which MR-TRYX depends in order to perform accurately. First, detecting </w:t>
        </w:r>
      </w:ins>
      <w:ins w:id="601" w:author="Gibran Hemani" w:date="2018-08-22T11:08:00Z">
        <w:r>
          <w:rPr>
            <w:rFonts w:asciiTheme="majorHAnsi" w:eastAsia="Calibri" w:hAnsiTheme="majorHAnsi" w:cs="Calibri"/>
            <w:sz w:val="24"/>
            <w:szCs w:val="24"/>
          </w:rPr>
          <w:t>SNPs that are being used as instruments which exhibit horizontal pleiotropy</w:t>
        </w:r>
      </w:ins>
      <w:ins w:id="602" w:author="Gibran Hemani" w:date="2018-08-22T11:19:00Z">
        <w:r w:rsidR="00CC7815">
          <w:rPr>
            <w:rFonts w:asciiTheme="majorHAnsi" w:eastAsia="Calibri" w:hAnsiTheme="majorHAnsi" w:cs="Calibri"/>
            <w:sz w:val="24"/>
            <w:szCs w:val="24"/>
          </w:rPr>
          <w:t>; second, identifying the</w:t>
        </w:r>
      </w:ins>
      <w:ins w:id="603" w:author="Gibran Hemani" w:date="2018-08-22T11:21:00Z">
        <w:r w:rsidR="00846C7E">
          <w:rPr>
            <w:rFonts w:asciiTheme="majorHAnsi" w:eastAsia="Calibri" w:hAnsiTheme="majorHAnsi" w:cs="Calibri"/>
            <w:sz w:val="24"/>
            <w:szCs w:val="24"/>
          </w:rPr>
          <w:t xml:space="preserve"> candidate</w:t>
        </w:r>
      </w:ins>
      <w:ins w:id="604" w:author="Gibran Hemani" w:date="2018-08-22T11:19:00Z">
        <w:r w:rsidR="00CC7815">
          <w:rPr>
            <w:rFonts w:asciiTheme="majorHAnsi" w:eastAsia="Calibri" w:hAnsiTheme="majorHAnsi" w:cs="Calibri"/>
            <w:sz w:val="24"/>
            <w:szCs w:val="24"/>
          </w:rPr>
          <w:t xml:space="preserve"> </w:t>
        </w:r>
      </w:ins>
      <w:ins w:id="605" w:author="Gibran Hemani" w:date="2018-08-22T11:20:00Z">
        <w:r w:rsidR="00CC7815">
          <w:rPr>
            <w:rFonts w:asciiTheme="majorHAnsi" w:eastAsia="Calibri" w:hAnsiTheme="majorHAnsi" w:cs="Calibri"/>
            <w:sz w:val="24"/>
            <w:szCs w:val="24"/>
          </w:rPr>
          <w:t xml:space="preserve">traits </w:t>
        </w:r>
      </w:ins>
      <w:ins w:id="606" w:author="Gibran Hemani" w:date="2018-08-22T11:21:00Z">
        <w:r w:rsidR="00846C7E">
          <w:rPr>
            <w:rFonts w:asciiTheme="majorHAnsi" w:eastAsia="Calibri" w:hAnsiTheme="majorHAnsi" w:cs="Calibri"/>
            <w:sz w:val="24"/>
            <w:szCs w:val="24"/>
          </w:rPr>
          <w:t xml:space="preserve">on the path from the variant to the outcome; and third, correctly estimating the effects of the </w:t>
        </w:r>
        <w:proofErr w:type="spellStart"/>
        <w:r w:rsidR="00846C7E">
          <w:rPr>
            <w:rFonts w:asciiTheme="majorHAnsi" w:eastAsia="Calibri" w:hAnsiTheme="majorHAnsi" w:cs="Calibri"/>
            <w:sz w:val="24"/>
            <w:szCs w:val="24"/>
          </w:rPr>
          <w:t>the</w:t>
        </w:r>
        <w:proofErr w:type="spellEnd"/>
        <w:r w:rsidR="00846C7E">
          <w:rPr>
            <w:rFonts w:asciiTheme="majorHAnsi" w:eastAsia="Calibri" w:hAnsiTheme="majorHAnsi" w:cs="Calibri"/>
            <w:sz w:val="24"/>
            <w:szCs w:val="24"/>
          </w:rPr>
          <w:t xml:space="preserve"> candidate traits on the outcome. Each of these components are </w:t>
        </w:r>
      </w:ins>
      <w:ins w:id="607" w:author="Gibran Hemani" w:date="2018-08-22T11:22:00Z">
        <w:r w:rsidR="00846C7E">
          <w:rPr>
            <w:rFonts w:asciiTheme="majorHAnsi" w:eastAsia="Calibri" w:hAnsiTheme="majorHAnsi" w:cs="Calibri"/>
            <w:sz w:val="24"/>
            <w:szCs w:val="24"/>
          </w:rPr>
          <w:t xml:space="preserve">difficult </w:t>
        </w:r>
      </w:ins>
      <w:ins w:id="608" w:author="Gibran Hemani" w:date="2018-08-22T11:21:00Z">
        <w:r w:rsidR="00846C7E">
          <w:rPr>
            <w:rFonts w:asciiTheme="majorHAnsi" w:eastAsia="Calibri" w:hAnsiTheme="majorHAnsi" w:cs="Calibri"/>
            <w:sz w:val="24"/>
            <w:szCs w:val="24"/>
          </w:rPr>
          <w:t xml:space="preserve">problems in </w:t>
        </w:r>
      </w:ins>
      <w:ins w:id="609" w:author="Gibran Hemani" w:date="2018-08-22T11:22:00Z">
        <w:r w:rsidR="00846C7E">
          <w:rPr>
            <w:rFonts w:asciiTheme="majorHAnsi" w:eastAsia="Calibri" w:hAnsiTheme="majorHAnsi" w:cs="Calibri"/>
            <w:sz w:val="24"/>
            <w:szCs w:val="24"/>
          </w:rPr>
          <w:t xml:space="preserve">themselves, but they are modular </w:t>
        </w:r>
      </w:ins>
      <w:ins w:id="610" w:author="Gibran Hemani" w:date="2018-08-22T14:41:00Z">
        <w:r w:rsidR="003C4056">
          <w:rPr>
            <w:rFonts w:asciiTheme="majorHAnsi" w:eastAsia="Calibri" w:hAnsiTheme="majorHAnsi" w:cs="Calibri"/>
            <w:sz w:val="24"/>
            <w:szCs w:val="24"/>
          </w:rPr>
          <w:t>and</w:t>
        </w:r>
      </w:ins>
      <w:ins w:id="611" w:author="Gibran Hemani" w:date="2018-08-22T11:22:00Z">
        <w:r w:rsidR="00846C7E">
          <w:rPr>
            <w:rFonts w:asciiTheme="majorHAnsi" w:eastAsia="Calibri" w:hAnsiTheme="majorHAnsi" w:cs="Calibri"/>
            <w:sz w:val="24"/>
            <w:szCs w:val="24"/>
          </w:rPr>
          <w:t xml:space="preserve"> build upon existing methods and resources, and </w:t>
        </w:r>
      </w:ins>
      <w:ins w:id="612" w:author="Gibran Hemani" w:date="2018-08-22T11:23:00Z">
        <w:r w:rsidR="00846C7E">
          <w:rPr>
            <w:rFonts w:asciiTheme="majorHAnsi" w:eastAsia="Calibri" w:hAnsiTheme="majorHAnsi" w:cs="Calibri"/>
            <w:sz w:val="24"/>
            <w:szCs w:val="24"/>
          </w:rPr>
          <w:t xml:space="preserve">the TRYX framework will naturally improve </w:t>
        </w:r>
      </w:ins>
      <w:ins w:id="613" w:author="Gibran Hemani" w:date="2018-08-22T11:22:00Z">
        <w:r w:rsidR="00846C7E">
          <w:rPr>
            <w:rFonts w:asciiTheme="majorHAnsi" w:eastAsia="Calibri" w:hAnsiTheme="majorHAnsi" w:cs="Calibri"/>
            <w:sz w:val="24"/>
            <w:szCs w:val="24"/>
          </w:rPr>
          <w:t xml:space="preserve">as </w:t>
        </w:r>
      </w:ins>
      <w:ins w:id="614" w:author="Gibran Hemani" w:date="2018-08-22T11:23:00Z">
        <w:r w:rsidR="00846C7E">
          <w:rPr>
            <w:rFonts w:asciiTheme="majorHAnsi" w:eastAsia="Calibri" w:hAnsiTheme="majorHAnsi" w:cs="Calibri"/>
            <w:sz w:val="24"/>
            <w:szCs w:val="24"/>
          </w:rPr>
          <w:t xml:space="preserve">those methods and resources themselves improve. We will now discuss the consequences of </w:t>
        </w:r>
      </w:ins>
      <w:ins w:id="615" w:author="Gibran Hemani" w:date="2018-08-22T11:24:00Z">
        <w:r w:rsidR="00846C7E">
          <w:rPr>
            <w:rFonts w:asciiTheme="majorHAnsi" w:eastAsia="Calibri" w:hAnsiTheme="majorHAnsi" w:cs="Calibri"/>
            <w:sz w:val="24"/>
            <w:szCs w:val="24"/>
          </w:rPr>
          <w:t xml:space="preserve">underperformance of </w:t>
        </w:r>
      </w:ins>
      <w:ins w:id="616" w:author="Gibran Hemani" w:date="2018-08-22T11:23:00Z">
        <w:r w:rsidR="00846C7E">
          <w:rPr>
            <w:rFonts w:asciiTheme="majorHAnsi" w:eastAsia="Calibri" w:hAnsiTheme="majorHAnsi" w:cs="Calibri"/>
            <w:sz w:val="24"/>
            <w:szCs w:val="24"/>
          </w:rPr>
          <w:t xml:space="preserve">each of these components </w:t>
        </w:r>
      </w:ins>
      <w:ins w:id="617" w:author="Gibran Hemani" w:date="2018-08-22T11:24:00Z">
        <w:r w:rsidR="00846C7E">
          <w:rPr>
            <w:rFonts w:asciiTheme="majorHAnsi" w:eastAsia="Calibri" w:hAnsiTheme="majorHAnsi" w:cs="Calibri"/>
            <w:sz w:val="24"/>
            <w:szCs w:val="24"/>
          </w:rPr>
          <w:t>on the TRYX analysis</w:t>
        </w:r>
      </w:ins>
      <w:ins w:id="618" w:author="Gibran Hemani" w:date="2018-08-22T11:25:00Z">
        <w:r w:rsidR="00846C7E">
          <w:rPr>
            <w:rFonts w:asciiTheme="majorHAnsi" w:eastAsia="Calibri" w:hAnsiTheme="majorHAnsi" w:cs="Calibri"/>
            <w:sz w:val="24"/>
            <w:szCs w:val="24"/>
          </w:rPr>
          <w:t>.</w:t>
        </w:r>
      </w:ins>
    </w:p>
    <w:p w14:paraId="07BBEB99" w14:textId="0551831E" w:rsidR="00A96DEB" w:rsidRDefault="004A2F0C" w:rsidP="00DA6A11">
      <w:pPr>
        <w:spacing w:after="160" w:line="259" w:lineRule="auto"/>
        <w:jc w:val="both"/>
        <w:rPr>
          <w:ins w:id="619" w:author="Gibran Hemani" w:date="2018-08-22T12:41:00Z"/>
          <w:rFonts w:asciiTheme="majorHAnsi" w:eastAsia="Calibri" w:hAnsiTheme="majorHAnsi" w:cs="Calibri"/>
          <w:sz w:val="24"/>
          <w:szCs w:val="24"/>
        </w:rPr>
      </w:pPr>
      <w:ins w:id="620" w:author="Gibran Hemani" w:date="2018-08-22T11:37:00Z">
        <w:r>
          <w:rPr>
            <w:rFonts w:asciiTheme="majorHAnsi" w:eastAsia="Calibri" w:hAnsiTheme="majorHAnsi" w:cs="Calibri"/>
            <w:sz w:val="24"/>
            <w:szCs w:val="24"/>
          </w:rPr>
          <w:t xml:space="preserve">The classification of an </w:t>
        </w:r>
      </w:ins>
      <w:ins w:id="621" w:author="Gibran Hemani" w:date="2018-08-22T11:26:00Z">
        <w:r>
          <w:rPr>
            <w:rFonts w:asciiTheme="majorHAnsi" w:eastAsia="Calibri" w:hAnsiTheme="majorHAnsi" w:cs="Calibri"/>
            <w:sz w:val="24"/>
            <w:szCs w:val="24"/>
          </w:rPr>
          <w:t>outlier</w:t>
        </w:r>
        <w:r w:rsidR="00846C7E">
          <w:rPr>
            <w:rFonts w:asciiTheme="majorHAnsi" w:eastAsia="Calibri" w:hAnsiTheme="majorHAnsi" w:cs="Calibri"/>
            <w:sz w:val="24"/>
            <w:szCs w:val="24"/>
          </w:rPr>
          <w:t xml:space="preserve"> in MR analysis </w:t>
        </w:r>
      </w:ins>
      <w:ins w:id="622" w:author="Gibran Hemani" w:date="2018-08-22T11:37:00Z">
        <w:r>
          <w:rPr>
            <w:rFonts w:asciiTheme="majorHAnsi" w:eastAsia="Calibri" w:hAnsiTheme="majorHAnsi" w:cs="Calibri"/>
            <w:sz w:val="24"/>
            <w:szCs w:val="24"/>
          </w:rPr>
          <w:t>can be based on</w:t>
        </w:r>
      </w:ins>
      <w:ins w:id="623" w:author="Gibran Hemani" w:date="2018-08-22T11:43:00Z">
        <w:r>
          <w:rPr>
            <w:rFonts w:asciiTheme="majorHAnsi" w:eastAsia="Calibri" w:hAnsiTheme="majorHAnsi" w:cs="Calibri"/>
            <w:sz w:val="24"/>
            <w:szCs w:val="24"/>
          </w:rPr>
          <w:t xml:space="preserve"> </w:t>
        </w:r>
        <w:r>
          <w:rPr>
            <w:rFonts w:asciiTheme="majorHAnsi" w:eastAsia="Calibri" w:hAnsiTheme="majorHAnsi" w:cs="Calibri"/>
            <w:sz w:val="24"/>
            <w:szCs w:val="24"/>
          </w:rPr>
          <w:t>the likelihood of a SNP being included as an instrument due to being reverse causal (</w:t>
        </w:r>
        <w:proofErr w:type="spellStart"/>
        <w:r>
          <w:rPr>
            <w:rFonts w:asciiTheme="majorHAnsi" w:eastAsia="Calibri" w:hAnsiTheme="majorHAnsi" w:cs="Calibri"/>
            <w:sz w:val="24"/>
            <w:szCs w:val="24"/>
          </w:rPr>
          <w:t>Steiger</w:t>
        </w:r>
        <w:proofErr w:type="spellEnd"/>
        <w:r>
          <w:rPr>
            <w:rFonts w:asciiTheme="majorHAnsi" w:eastAsia="Calibri" w:hAnsiTheme="majorHAnsi" w:cs="Calibri"/>
            <w:sz w:val="24"/>
            <w:szCs w:val="24"/>
          </w:rPr>
          <w:t xml:space="preserve"> </w:t>
        </w:r>
        <w:commentRangeStart w:id="624"/>
        <w:r>
          <w:rPr>
            <w:rFonts w:asciiTheme="majorHAnsi" w:eastAsia="Calibri" w:hAnsiTheme="majorHAnsi" w:cs="Calibri"/>
            <w:sz w:val="24"/>
            <w:szCs w:val="24"/>
          </w:rPr>
          <w:t>filtering</w:t>
        </w:r>
      </w:ins>
      <w:commentRangeEnd w:id="624"/>
      <w:ins w:id="625" w:author="Gibran Hemani" w:date="2018-08-22T14:42:00Z">
        <w:r w:rsidR="003C4056">
          <w:rPr>
            <w:rStyle w:val="CommentReference"/>
          </w:rPr>
          <w:commentReference w:id="624"/>
        </w:r>
      </w:ins>
      <w:ins w:id="626" w:author="Gibran Hemani" w:date="2018-08-22T11:43:00Z">
        <w:r>
          <w:rPr>
            <w:rFonts w:asciiTheme="majorHAnsi" w:eastAsia="Calibri" w:hAnsiTheme="majorHAnsi" w:cs="Calibri"/>
            <w:sz w:val="24"/>
            <w:szCs w:val="24"/>
          </w:rPr>
          <w:t>)</w:t>
        </w:r>
        <w:r>
          <w:rPr>
            <w:rFonts w:asciiTheme="majorHAnsi" w:eastAsia="Calibri" w:hAnsiTheme="majorHAnsi" w:cs="Calibri"/>
            <w:sz w:val="24"/>
            <w:szCs w:val="24"/>
          </w:rPr>
          <w:t>,</w:t>
        </w:r>
      </w:ins>
      <w:ins w:id="627" w:author="Gibran Hemani" w:date="2018-08-22T11:37:00Z">
        <w:r>
          <w:rPr>
            <w:rFonts w:asciiTheme="majorHAnsi" w:eastAsia="Calibri" w:hAnsiTheme="majorHAnsi" w:cs="Calibri"/>
            <w:sz w:val="24"/>
            <w:szCs w:val="24"/>
          </w:rPr>
          <w:t xml:space="preserve"> the extent to which a single SNP</w:t>
        </w:r>
      </w:ins>
      <w:ins w:id="628" w:author="Gibran Hemani" w:date="2018-08-22T11:45:00Z">
        <w:r>
          <w:rPr>
            <w:rFonts w:asciiTheme="majorHAnsi" w:eastAsia="Calibri" w:hAnsiTheme="majorHAnsi" w:cs="Calibri"/>
            <w:sz w:val="24"/>
            <w:szCs w:val="24"/>
          </w:rPr>
          <w:t xml:space="preserve"> disproportionately</w:t>
        </w:r>
      </w:ins>
      <w:ins w:id="629" w:author="Gibran Hemani" w:date="2018-08-22T11:37:00Z">
        <w:r>
          <w:rPr>
            <w:rFonts w:asciiTheme="majorHAnsi" w:eastAsia="Calibri" w:hAnsiTheme="majorHAnsi" w:cs="Calibri"/>
            <w:sz w:val="24"/>
            <w:szCs w:val="24"/>
          </w:rPr>
          <w:t xml:space="preserve"> influences the overall result (Cook</w:t>
        </w:r>
      </w:ins>
      <w:ins w:id="630" w:author="Gibran Hemani" w:date="2018-08-22T11:38:00Z">
        <w:r>
          <w:rPr>
            <w:rFonts w:asciiTheme="majorHAnsi" w:eastAsia="Calibri" w:hAnsiTheme="majorHAnsi" w:cs="Calibri"/>
            <w:sz w:val="24"/>
            <w:szCs w:val="24"/>
          </w:rPr>
          <w:t xml:space="preserve">’s </w:t>
        </w:r>
        <w:commentRangeStart w:id="631"/>
        <w:r>
          <w:rPr>
            <w:rFonts w:asciiTheme="majorHAnsi" w:eastAsia="Calibri" w:hAnsiTheme="majorHAnsi" w:cs="Calibri"/>
            <w:sz w:val="24"/>
            <w:szCs w:val="24"/>
          </w:rPr>
          <w:t>distance</w:t>
        </w:r>
      </w:ins>
      <w:commentRangeEnd w:id="631"/>
      <w:ins w:id="632" w:author="Gibran Hemani" w:date="2018-08-22T14:43:00Z">
        <w:r w:rsidR="003C4056">
          <w:rPr>
            <w:rStyle w:val="CommentReference"/>
          </w:rPr>
          <w:commentReference w:id="631"/>
        </w:r>
      </w:ins>
      <w:ins w:id="633" w:author="Gibran Hemani" w:date="2018-08-22T11:38:00Z">
        <w:r>
          <w:rPr>
            <w:rFonts w:asciiTheme="majorHAnsi" w:eastAsia="Calibri" w:hAnsiTheme="majorHAnsi" w:cs="Calibri"/>
            <w:sz w:val="24"/>
            <w:szCs w:val="24"/>
          </w:rPr>
          <w:t>), but most commonly the extent to which a SNP contributes to heterogeneity (Cochran</w:t>
        </w:r>
      </w:ins>
      <w:ins w:id="634" w:author="Gibran Hemani" w:date="2018-08-22T11:39:00Z">
        <w:r>
          <w:rPr>
            <w:rFonts w:asciiTheme="majorHAnsi" w:eastAsia="Calibri" w:hAnsiTheme="majorHAnsi" w:cs="Calibri"/>
            <w:sz w:val="24"/>
            <w:szCs w:val="24"/>
          </w:rPr>
          <w:t>’s Q statistic</w:t>
        </w:r>
      </w:ins>
      <w:ins w:id="635" w:author="Gibran Hemani" w:date="2018-08-22T11:43:00Z">
        <w:r>
          <w:rPr>
            <w:rFonts w:asciiTheme="majorHAnsi" w:eastAsia="Calibri" w:hAnsiTheme="majorHAnsi" w:cs="Calibri"/>
            <w:sz w:val="24"/>
            <w:szCs w:val="24"/>
          </w:rPr>
          <w:t>, MR-PRESSO, and implicitly in median</w:t>
        </w:r>
      </w:ins>
      <w:ins w:id="636" w:author="Gibran Hemani" w:date="2018-08-22T12:49:00Z">
        <w:r w:rsidR="000922B5">
          <w:rPr>
            <w:rFonts w:asciiTheme="majorHAnsi" w:eastAsia="Calibri" w:hAnsiTheme="majorHAnsi" w:cs="Calibri"/>
            <w:sz w:val="24"/>
            <w:szCs w:val="24"/>
          </w:rPr>
          <w:t>-</w:t>
        </w:r>
      </w:ins>
      <w:ins w:id="637" w:author="Gibran Hemani" w:date="2018-08-22T11:43:00Z">
        <w:r w:rsidR="000922B5">
          <w:rPr>
            <w:rFonts w:asciiTheme="majorHAnsi" w:eastAsia="Calibri" w:hAnsiTheme="majorHAnsi" w:cs="Calibri"/>
            <w:sz w:val="24"/>
            <w:szCs w:val="24"/>
          </w:rPr>
          <w:t xml:space="preserve"> and mode</w:t>
        </w:r>
      </w:ins>
      <w:ins w:id="638" w:author="Gibran Hemani" w:date="2018-08-22T12:49:00Z">
        <w:r w:rsidR="000922B5">
          <w:rPr>
            <w:rFonts w:asciiTheme="majorHAnsi" w:eastAsia="Calibri" w:hAnsiTheme="majorHAnsi" w:cs="Calibri"/>
            <w:sz w:val="24"/>
            <w:szCs w:val="24"/>
          </w:rPr>
          <w:t>-</w:t>
        </w:r>
      </w:ins>
      <w:ins w:id="639" w:author="Gibran Hemani" w:date="2018-08-22T11:43:00Z">
        <w:r>
          <w:rPr>
            <w:rFonts w:asciiTheme="majorHAnsi" w:eastAsia="Calibri" w:hAnsiTheme="majorHAnsi" w:cs="Calibri"/>
            <w:sz w:val="24"/>
            <w:szCs w:val="24"/>
          </w:rPr>
          <w:t xml:space="preserve">based </w:t>
        </w:r>
        <w:commentRangeStart w:id="640"/>
        <w:r>
          <w:rPr>
            <w:rFonts w:asciiTheme="majorHAnsi" w:eastAsia="Calibri" w:hAnsiTheme="majorHAnsi" w:cs="Calibri"/>
            <w:sz w:val="24"/>
            <w:szCs w:val="24"/>
          </w:rPr>
          <w:t>estimators</w:t>
        </w:r>
      </w:ins>
      <w:commentRangeEnd w:id="640"/>
      <w:ins w:id="641" w:author="Gibran Hemani" w:date="2018-08-22T14:43:00Z">
        <w:r w:rsidR="003C4056">
          <w:rPr>
            <w:rStyle w:val="CommentReference"/>
          </w:rPr>
          <w:commentReference w:id="640"/>
        </w:r>
      </w:ins>
      <w:ins w:id="642" w:author="Gibran Hemani" w:date="2018-08-22T11:39:00Z">
        <w:r>
          <w:rPr>
            <w:rFonts w:asciiTheme="majorHAnsi" w:eastAsia="Calibri" w:hAnsiTheme="majorHAnsi" w:cs="Calibri"/>
            <w:sz w:val="24"/>
            <w:szCs w:val="24"/>
          </w:rPr>
          <w:t xml:space="preserve">). </w:t>
        </w:r>
      </w:ins>
      <w:ins w:id="643" w:author="Gibran Hemani" w:date="2018-08-22T11:48:00Z">
        <w:r w:rsidR="00AF1B4C">
          <w:rPr>
            <w:rFonts w:asciiTheme="majorHAnsi" w:eastAsia="Calibri" w:hAnsiTheme="majorHAnsi" w:cs="Calibri"/>
            <w:sz w:val="24"/>
            <w:szCs w:val="24"/>
          </w:rPr>
          <w:t xml:space="preserve">The philosophy of the latter two approaches is that proving horizontal pleiotropy is impossible, </w:t>
        </w:r>
      </w:ins>
      <w:ins w:id="644" w:author="Gibran Hemani" w:date="2018-08-22T11:50:00Z">
        <w:r w:rsidR="00AF1B4C">
          <w:rPr>
            <w:rFonts w:asciiTheme="majorHAnsi" w:eastAsia="Calibri" w:hAnsiTheme="majorHAnsi" w:cs="Calibri"/>
            <w:sz w:val="24"/>
            <w:szCs w:val="24"/>
          </w:rPr>
          <w:t xml:space="preserve">but </w:t>
        </w:r>
      </w:ins>
      <w:ins w:id="645" w:author="Gibran Hemani" w:date="2018-08-22T12:25:00Z">
        <w:r w:rsidR="00631F69">
          <w:rPr>
            <w:rFonts w:asciiTheme="majorHAnsi" w:eastAsia="Calibri" w:hAnsiTheme="majorHAnsi" w:cs="Calibri"/>
            <w:sz w:val="24"/>
            <w:szCs w:val="24"/>
          </w:rPr>
          <w:t xml:space="preserve">that it </w:t>
        </w:r>
      </w:ins>
      <w:ins w:id="646" w:author="Gibran Hemani" w:date="2018-08-22T11:50:00Z">
        <w:r w:rsidR="0051361B">
          <w:rPr>
            <w:rFonts w:asciiTheme="majorHAnsi" w:eastAsia="Calibri" w:hAnsiTheme="majorHAnsi" w:cs="Calibri"/>
            <w:sz w:val="24"/>
            <w:szCs w:val="24"/>
          </w:rPr>
          <w:t xml:space="preserve">should lead to </w:t>
        </w:r>
        <w:commentRangeStart w:id="647"/>
        <w:r w:rsidR="0051361B">
          <w:rPr>
            <w:rFonts w:asciiTheme="majorHAnsi" w:eastAsia="Calibri" w:hAnsiTheme="majorHAnsi" w:cs="Calibri"/>
            <w:sz w:val="24"/>
            <w:szCs w:val="24"/>
          </w:rPr>
          <w:t>outliers</w:t>
        </w:r>
      </w:ins>
      <w:commentRangeEnd w:id="647"/>
      <w:ins w:id="648" w:author="Gibran Hemani" w:date="2018-08-22T14:43:00Z">
        <w:r w:rsidR="003C4056">
          <w:rPr>
            <w:rStyle w:val="CommentReference"/>
          </w:rPr>
          <w:commentReference w:id="647"/>
        </w:r>
      </w:ins>
      <w:ins w:id="649" w:author="Gibran Hemani" w:date="2018-08-22T12:06:00Z">
        <w:r w:rsidR="0051361B">
          <w:rPr>
            <w:rFonts w:asciiTheme="majorHAnsi" w:eastAsia="Calibri" w:hAnsiTheme="majorHAnsi" w:cs="Calibri"/>
            <w:sz w:val="24"/>
            <w:szCs w:val="24"/>
          </w:rPr>
          <w:t xml:space="preserve">. </w:t>
        </w:r>
      </w:ins>
      <w:ins w:id="650" w:author="Gibran Hemani" w:date="2018-08-22T12:25:00Z">
        <w:r w:rsidR="00631F69">
          <w:rPr>
            <w:rFonts w:asciiTheme="majorHAnsi" w:eastAsia="Calibri" w:hAnsiTheme="majorHAnsi" w:cs="Calibri"/>
            <w:sz w:val="24"/>
            <w:szCs w:val="24"/>
          </w:rPr>
          <w:t>While a useful approximation, t</w:t>
        </w:r>
      </w:ins>
      <w:ins w:id="651" w:author="Gibran Hemani" w:date="2018-08-22T12:06:00Z">
        <w:r w:rsidR="0051361B">
          <w:rPr>
            <w:rFonts w:asciiTheme="majorHAnsi" w:eastAsia="Calibri" w:hAnsiTheme="majorHAnsi" w:cs="Calibri"/>
            <w:sz w:val="24"/>
            <w:szCs w:val="24"/>
          </w:rPr>
          <w:t xml:space="preserve">his </w:t>
        </w:r>
      </w:ins>
      <w:ins w:id="652" w:author="Gibran Hemani" w:date="2018-08-22T12:07:00Z">
        <w:r w:rsidR="0051361B">
          <w:rPr>
            <w:rFonts w:asciiTheme="majorHAnsi" w:eastAsia="Calibri" w:hAnsiTheme="majorHAnsi" w:cs="Calibri"/>
            <w:sz w:val="24"/>
            <w:szCs w:val="24"/>
          </w:rPr>
          <w:t xml:space="preserve">strategy </w:t>
        </w:r>
      </w:ins>
      <w:ins w:id="653" w:author="Gibran Hemani" w:date="2018-08-22T12:41:00Z">
        <w:r w:rsidR="00A96DEB">
          <w:rPr>
            <w:rFonts w:asciiTheme="majorHAnsi" w:eastAsia="Calibri" w:hAnsiTheme="majorHAnsi" w:cs="Calibri"/>
            <w:sz w:val="24"/>
            <w:szCs w:val="24"/>
          </w:rPr>
          <w:t xml:space="preserve">has two main limitations. First, determining whether a SNP is an outlier depends on </w:t>
        </w:r>
      </w:ins>
      <w:ins w:id="654" w:author="Gibran Hemani" w:date="2018-08-22T12:43:00Z">
        <w:r w:rsidR="00A96DEB">
          <w:rPr>
            <w:rFonts w:asciiTheme="majorHAnsi" w:eastAsia="Calibri" w:hAnsiTheme="majorHAnsi" w:cs="Calibri"/>
            <w:sz w:val="24"/>
            <w:szCs w:val="24"/>
          </w:rPr>
          <w:t xml:space="preserve">the use of </w:t>
        </w:r>
      </w:ins>
      <w:ins w:id="655" w:author="Gibran Hemani" w:date="2018-08-22T12:41:00Z">
        <w:r w:rsidR="00A96DEB">
          <w:rPr>
            <w:rFonts w:asciiTheme="majorHAnsi" w:eastAsia="Calibri" w:hAnsiTheme="majorHAnsi" w:cs="Calibri"/>
            <w:sz w:val="24"/>
            <w:szCs w:val="24"/>
          </w:rPr>
          <w:t>arbitrary thresholds</w:t>
        </w:r>
      </w:ins>
      <w:ins w:id="656" w:author="Gibran Hemani" w:date="2018-08-22T12:43:00Z">
        <w:r w:rsidR="00A96DEB">
          <w:rPr>
            <w:rFonts w:asciiTheme="majorHAnsi" w:eastAsia="Calibri" w:hAnsiTheme="majorHAnsi" w:cs="Calibri"/>
            <w:sz w:val="24"/>
            <w:szCs w:val="24"/>
          </w:rPr>
          <w:t xml:space="preserve">, and this entails a </w:t>
        </w:r>
        <w:proofErr w:type="spellStart"/>
        <w:r w:rsidR="00A96DEB">
          <w:rPr>
            <w:rFonts w:asciiTheme="majorHAnsi" w:eastAsia="Calibri" w:hAnsiTheme="majorHAnsi" w:cs="Calibri"/>
            <w:sz w:val="24"/>
            <w:szCs w:val="24"/>
          </w:rPr>
          <w:t>tradeoff</w:t>
        </w:r>
        <w:proofErr w:type="spellEnd"/>
        <w:r w:rsidR="00A96DEB">
          <w:rPr>
            <w:rFonts w:asciiTheme="majorHAnsi" w:eastAsia="Calibri" w:hAnsiTheme="majorHAnsi" w:cs="Calibri"/>
            <w:sz w:val="24"/>
            <w:szCs w:val="24"/>
          </w:rPr>
          <w:t xml:space="preserve"> between specificity and sensitivity. Second</w:t>
        </w:r>
      </w:ins>
      <w:ins w:id="657" w:author="Gibran Hemani" w:date="2018-08-22T12:07:00Z">
        <w:r w:rsidR="0051361B">
          <w:rPr>
            <w:rFonts w:asciiTheme="majorHAnsi" w:eastAsia="Calibri" w:hAnsiTheme="majorHAnsi" w:cs="Calibri"/>
            <w:sz w:val="24"/>
            <w:szCs w:val="24"/>
          </w:rPr>
          <w:t xml:space="preserve">, if the majority of variants are pleiotropic </w:t>
        </w:r>
      </w:ins>
      <w:ins w:id="658" w:author="Gibran Hemani" w:date="2018-08-22T12:08:00Z">
        <w:r w:rsidR="0043244D">
          <w:rPr>
            <w:rFonts w:asciiTheme="majorHAnsi" w:eastAsia="Calibri" w:hAnsiTheme="majorHAnsi" w:cs="Calibri"/>
            <w:sz w:val="24"/>
            <w:szCs w:val="24"/>
          </w:rPr>
          <w:t>then it is possible that the outlier SNPs are the only valid instruments. Such a scenario can arise for</w:t>
        </w:r>
      </w:ins>
      <w:ins w:id="659" w:author="Gibran Hemani" w:date="2018-08-22T12:21:00Z">
        <w:r w:rsidR="0026157E">
          <w:rPr>
            <w:rFonts w:asciiTheme="majorHAnsi" w:eastAsia="Calibri" w:hAnsiTheme="majorHAnsi" w:cs="Calibri"/>
            <w:sz w:val="24"/>
            <w:szCs w:val="24"/>
          </w:rPr>
          <w:t xml:space="preserve"> complex</w:t>
        </w:r>
      </w:ins>
      <w:ins w:id="660" w:author="Gibran Hemani" w:date="2018-08-22T12:08:00Z">
        <w:r w:rsidR="0043244D">
          <w:rPr>
            <w:rFonts w:asciiTheme="majorHAnsi" w:eastAsia="Calibri" w:hAnsiTheme="majorHAnsi" w:cs="Calibri"/>
            <w:sz w:val="24"/>
            <w:szCs w:val="24"/>
          </w:rPr>
          <w:t xml:space="preserve"> traits </w:t>
        </w:r>
      </w:ins>
      <w:ins w:id="661" w:author="Gibran Hemani" w:date="2018-08-22T12:21:00Z">
        <w:r w:rsidR="0026157E">
          <w:rPr>
            <w:rFonts w:asciiTheme="majorHAnsi" w:eastAsia="Calibri" w:hAnsiTheme="majorHAnsi" w:cs="Calibri"/>
            <w:sz w:val="24"/>
            <w:szCs w:val="24"/>
          </w:rPr>
          <w:t xml:space="preserve">that have </w:t>
        </w:r>
      </w:ins>
      <w:ins w:id="662" w:author="Gibran Hemani" w:date="2018-08-22T12:22:00Z">
        <w:r w:rsidR="00631F69">
          <w:rPr>
            <w:rFonts w:asciiTheme="majorHAnsi" w:eastAsia="Calibri" w:hAnsiTheme="majorHAnsi" w:cs="Calibri"/>
            <w:sz w:val="24"/>
            <w:szCs w:val="24"/>
          </w:rPr>
          <w:t>a few large effects and many small effects</w:t>
        </w:r>
      </w:ins>
      <w:ins w:id="663" w:author="Gibran Hemani" w:date="2018-08-22T12:21:00Z">
        <w:r w:rsidR="0026157E">
          <w:rPr>
            <w:rFonts w:asciiTheme="majorHAnsi" w:eastAsia="Calibri" w:hAnsiTheme="majorHAnsi" w:cs="Calibri"/>
            <w:sz w:val="24"/>
            <w:szCs w:val="24"/>
          </w:rPr>
          <w:t xml:space="preserve"> </w:t>
        </w:r>
      </w:ins>
      <w:ins w:id="664" w:author="Gibran Hemani" w:date="2018-08-22T12:08:00Z">
        <w:r w:rsidR="0043244D">
          <w:rPr>
            <w:rFonts w:asciiTheme="majorHAnsi" w:eastAsia="Calibri" w:hAnsiTheme="majorHAnsi" w:cs="Calibri"/>
            <w:sz w:val="24"/>
            <w:szCs w:val="24"/>
          </w:rPr>
          <w:t>such as</w:t>
        </w:r>
      </w:ins>
      <w:ins w:id="665" w:author="Gibran Hemani" w:date="2018-08-22T12:26:00Z">
        <w:r w:rsidR="00631F69">
          <w:rPr>
            <w:rFonts w:asciiTheme="majorHAnsi" w:eastAsia="Calibri" w:hAnsiTheme="majorHAnsi" w:cs="Calibri"/>
            <w:sz w:val="24"/>
            <w:szCs w:val="24"/>
          </w:rPr>
          <w:t xml:space="preserve"> gene expression or protein levels. For </w:t>
        </w:r>
        <w:proofErr w:type="gramStart"/>
        <w:r w:rsidR="00631F69">
          <w:rPr>
            <w:rFonts w:asciiTheme="majorHAnsi" w:eastAsia="Calibri" w:hAnsiTheme="majorHAnsi" w:cs="Calibri"/>
            <w:sz w:val="24"/>
            <w:szCs w:val="24"/>
          </w:rPr>
          <w:t>example</w:t>
        </w:r>
      </w:ins>
      <w:proofErr w:type="gramEnd"/>
      <w:ins w:id="666" w:author="Gibran Hemani" w:date="2018-08-22T12:08:00Z">
        <w:r w:rsidR="0043244D">
          <w:rPr>
            <w:rFonts w:asciiTheme="majorHAnsi" w:eastAsia="Calibri" w:hAnsiTheme="majorHAnsi" w:cs="Calibri"/>
            <w:sz w:val="24"/>
            <w:szCs w:val="24"/>
          </w:rPr>
          <w:t xml:space="preserve"> C-reactive protein (CRP)</w:t>
        </w:r>
      </w:ins>
      <w:ins w:id="667" w:author="Gibran Hemani" w:date="2018-08-22T12:09:00Z">
        <w:r w:rsidR="0043244D">
          <w:rPr>
            <w:rFonts w:asciiTheme="majorHAnsi" w:eastAsia="Calibri" w:hAnsiTheme="majorHAnsi" w:cs="Calibri"/>
            <w:sz w:val="24"/>
            <w:szCs w:val="24"/>
          </w:rPr>
          <w:t xml:space="preserve"> levels</w:t>
        </w:r>
      </w:ins>
      <w:ins w:id="668" w:author="Gibran Hemani" w:date="2018-08-22T12:08:00Z">
        <w:r w:rsidR="0043244D">
          <w:rPr>
            <w:rFonts w:asciiTheme="majorHAnsi" w:eastAsia="Calibri" w:hAnsiTheme="majorHAnsi" w:cs="Calibri"/>
            <w:sz w:val="24"/>
            <w:szCs w:val="24"/>
          </w:rPr>
          <w:t xml:space="preserve">, where the SNP in the </w:t>
        </w:r>
        <w:r w:rsidR="0043244D">
          <w:rPr>
            <w:rFonts w:asciiTheme="majorHAnsi" w:eastAsia="Calibri" w:hAnsiTheme="majorHAnsi" w:cs="Calibri"/>
            <w:i/>
            <w:sz w:val="24"/>
            <w:szCs w:val="24"/>
          </w:rPr>
          <w:t>CRP</w:t>
        </w:r>
        <w:r w:rsidR="0043244D">
          <w:rPr>
            <w:rFonts w:asciiTheme="majorHAnsi" w:eastAsia="Calibri" w:hAnsiTheme="majorHAnsi" w:cs="Calibri"/>
            <w:sz w:val="24"/>
            <w:szCs w:val="24"/>
          </w:rPr>
          <w:t xml:space="preserve"> gene region</w:t>
        </w:r>
      </w:ins>
      <w:ins w:id="669" w:author="Gibran Hemani" w:date="2018-08-22T12:09:00Z">
        <w:r w:rsidR="00581093">
          <w:rPr>
            <w:rFonts w:asciiTheme="majorHAnsi" w:eastAsia="Calibri" w:hAnsiTheme="majorHAnsi" w:cs="Calibri"/>
            <w:sz w:val="24"/>
            <w:szCs w:val="24"/>
          </w:rPr>
          <w:t xml:space="preserve"> is likely the only va</w:t>
        </w:r>
        <w:r w:rsidR="00631F69">
          <w:rPr>
            <w:rFonts w:asciiTheme="majorHAnsi" w:eastAsia="Calibri" w:hAnsiTheme="majorHAnsi" w:cs="Calibri"/>
            <w:sz w:val="24"/>
            <w:szCs w:val="24"/>
          </w:rPr>
          <w:t xml:space="preserve">lid instrument in some </w:t>
        </w:r>
        <w:commentRangeStart w:id="670"/>
        <w:r w:rsidR="00631F69">
          <w:rPr>
            <w:rFonts w:asciiTheme="majorHAnsi" w:eastAsia="Calibri" w:hAnsiTheme="majorHAnsi" w:cs="Calibri"/>
            <w:sz w:val="24"/>
            <w:szCs w:val="24"/>
          </w:rPr>
          <w:t>analyses</w:t>
        </w:r>
      </w:ins>
      <w:commentRangeEnd w:id="670"/>
      <w:ins w:id="671" w:author="Gibran Hemani" w:date="2018-08-22T14:44:00Z">
        <w:r w:rsidR="003C4056">
          <w:rPr>
            <w:rStyle w:val="CommentReference"/>
          </w:rPr>
          <w:commentReference w:id="670"/>
        </w:r>
      </w:ins>
      <w:ins w:id="672" w:author="Gibran Hemani" w:date="2018-08-22T12:10:00Z">
        <w:r w:rsidR="00581093">
          <w:rPr>
            <w:rFonts w:asciiTheme="majorHAnsi" w:eastAsia="Calibri" w:hAnsiTheme="majorHAnsi" w:cs="Calibri"/>
            <w:sz w:val="24"/>
            <w:szCs w:val="24"/>
          </w:rPr>
          <w:t>.</w:t>
        </w:r>
      </w:ins>
      <w:ins w:id="673" w:author="Gibran Hemani" w:date="2018-08-22T12:27:00Z">
        <w:r w:rsidR="00631F69">
          <w:rPr>
            <w:rFonts w:asciiTheme="majorHAnsi" w:eastAsia="Calibri" w:hAnsiTheme="majorHAnsi" w:cs="Calibri"/>
            <w:sz w:val="24"/>
            <w:szCs w:val="24"/>
          </w:rPr>
          <w:t xml:space="preserve"> MR-TRYX </w:t>
        </w:r>
      </w:ins>
      <w:ins w:id="674" w:author="Gibran Hemani" w:date="2018-08-22T12:44:00Z">
        <w:r w:rsidR="00A96DEB">
          <w:rPr>
            <w:rFonts w:asciiTheme="majorHAnsi" w:eastAsia="Calibri" w:hAnsiTheme="majorHAnsi" w:cs="Calibri"/>
            <w:sz w:val="24"/>
            <w:szCs w:val="24"/>
          </w:rPr>
          <w:t xml:space="preserve">should in principle </w:t>
        </w:r>
      </w:ins>
      <w:ins w:id="675" w:author="Gibran Hemani" w:date="2018-08-22T12:27:00Z">
        <w:r w:rsidR="00A96DEB">
          <w:rPr>
            <w:rFonts w:asciiTheme="majorHAnsi" w:eastAsia="Calibri" w:hAnsiTheme="majorHAnsi" w:cs="Calibri"/>
            <w:sz w:val="24"/>
            <w:szCs w:val="24"/>
          </w:rPr>
          <w:t>avoid</w:t>
        </w:r>
      </w:ins>
      <w:ins w:id="676" w:author="Gibran Hemani" w:date="2018-08-22T12:44:00Z">
        <w:r w:rsidR="00A96DEB">
          <w:rPr>
            <w:rFonts w:asciiTheme="majorHAnsi" w:eastAsia="Calibri" w:hAnsiTheme="majorHAnsi" w:cs="Calibri"/>
            <w:sz w:val="24"/>
            <w:szCs w:val="24"/>
          </w:rPr>
          <w:t xml:space="preserve"> both of these problems because </w:t>
        </w:r>
      </w:ins>
      <w:ins w:id="677" w:author="Gibran Hemani" w:date="2018-08-22T12:27:00Z">
        <w:r w:rsidR="00631F69">
          <w:rPr>
            <w:rFonts w:asciiTheme="majorHAnsi" w:eastAsia="Calibri" w:hAnsiTheme="majorHAnsi" w:cs="Calibri"/>
            <w:sz w:val="24"/>
            <w:szCs w:val="24"/>
          </w:rPr>
          <w:t xml:space="preserve">instead </w:t>
        </w:r>
      </w:ins>
      <w:ins w:id="678" w:author="Gibran Hemani" w:date="2018-08-22T12:45:00Z">
        <w:r w:rsidR="00A96DEB">
          <w:rPr>
            <w:rFonts w:asciiTheme="majorHAnsi" w:eastAsia="Calibri" w:hAnsiTheme="majorHAnsi" w:cs="Calibri"/>
            <w:sz w:val="24"/>
            <w:szCs w:val="24"/>
          </w:rPr>
          <w:t xml:space="preserve">of removing outliers </w:t>
        </w:r>
        <w:r w:rsidR="000922B5">
          <w:rPr>
            <w:rFonts w:asciiTheme="majorHAnsi" w:eastAsia="Calibri" w:hAnsiTheme="majorHAnsi" w:cs="Calibri"/>
            <w:sz w:val="24"/>
            <w:szCs w:val="24"/>
          </w:rPr>
          <w:t xml:space="preserve">in their entirety, it </w:t>
        </w:r>
      </w:ins>
      <w:ins w:id="679" w:author="Gibran Hemani" w:date="2018-08-22T12:27:00Z">
        <w:r w:rsidR="00631F69">
          <w:rPr>
            <w:rFonts w:asciiTheme="majorHAnsi" w:eastAsia="Calibri" w:hAnsiTheme="majorHAnsi" w:cs="Calibri"/>
            <w:sz w:val="24"/>
            <w:szCs w:val="24"/>
          </w:rPr>
          <w:t xml:space="preserve">attempts to </w:t>
        </w:r>
      </w:ins>
      <w:ins w:id="680" w:author="Gibran Hemani" w:date="2018-08-22T12:45:00Z">
        <w:r w:rsidR="000922B5">
          <w:rPr>
            <w:rFonts w:asciiTheme="majorHAnsi" w:eastAsia="Calibri" w:hAnsiTheme="majorHAnsi" w:cs="Calibri"/>
            <w:sz w:val="24"/>
            <w:szCs w:val="24"/>
          </w:rPr>
          <w:t xml:space="preserve">eliminate the </w:t>
        </w:r>
      </w:ins>
      <w:ins w:id="681" w:author="Gibran Hemani" w:date="2018-08-22T12:27:00Z">
        <w:r w:rsidR="00631F69">
          <w:rPr>
            <w:rFonts w:asciiTheme="majorHAnsi" w:eastAsia="Calibri" w:hAnsiTheme="majorHAnsi" w:cs="Calibri"/>
            <w:sz w:val="24"/>
            <w:szCs w:val="24"/>
          </w:rPr>
          <w:t>component of the SNP-outcome effect that is due to horizontal pleiotropy.</w:t>
        </w:r>
      </w:ins>
      <w:ins w:id="682" w:author="Gibran Hemani" w:date="2018-08-22T12:28:00Z">
        <w:r w:rsidR="00631F69">
          <w:rPr>
            <w:rFonts w:asciiTheme="majorHAnsi" w:eastAsia="Calibri" w:hAnsiTheme="majorHAnsi" w:cs="Calibri"/>
            <w:sz w:val="24"/>
            <w:szCs w:val="24"/>
          </w:rPr>
          <w:t xml:space="preserve"> Hence, we avoid </w:t>
        </w:r>
      </w:ins>
      <w:ins w:id="683" w:author="Gibran Hemani" w:date="2018-08-22T12:29:00Z">
        <w:r w:rsidR="00631F69">
          <w:rPr>
            <w:rFonts w:asciiTheme="majorHAnsi" w:eastAsia="Calibri" w:hAnsiTheme="majorHAnsi" w:cs="Calibri"/>
            <w:sz w:val="24"/>
            <w:szCs w:val="24"/>
          </w:rPr>
          <w:t>implicitly</w:t>
        </w:r>
      </w:ins>
      <w:ins w:id="684" w:author="Gibran Hemani" w:date="2018-08-22T12:28:00Z">
        <w:r w:rsidR="00631F69">
          <w:rPr>
            <w:rFonts w:asciiTheme="majorHAnsi" w:eastAsia="Calibri" w:hAnsiTheme="majorHAnsi" w:cs="Calibri"/>
            <w:sz w:val="24"/>
            <w:szCs w:val="24"/>
          </w:rPr>
          <w:t xml:space="preserve"> cherry picking</w:t>
        </w:r>
      </w:ins>
      <w:ins w:id="685" w:author="Gibran Hemani" w:date="2018-08-22T12:29:00Z">
        <w:r w:rsidR="00631F69">
          <w:rPr>
            <w:rFonts w:asciiTheme="majorHAnsi" w:eastAsia="Calibri" w:hAnsiTheme="majorHAnsi" w:cs="Calibri"/>
            <w:sz w:val="24"/>
            <w:szCs w:val="24"/>
          </w:rPr>
          <w:t xml:space="preserve"> from amongst the SNPs</w:t>
        </w:r>
        <w:r w:rsidR="000922B5">
          <w:rPr>
            <w:rFonts w:asciiTheme="majorHAnsi" w:eastAsia="Calibri" w:hAnsiTheme="majorHAnsi" w:cs="Calibri"/>
            <w:sz w:val="24"/>
            <w:szCs w:val="24"/>
          </w:rPr>
          <w:t xml:space="preserve"> to be used in the analysis</w:t>
        </w:r>
      </w:ins>
      <w:ins w:id="686" w:author="Gibran Hemani" w:date="2018-08-22T12:45:00Z">
        <w:r w:rsidR="000922B5">
          <w:rPr>
            <w:rFonts w:asciiTheme="majorHAnsi" w:eastAsia="Calibri" w:hAnsiTheme="majorHAnsi" w:cs="Calibri"/>
            <w:sz w:val="24"/>
            <w:szCs w:val="24"/>
          </w:rPr>
          <w:t xml:space="preserve">, and if we have low sensitivity (i.e. a more relaxed threshold for outlier detection) it </w:t>
        </w:r>
      </w:ins>
      <w:ins w:id="687" w:author="Gibran Hemani" w:date="2018-08-22T12:46:00Z">
        <w:r w:rsidR="000922B5">
          <w:rPr>
            <w:rFonts w:asciiTheme="majorHAnsi" w:eastAsia="Calibri" w:hAnsiTheme="majorHAnsi" w:cs="Calibri"/>
            <w:sz w:val="24"/>
            <w:szCs w:val="24"/>
          </w:rPr>
          <w:t>doesn’t</w:t>
        </w:r>
      </w:ins>
      <w:ins w:id="688" w:author="Gibran Hemani" w:date="2018-08-22T12:45:00Z">
        <w:r w:rsidR="000922B5">
          <w:rPr>
            <w:rFonts w:asciiTheme="majorHAnsi" w:eastAsia="Calibri" w:hAnsiTheme="majorHAnsi" w:cs="Calibri"/>
            <w:sz w:val="24"/>
            <w:szCs w:val="24"/>
          </w:rPr>
          <w:t xml:space="preserve"> </w:t>
        </w:r>
      </w:ins>
      <w:ins w:id="689" w:author="Gibran Hemani" w:date="2018-08-22T12:46:00Z">
        <w:r w:rsidR="000922B5">
          <w:rPr>
            <w:rFonts w:asciiTheme="majorHAnsi" w:eastAsia="Calibri" w:hAnsiTheme="majorHAnsi" w:cs="Calibri"/>
            <w:sz w:val="24"/>
            <w:szCs w:val="24"/>
          </w:rPr>
          <w:t xml:space="preserve">mean that there will be an unnecessary loss of power in the overall analysis. One solution is to dispense with the outlier detection step entirely, and </w:t>
        </w:r>
      </w:ins>
      <w:ins w:id="690" w:author="Gibran Hemani" w:date="2018-08-22T12:47:00Z">
        <w:r w:rsidR="000922B5">
          <w:rPr>
            <w:rFonts w:asciiTheme="majorHAnsi" w:eastAsia="Calibri" w:hAnsiTheme="majorHAnsi" w:cs="Calibri"/>
            <w:sz w:val="24"/>
            <w:szCs w:val="24"/>
          </w:rPr>
          <w:t>search for potential horizontal pleiotropy pathways occurring through all instruments regardless of their contributions to heterogeneity.</w:t>
        </w:r>
      </w:ins>
    </w:p>
    <w:p w14:paraId="66B7A332" w14:textId="19129952" w:rsidR="000922B5" w:rsidRDefault="00DC2002" w:rsidP="00DA6A11">
      <w:pPr>
        <w:spacing w:after="160" w:line="259" w:lineRule="auto"/>
        <w:jc w:val="both"/>
        <w:rPr>
          <w:ins w:id="691" w:author="Gibran Hemani" w:date="2018-08-22T13:02:00Z"/>
          <w:rFonts w:asciiTheme="majorHAnsi" w:eastAsia="Calibri" w:hAnsiTheme="majorHAnsi" w:cs="Calibri"/>
          <w:sz w:val="24"/>
          <w:szCs w:val="24"/>
        </w:rPr>
      </w:pPr>
      <w:ins w:id="692" w:author="Gibran Hemani" w:date="2018-08-22T12:57:00Z">
        <w:r>
          <w:rPr>
            <w:rFonts w:asciiTheme="majorHAnsi" w:eastAsia="Calibri" w:hAnsiTheme="majorHAnsi" w:cs="Calibri"/>
            <w:sz w:val="24"/>
            <w:szCs w:val="24"/>
          </w:rPr>
          <w:t xml:space="preserve">Upon identification of potentially </w:t>
        </w:r>
      </w:ins>
      <w:ins w:id="693" w:author="Gibran Hemani" w:date="2018-08-22T12:58:00Z">
        <w:r>
          <w:rPr>
            <w:rFonts w:asciiTheme="majorHAnsi" w:eastAsia="Calibri" w:hAnsiTheme="majorHAnsi" w:cs="Calibri"/>
            <w:sz w:val="24"/>
            <w:szCs w:val="24"/>
          </w:rPr>
          <w:t>pleiotropic</w:t>
        </w:r>
      </w:ins>
      <w:ins w:id="694" w:author="Gibran Hemani" w:date="2018-08-22T12:57:00Z">
        <w:r>
          <w:rPr>
            <w:rFonts w:asciiTheme="majorHAnsi" w:eastAsia="Calibri" w:hAnsiTheme="majorHAnsi" w:cs="Calibri"/>
            <w:sz w:val="24"/>
            <w:szCs w:val="24"/>
          </w:rPr>
          <w:t xml:space="preserve"> </w:t>
        </w:r>
      </w:ins>
      <w:ins w:id="695" w:author="Gibran Hemani" w:date="2018-08-22T12:58:00Z">
        <w:r>
          <w:rPr>
            <w:rFonts w:asciiTheme="majorHAnsi" w:eastAsia="Calibri" w:hAnsiTheme="majorHAnsi" w:cs="Calibri"/>
            <w:sz w:val="24"/>
            <w:szCs w:val="24"/>
          </w:rPr>
          <w:t xml:space="preserve">SNPs, MR-TRYX can only account for these if the pathways through which pleiotropy is acting can be identified. Detecting the pathways depends on the density </w:t>
        </w:r>
      </w:ins>
      <w:ins w:id="696" w:author="Gibran Hemani" w:date="2018-08-22T12:59:00Z">
        <w:r>
          <w:rPr>
            <w:rFonts w:asciiTheme="majorHAnsi" w:eastAsia="Calibri" w:hAnsiTheme="majorHAnsi" w:cs="Calibri"/>
            <w:sz w:val="24"/>
            <w:szCs w:val="24"/>
          </w:rPr>
          <w:t xml:space="preserve">and coverage of the human phenome available for the analysis. We use the MR-Base database of GWAS summary results, which comprises several hundred independent traits. While a valuable resource, it is certainly not </w:t>
        </w:r>
      </w:ins>
      <w:ins w:id="697" w:author="Gibran Hemani" w:date="2018-08-22T13:00:00Z">
        <w:r>
          <w:rPr>
            <w:rFonts w:asciiTheme="majorHAnsi" w:eastAsia="Calibri" w:hAnsiTheme="majorHAnsi" w:cs="Calibri"/>
            <w:sz w:val="24"/>
            <w:szCs w:val="24"/>
          </w:rPr>
          <w:t xml:space="preserve">covering the whole human phenome, and therefore even if a pleiotropic variant is detected correctly, we may not be able to adjust for them. In the empirical </w:t>
        </w:r>
      </w:ins>
      <w:ins w:id="698" w:author="Gibran Hemani" w:date="2018-08-22T13:01:00Z">
        <w:r>
          <w:rPr>
            <w:rFonts w:asciiTheme="majorHAnsi" w:eastAsia="Calibri" w:hAnsiTheme="majorHAnsi" w:cs="Calibri"/>
            <w:sz w:val="24"/>
            <w:szCs w:val="24"/>
          </w:rPr>
          <w:t>analyses that we detected, often fewer than half of the outliers associated traits which we inferred to be associating with the outcome</w:t>
        </w:r>
      </w:ins>
      <w:ins w:id="699" w:author="Gibran Hemani" w:date="2018-08-22T13:02:00Z">
        <w:r>
          <w:rPr>
            <w:rFonts w:asciiTheme="majorHAnsi" w:eastAsia="Calibri" w:hAnsiTheme="majorHAnsi" w:cs="Calibri"/>
            <w:sz w:val="24"/>
            <w:szCs w:val="24"/>
          </w:rPr>
          <w:t xml:space="preserve">. </w:t>
        </w:r>
        <w:r>
          <w:rPr>
            <w:rFonts w:asciiTheme="majorHAnsi" w:eastAsia="Calibri" w:hAnsiTheme="majorHAnsi" w:cs="Calibri"/>
            <w:sz w:val="24"/>
            <w:szCs w:val="24"/>
          </w:rPr>
          <w:lastRenderedPageBreak/>
          <w:t>B</w:t>
        </w:r>
      </w:ins>
      <w:ins w:id="700" w:author="Gibran Hemani" w:date="2018-08-22T13:01:00Z">
        <w:r>
          <w:rPr>
            <w:rFonts w:asciiTheme="majorHAnsi" w:eastAsia="Calibri" w:hAnsiTheme="majorHAnsi" w:cs="Calibri"/>
            <w:sz w:val="24"/>
            <w:szCs w:val="24"/>
          </w:rPr>
          <w:t xml:space="preserve">roadening phenotype coverage is an </w:t>
        </w:r>
      </w:ins>
      <w:ins w:id="701" w:author="Gibran Hemani" w:date="2018-08-22T13:02:00Z">
        <w:r>
          <w:rPr>
            <w:rFonts w:asciiTheme="majorHAnsi" w:eastAsia="Calibri" w:hAnsiTheme="majorHAnsi" w:cs="Calibri"/>
            <w:sz w:val="24"/>
            <w:szCs w:val="24"/>
          </w:rPr>
          <w:t xml:space="preserve">on-going </w:t>
        </w:r>
        <w:commentRangeStart w:id="702"/>
        <w:r>
          <w:rPr>
            <w:rFonts w:asciiTheme="majorHAnsi" w:eastAsia="Calibri" w:hAnsiTheme="majorHAnsi" w:cs="Calibri"/>
            <w:sz w:val="24"/>
            <w:szCs w:val="24"/>
          </w:rPr>
          <w:t>pursuit</w:t>
        </w:r>
      </w:ins>
      <w:commentRangeEnd w:id="702"/>
      <w:ins w:id="703" w:author="Gibran Hemani" w:date="2018-08-22T14:45:00Z">
        <w:r w:rsidR="00E66A92">
          <w:rPr>
            <w:rStyle w:val="CommentReference"/>
          </w:rPr>
          <w:commentReference w:id="702"/>
        </w:r>
      </w:ins>
      <w:ins w:id="704" w:author="Gibran Hemani" w:date="2018-08-22T13:02:00Z">
        <w:r>
          <w:rPr>
            <w:rFonts w:asciiTheme="majorHAnsi" w:eastAsia="Calibri" w:hAnsiTheme="majorHAnsi" w:cs="Calibri"/>
            <w:sz w:val="24"/>
            <w:szCs w:val="24"/>
          </w:rPr>
          <w:t xml:space="preserve"> that will continually improve MR-TRYX analysis. </w:t>
        </w:r>
      </w:ins>
    </w:p>
    <w:p w14:paraId="5B12CD5A" w14:textId="55030A31" w:rsidR="00E17AF8" w:rsidRDefault="00DC2002" w:rsidP="00DA6A11">
      <w:pPr>
        <w:spacing w:after="160" w:line="259" w:lineRule="auto"/>
        <w:jc w:val="both"/>
        <w:rPr>
          <w:ins w:id="705" w:author="Gibran Hemani" w:date="2018-08-22T14:48:00Z"/>
          <w:rFonts w:asciiTheme="majorHAnsi" w:eastAsia="Calibri" w:hAnsiTheme="majorHAnsi" w:cs="Calibri"/>
          <w:sz w:val="24"/>
          <w:szCs w:val="24"/>
        </w:rPr>
      </w:pPr>
      <w:ins w:id="706" w:author="Gibran Hemani" w:date="2018-08-22T13:02:00Z">
        <w:r>
          <w:rPr>
            <w:rFonts w:asciiTheme="majorHAnsi" w:eastAsia="Calibri" w:hAnsiTheme="majorHAnsi" w:cs="Calibri"/>
            <w:sz w:val="24"/>
            <w:szCs w:val="24"/>
          </w:rPr>
          <w:t xml:space="preserve">Finally, </w:t>
        </w:r>
      </w:ins>
      <w:ins w:id="707" w:author="Gibran Hemani" w:date="2018-08-22T13:03:00Z">
        <w:r>
          <w:rPr>
            <w:rFonts w:asciiTheme="majorHAnsi" w:eastAsia="Calibri" w:hAnsiTheme="majorHAnsi" w:cs="Calibri"/>
            <w:sz w:val="24"/>
            <w:szCs w:val="24"/>
          </w:rPr>
          <w:t xml:space="preserve">it is necessary for </w:t>
        </w:r>
      </w:ins>
      <w:ins w:id="708" w:author="Gibran Hemani" w:date="2018-08-22T13:02:00Z">
        <w:r>
          <w:rPr>
            <w:rFonts w:asciiTheme="majorHAnsi" w:eastAsia="Calibri" w:hAnsiTheme="majorHAnsi" w:cs="Calibri"/>
            <w:sz w:val="24"/>
            <w:szCs w:val="24"/>
          </w:rPr>
          <w:t xml:space="preserve">the effects through </w:t>
        </w:r>
      </w:ins>
      <w:ins w:id="709" w:author="Gibran Hemani" w:date="2018-08-22T13:03:00Z">
        <w:r>
          <w:rPr>
            <w:rFonts w:asciiTheme="majorHAnsi" w:eastAsia="Calibri" w:hAnsiTheme="majorHAnsi" w:cs="Calibri"/>
            <w:sz w:val="24"/>
            <w:szCs w:val="24"/>
          </w:rPr>
          <w:t>the identified pleiotropic</w:t>
        </w:r>
      </w:ins>
      <w:ins w:id="710" w:author="Gibran Hemani" w:date="2018-08-22T13:02:00Z">
        <w:r>
          <w:rPr>
            <w:rFonts w:asciiTheme="majorHAnsi" w:eastAsia="Calibri" w:hAnsiTheme="majorHAnsi" w:cs="Calibri"/>
            <w:sz w:val="24"/>
            <w:szCs w:val="24"/>
          </w:rPr>
          <w:t xml:space="preserve"> pathways </w:t>
        </w:r>
      </w:ins>
      <w:ins w:id="711" w:author="Gibran Hemani" w:date="2018-08-22T13:03:00Z">
        <w:r>
          <w:rPr>
            <w:rFonts w:asciiTheme="majorHAnsi" w:eastAsia="Calibri" w:hAnsiTheme="majorHAnsi" w:cs="Calibri"/>
            <w:sz w:val="24"/>
            <w:szCs w:val="24"/>
          </w:rPr>
          <w:t xml:space="preserve">to </w:t>
        </w:r>
      </w:ins>
      <w:ins w:id="712" w:author="Gibran Hemani" w:date="2018-08-22T13:02:00Z">
        <w:r>
          <w:rPr>
            <w:rFonts w:asciiTheme="majorHAnsi" w:eastAsia="Calibri" w:hAnsiTheme="majorHAnsi" w:cs="Calibri"/>
            <w:sz w:val="24"/>
            <w:szCs w:val="24"/>
          </w:rPr>
          <w:t>be accurately estimated</w:t>
        </w:r>
      </w:ins>
      <w:ins w:id="713" w:author="Gibran Hemani" w:date="2018-08-22T13:03:00Z">
        <w:r>
          <w:rPr>
            <w:rFonts w:asciiTheme="majorHAnsi" w:eastAsia="Calibri" w:hAnsiTheme="majorHAnsi" w:cs="Calibri"/>
            <w:sz w:val="24"/>
            <w:szCs w:val="24"/>
          </w:rPr>
          <w:t xml:space="preserve">. </w:t>
        </w:r>
      </w:ins>
      <w:ins w:id="714" w:author="Gibran Hemani" w:date="2018-08-22T14:45:00Z">
        <w:r w:rsidR="00E66A92">
          <w:rPr>
            <w:rFonts w:asciiTheme="majorHAnsi" w:eastAsia="Calibri" w:hAnsiTheme="majorHAnsi" w:cs="Calibri"/>
            <w:sz w:val="24"/>
            <w:szCs w:val="24"/>
          </w:rPr>
          <w:t>T</w:t>
        </w:r>
      </w:ins>
      <w:ins w:id="715" w:author="Gibran Hemani" w:date="2018-08-22T13:03:00Z">
        <w:r>
          <w:rPr>
            <w:rFonts w:asciiTheme="majorHAnsi" w:eastAsia="Calibri" w:hAnsiTheme="majorHAnsi" w:cs="Calibri"/>
            <w:sz w:val="24"/>
            <w:szCs w:val="24"/>
          </w:rPr>
          <w:t xml:space="preserve">his is a recursive problem – </w:t>
        </w:r>
      </w:ins>
      <w:ins w:id="716" w:author="Gibran Hemani" w:date="2018-08-22T13:04:00Z">
        <w:r>
          <w:rPr>
            <w:rFonts w:asciiTheme="majorHAnsi" w:eastAsia="Calibri" w:hAnsiTheme="majorHAnsi" w:cs="Calibri"/>
            <w:sz w:val="24"/>
            <w:szCs w:val="24"/>
          </w:rPr>
          <w:t xml:space="preserve">MR-TRYX adjusts the SNP-outcome effects based on the pleiotropic effect through the outlier SNP, but it does this by introducing more SNPs into the analysis that instrument the candidate traits. These new SNPs may themselves exhibit pleiotropic effects which </w:t>
        </w:r>
      </w:ins>
      <w:ins w:id="717" w:author="Gibran Hemani" w:date="2018-08-22T13:06:00Z">
        <w:r>
          <w:rPr>
            <w:rFonts w:asciiTheme="majorHAnsi" w:eastAsia="Calibri" w:hAnsiTheme="majorHAnsi" w:cs="Calibri"/>
            <w:sz w:val="24"/>
            <w:szCs w:val="24"/>
          </w:rPr>
          <w:t>c</w:t>
        </w:r>
      </w:ins>
      <w:ins w:id="718" w:author="Gibran Hemani" w:date="2018-08-22T13:04:00Z">
        <w:r>
          <w:rPr>
            <w:rFonts w:asciiTheme="majorHAnsi" w:eastAsia="Calibri" w:hAnsiTheme="majorHAnsi" w:cs="Calibri"/>
            <w:sz w:val="24"/>
            <w:szCs w:val="24"/>
          </w:rPr>
          <w:t xml:space="preserve">ould lead to bias in the </w:t>
        </w:r>
      </w:ins>
      <w:ins w:id="719" w:author="Gibran Hemani" w:date="2018-08-22T13:06:00Z">
        <w:r>
          <w:rPr>
            <w:rFonts w:asciiTheme="majorHAnsi" w:eastAsia="Calibri" w:hAnsiTheme="majorHAnsi" w:cs="Calibri"/>
            <w:sz w:val="24"/>
            <w:szCs w:val="24"/>
          </w:rPr>
          <w:t>estimates of the candidate traits on the outcome</w:t>
        </w:r>
      </w:ins>
      <w:ins w:id="720" w:author="Gibran Hemani" w:date="2018-08-22T14:45:00Z">
        <w:r w:rsidR="00E66A92">
          <w:rPr>
            <w:rFonts w:asciiTheme="majorHAnsi" w:eastAsia="Calibri" w:hAnsiTheme="majorHAnsi" w:cs="Calibri"/>
            <w:sz w:val="24"/>
            <w:szCs w:val="24"/>
          </w:rPr>
          <w:t>, requiring a second round of TRYX-style candidate trait searches; and so on</w:t>
        </w:r>
      </w:ins>
      <w:ins w:id="721" w:author="Gibran Hemani" w:date="2018-08-22T13:06:00Z">
        <w:r>
          <w:rPr>
            <w:rFonts w:asciiTheme="majorHAnsi" w:eastAsia="Calibri" w:hAnsiTheme="majorHAnsi" w:cs="Calibri"/>
            <w:sz w:val="24"/>
            <w:szCs w:val="24"/>
          </w:rPr>
          <w:t xml:space="preserve">. </w:t>
        </w:r>
      </w:ins>
      <w:ins w:id="722" w:author="Gibran Hemani" w:date="2018-08-22T13:12:00Z">
        <w:r w:rsidR="0007658C">
          <w:rPr>
            <w:rFonts w:asciiTheme="majorHAnsi" w:eastAsia="Calibri" w:hAnsiTheme="majorHAnsi" w:cs="Calibri"/>
            <w:sz w:val="24"/>
            <w:szCs w:val="24"/>
          </w:rPr>
          <w:t xml:space="preserve">Further developments in MR-TRYX could involve </w:t>
        </w:r>
      </w:ins>
      <w:ins w:id="723" w:author="Gibran Hemani" w:date="2018-08-22T14:34:00Z">
        <w:r w:rsidR="007C423D">
          <w:rPr>
            <w:rFonts w:asciiTheme="majorHAnsi" w:eastAsia="Calibri" w:hAnsiTheme="majorHAnsi" w:cs="Calibri"/>
            <w:sz w:val="24"/>
            <w:szCs w:val="24"/>
          </w:rPr>
          <w:t xml:space="preserve">recursively analysing alternative pathways in this manner. In the current format, </w:t>
        </w:r>
      </w:ins>
      <w:ins w:id="724" w:author="Gibran Hemani" w:date="2018-08-22T14:46:00Z">
        <w:r w:rsidR="00E66A92">
          <w:rPr>
            <w:rFonts w:asciiTheme="majorHAnsi" w:eastAsia="Calibri" w:hAnsiTheme="majorHAnsi" w:cs="Calibri"/>
            <w:sz w:val="24"/>
            <w:szCs w:val="24"/>
          </w:rPr>
          <w:t xml:space="preserve">to some extent </w:t>
        </w:r>
      </w:ins>
      <w:ins w:id="725" w:author="Gibran Hemani" w:date="2018-08-22T14:34:00Z">
        <w:r w:rsidR="007C423D">
          <w:rPr>
            <w:rFonts w:asciiTheme="majorHAnsi" w:eastAsia="Calibri" w:hAnsiTheme="majorHAnsi" w:cs="Calibri"/>
            <w:sz w:val="24"/>
            <w:szCs w:val="24"/>
          </w:rPr>
          <w:t xml:space="preserve">the TRYX framework does </w:t>
        </w:r>
      </w:ins>
      <w:ins w:id="726" w:author="Gibran Hemani" w:date="2018-08-22T14:35:00Z">
        <w:r w:rsidR="007C423D">
          <w:rPr>
            <w:rFonts w:asciiTheme="majorHAnsi" w:eastAsia="Calibri" w:hAnsiTheme="majorHAnsi" w:cs="Calibri"/>
            <w:sz w:val="24"/>
            <w:szCs w:val="24"/>
          </w:rPr>
          <w:t>limit bias in the estimates of effects through the candidate pathways</w:t>
        </w:r>
      </w:ins>
      <w:ins w:id="727" w:author="Gibran Hemani" w:date="2018-08-22T14:47:00Z">
        <w:r w:rsidR="00E66A92">
          <w:rPr>
            <w:rFonts w:asciiTheme="majorHAnsi" w:eastAsia="Calibri" w:hAnsiTheme="majorHAnsi" w:cs="Calibri"/>
            <w:sz w:val="24"/>
            <w:szCs w:val="24"/>
          </w:rPr>
          <w:t xml:space="preserve"> through the automated use of multivariable MR</w:t>
        </w:r>
      </w:ins>
      <w:ins w:id="728" w:author="Gibran Hemani" w:date="2018-08-22T14:35:00Z">
        <w:r w:rsidR="007C423D">
          <w:rPr>
            <w:rFonts w:asciiTheme="majorHAnsi" w:eastAsia="Calibri" w:hAnsiTheme="majorHAnsi" w:cs="Calibri"/>
            <w:sz w:val="24"/>
            <w:szCs w:val="24"/>
          </w:rPr>
          <w:t xml:space="preserve">. </w:t>
        </w:r>
      </w:ins>
      <w:ins w:id="729" w:author="Gibran Hemani" w:date="2018-08-22T14:47:00Z">
        <w:r w:rsidR="00E66A92">
          <w:rPr>
            <w:rFonts w:asciiTheme="majorHAnsi" w:eastAsia="Calibri" w:hAnsiTheme="majorHAnsi" w:cs="Calibri"/>
            <w:sz w:val="24"/>
            <w:szCs w:val="24"/>
          </w:rPr>
          <w:t xml:space="preserve">Here we </w:t>
        </w:r>
      </w:ins>
      <w:ins w:id="730" w:author="Gibran Hemani" w:date="2018-08-22T14:36:00Z">
        <w:r w:rsidR="00E66A92">
          <w:rPr>
            <w:rFonts w:asciiTheme="majorHAnsi" w:eastAsia="Calibri" w:hAnsiTheme="majorHAnsi" w:cs="Calibri"/>
            <w:sz w:val="24"/>
            <w:szCs w:val="24"/>
          </w:rPr>
          <w:t>account</w:t>
        </w:r>
        <w:r w:rsidR="007C423D">
          <w:rPr>
            <w:rFonts w:asciiTheme="majorHAnsi" w:eastAsia="Calibri" w:hAnsiTheme="majorHAnsi" w:cs="Calibri"/>
            <w:sz w:val="24"/>
            <w:szCs w:val="24"/>
          </w:rPr>
          <w:t xml:space="preserve"> for horizontal pleiotropy by including traits that are suspected to be on the causal pathway</w:t>
        </w:r>
        <w:r w:rsidR="00E17AF8">
          <w:rPr>
            <w:rFonts w:asciiTheme="majorHAnsi" w:eastAsia="Calibri" w:hAnsiTheme="majorHAnsi" w:cs="Calibri"/>
            <w:sz w:val="24"/>
            <w:szCs w:val="24"/>
          </w:rPr>
          <w:t xml:space="preserve"> from SNP to outcome</w:t>
        </w:r>
        <w:r w:rsidR="007C423D">
          <w:rPr>
            <w:rFonts w:asciiTheme="majorHAnsi" w:eastAsia="Calibri" w:hAnsiTheme="majorHAnsi" w:cs="Calibri"/>
            <w:sz w:val="24"/>
            <w:szCs w:val="24"/>
          </w:rPr>
          <w:t xml:space="preserve">. </w:t>
        </w:r>
      </w:ins>
      <w:ins w:id="731" w:author="Gibran Hemani" w:date="2018-08-22T14:37:00Z">
        <w:r w:rsidR="00E17AF8">
          <w:rPr>
            <w:rFonts w:asciiTheme="majorHAnsi" w:eastAsia="Calibri" w:hAnsiTheme="majorHAnsi" w:cs="Calibri"/>
            <w:sz w:val="24"/>
            <w:szCs w:val="24"/>
          </w:rPr>
          <w:t>We have adapted the method to include a shrinkage step in order to reduce redundancy among traits being jointly estimated</w:t>
        </w:r>
      </w:ins>
      <w:ins w:id="732" w:author="Gibran Hemani" w:date="2018-08-22T14:47:00Z">
        <w:r w:rsidR="00E66A92">
          <w:rPr>
            <w:rFonts w:asciiTheme="majorHAnsi" w:eastAsia="Calibri" w:hAnsiTheme="majorHAnsi" w:cs="Calibri"/>
            <w:sz w:val="24"/>
            <w:szCs w:val="24"/>
          </w:rPr>
          <w:t xml:space="preserve">, which will increase the SNP-exposure effect heterogeneity which is an important contributor to power of the </w:t>
        </w:r>
        <w:commentRangeStart w:id="733"/>
        <w:r w:rsidR="00E66A92">
          <w:rPr>
            <w:rFonts w:asciiTheme="majorHAnsi" w:eastAsia="Calibri" w:hAnsiTheme="majorHAnsi" w:cs="Calibri"/>
            <w:sz w:val="24"/>
            <w:szCs w:val="24"/>
          </w:rPr>
          <w:t>analysis</w:t>
        </w:r>
      </w:ins>
      <w:commentRangeEnd w:id="733"/>
      <w:ins w:id="734" w:author="Gibran Hemani" w:date="2018-08-22T14:48:00Z">
        <w:r w:rsidR="00E66A92">
          <w:rPr>
            <w:rStyle w:val="CommentReference"/>
          </w:rPr>
          <w:commentReference w:id="733"/>
        </w:r>
      </w:ins>
      <w:ins w:id="735" w:author="Gibran Hemani" w:date="2018-08-22T14:37:00Z">
        <w:r w:rsidR="00E17AF8">
          <w:rPr>
            <w:rFonts w:asciiTheme="majorHAnsi" w:eastAsia="Calibri" w:hAnsiTheme="majorHAnsi" w:cs="Calibri"/>
            <w:sz w:val="24"/>
            <w:szCs w:val="24"/>
          </w:rPr>
          <w:t>.</w:t>
        </w:r>
      </w:ins>
    </w:p>
    <w:p w14:paraId="70AAEC24" w14:textId="5584CFFA" w:rsidR="00E66A92" w:rsidRDefault="00E66A92" w:rsidP="00DA6A11">
      <w:pPr>
        <w:spacing w:after="160" w:line="259" w:lineRule="auto"/>
        <w:jc w:val="both"/>
        <w:rPr>
          <w:ins w:id="736" w:author="Gibran Hemani" w:date="2018-08-22T14:48:00Z"/>
          <w:rFonts w:asciiTheme="majorHAnsi" w:eastAsia="Calibri" w:hAnsiTheme="majorHAnsi" w:cs="Calibri"/>
          <w:sz w:val="24"/>
          <w:szCs w:val="24"/>
        </w:rPr>
      </w:pPr>
      <w:bookmarkStart w:id="737" w:name="_GoBack"/>
      <w:bookmarkEnd w:id="737"/>
    </w:p>
    <w:p w14:paraId="632B9724" w14:textId="77777777" w:rsidR="00E66A92" w:rsidRDefault="00E66A92" w:rsidP="00DA6A11">
      <w:pPr>
        <w:spacing w:after="160" w:line="259" w:lineRule="auto"/>
        <w:jc w:val="both"/>
        <w:rPr>
          <w:ins w:id="738" w:author="Gibran Hemani" w:date="2018-08-22T14:48:00Z"/>
          <w:rFonts w:asciiTheme="majorHAnsi" w:eastAsia="Calibri" w:hAnsiTheme="majorHAnsi" w:cs="Calibri"/>
          <w:sz w:val="24"/>
          <w:szCs w:val="24"/>
        </w:rPr>
      </w:pPr>
    </w:p>
    <w:p w14:paraId="61820EF6" w14:textId="77777777" w:rsidR="00E66A92" w:rsidRDefault="00E66A92" w:rsidP="00DA6A11">
      <w:pPr>
        <w:spacing w:after="160" w:line="259" w:lineRule="auto"/>
        <w:jc w:val="both"/>
        <w:rPr>
          <w:ins w:id="739" w:author="Gibran Hemani" w:date="2018-08-22T11:00:00Z"/>
          <w:rFonts w:asciiTheme="majorHAnsi" w:eastAsia="Calibri" w:hAnsiTheme="majorHAnsi" w:cs="Calibri"/>
          <w:sz w:val="24"/>
          <w:szCs w:val="24"/>
        </w:rPr>
      </w:pPr>
    </w:p>
    <w:p w14:paraId="771FF7F4" w14:textId="386FFEC2" w:rsidR="00DA6A11" w:rsidDel="00E16A39" w:rsidRDefault="001F43DC" w:rsidP="00DA6A11">
      <w:pPr>
        <w:spacing w:after="160" w:line="259" w:lineRule="auto"/>
        <w:jc w:val="both"/>
        <w:rPr>
          <w:del w:id="740" w:author="Gibran Hemani" w:date="2018-08-21T12:42:00Z"/>
          <w:rFonts w:asciiTheme="majorHAnsi" w:eastAsia="Calibri" w:hAnsiTheme="majorHAnsi" w:cs="Calibri"/>
          <w:sz w:val="24"/>
          <w:szCs w:val="24"/>
        </w:rPr>
      </w:pPr>
      <w:commentRangeStart w:id="741"/>
      <w:r w:rsidRPr="00486CE0">
        <w:rPr>
          <w:rFonts w:asciiTheme="majorHAnsi" w:eastAsia="Calibri" w:hAnsiTheme="majorHAnsi" w:cs="Calibri"/>
          <w:sz w:val="24"/>
          <w:szCs w:val="24"/>
        </w:rPr>
        <w:t>The</w:t>
      </w:r>
      <w:commentRangeEnd w:id="741"/>
      <w:r w:rsidR="00E66A92">
        <w:rPr>
          <w:rStyle w:val="CommentReference"/>
        </w:rPr>
        <w:commentReference w:id="741"/>
      </w:r>
      <w:r w:rsidRPr="00486CE0">
        <w:rPr>
          <w:rFonts w:asciiTheme="majorHAnsi" w:eastAsia="Calibri" w:hAnsiTheme="majorHAnsi" w:cs="Calibri"/>
          <w:sz w:val="24"/>
          <w:szCs w:val="24"/>
        </w:rPr>
        <w:t xml:space="preserve"> fact that the same genetic variant affects multiple outcomes through different biological pathways, known as horizontal pleiotropy</w:t>
      </w:r>
      <w:r w:rsidR="004B5625">
        <w:rPr>
          <w:rFonts w:asciiTheme="majorHAnsi" w:eastAsia="Calibri" w:hAnsiTheme="majorHAnsi" w:cs="Calibri"/>
          <w:sz w:val="24"/>
          <w:szCs w:val="24"/>
        </w:rPr>
        <w:t xml:space="preserve"> </w:t>
      </w:r>
      <w:r w:rsidR="004B562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&lt;EndNote&gt;&lt;Cite&gt;&lt;Author&gt;Solovieff&lt;/Author&gt;&lt;Year&gt;2013&lt;/Year&gt;&lt;RecNum&gt;8&lt;/RecNum&gt;&lt;DisplayText&gt;(25)&lt;/DisplayText&gt;&lt;record&gt;&lt;rec-number&gt;8&lt;/rec-number&gt;&lt;foreign-keys&gt;&lt;key app="EN" db-id="x0teevaf5a05akervd25v50wfwp9z5x2vwxd" timestamp="1531835478"&gt;8&lt;/key&gt;&lt;/foreign-keys&gt;&lt;ref-type name="Journal Article"&gt;17&lt;/ref-type&gt;&lt;contributors&gt;&lt;authors&gt;&lt;author&gt;Solovieff, N.&lt;/author&gt;&lt;author&gt;Cotsapas, C.&lt;/author&gt;&lt;author&gt;Lee, P. H.&lt;/author&gt;&lt;author&gt;Purcell, S. M.&lt;/author&gt;&lt;author&gt;Smoller, J. W.&lt;/author&gt;&lt;/authors&gt;&lt;/contributors&gt;&lt;auth-address&gt;Center for Human Genetics Research, Massachusetts General Hospital, 185 Cambridge Street, Boston, Massachusetts 02114, USA.&lt;/auth-address&gt;&lt;titles&gt;&lt;title&gt;Pleiotropy in complex traits: challenges and strategies&lt;/title&gt;&lt;secondary-title&gt;Nat Rev Genet&lt;/secondary-title&gt;&lt;/titles&gt;&lt;periodical&gt;&lt;full-title&gt;Nat Rev Genet&lt;/full-title&gt;&lt;/periodical&gt;&lt;pages&gt;483-95&lt;/pages&gt;&lt;volume&gt;14&lt;/volume&gt;&lt;number&gt;7&lt;/number&gt;&lt;edition&gt;2013/06/12&lt;/edition&gt;&lt;keywords&gt;&lt;keyword&gt;Alleles&lt;/keyword&gt;&lt;keyword&gt;Chromosome Mapping&lt;/keyword&gt;&lt;keyword&gt;Genetic Diseases, Inborn/*genetics&lt;/keyword&gt;&lt;keyword&gt;*Genetic Predisposition to Disease&lt;/keyword&gt;&lt;keyword&gt;*Genetic Variation&lt;/keyword&gt;&lt;keyword&gt;Genome-Wide Association Study&lt;/keyword&gt;&lt;keyword&gt;Genotype&lt;/keyword&gt;&lt;keyword&gt;Humans&lt;/keyword&gt;&lt;keyword&gt;Models, Genetic&lt;/keyword&gt;&lt;keyword&gt;Multivariate Analysis&lt;/keyword&gt;&lt;keyword&gt;*Phenotype&lt;/keyword&gt;&lt;/keywords&gt;&lt;dates&gt;&lt;year&gt;2013&lt;/year&gt;&lt;pub-dates&gt;&lt;date&gt;Jul&lt;/date&gt;&lt;/pub-dates&gt;&lt;/dates&gt;&lt;isbn&gt;1471-0064 (Electronic)&amp;#xD;1471-0056 (Linking)&lt;/isbn&gt;&lt;accession-num&gt;23752797&lt;/accession-num&gt;&lt;urls&gt;&lt;related-urls&gt;&lt;url&gt;https://www.ncbi.nlm.nih.gov/pubmed/23752797&lt;/url&gt;&lt;/related-urls&gt;&lt;/urls&gt;&lt;custom2&gt;PMC4104202&lt;/custom2&gt;&lt;electronic-resource-num&gt;10.1038/nrg3461&lt;/electronic-resource-num&gt;&lt;/record&gt;&lt;/Cite&gt;&lt;/EndNote&gt;</w:instrText>
      </w:r>
      <w:r w:rsidR="004B562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(25)</w:t>
      </w:r>
      <w:r w:rsidR="004B562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makes it difficult to use genetic variants as instrument variables in MR. A couple of MR approaches has been developed to deal with violation of the critical assumption of MR</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sidRPr="00E16A39">
        <w:rPr>
          <w:rFonts w:asciiTheme="majorHAnsi" w:eastAsia="Calibri" w:hAnsiTheme="majorHAnsi" w:cs="Calibri"/>
          <w:sz w:val="24"/>
          <w:szCs w:val="24"/>
          <w:rPrChange w:id="742" w:author="Gibran Hemani" w:date="2018-08-21T12:42:00Z">
            <w:rPr>
              <w:rFonts w:asciiTheme="majorHAnsi" w:eastAsia="Calibri" w:hAnsiTheme="majorHAnsi" w:cs="Calibri"/>
              <w:sz w:val="24"/>
              <w:szCs w:val="24"/>
            </w:rPr>
          </w:rPrChange>
        </w:rPr>
        <w:instrText xml:space="preserve"> ADDIN EN.CITE </w:instrText>
      </w:r>
      <w:r w:rsidR="006A018A" w:rsidRPr="00E16A39">
        <w:rPr>
          <w:rFonts w:asciiTheme="majorHAnsi" w:eastAsia="Calibri" w:hAnsiTheme="majorHAnsi" w:cs="Calibri"/>
          <w:sz w:val="24"/>
          <w:szCs w:val="24"/>
          <w:rPrChange w:id="743" w:author="Gibran Hemani" w:date="2018-08-21T12:42:00Z">
            <w:rPr>
              <w:rFonts w:asciiTheme="majorHAnsi" w:eastAsia="Calibri" w:hAnsiTheme="majorHAnsi" w:cs="Calibri"/>
              <w:sz w:val="24"/>
              <w:szCs w:val="24"/>
            </w:rPr>
          </w:rPrChange>
        </w:rPr>
        <w:fldChar w:fldCharType="begin">
          <w:fldData xml:space="preserve">PEVuZE5vdGU+PENpdGU+PEF1dGhvcj5Cb3dkZW48L0F1dGhvcj48WWVhcj4yMDE3PC9ZZWFyPjxS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</w:fldData>
        </w:fldChar>
      </w:r>
      <w:r w:rsidR="006A018A" w:rsidRPr="00E16A39">
        <w:rPr>
          <w:rFonts w:asciiTheme="majorHAnsi" w:eastAsia="Calibri" w:hAnsiTheme="majorHAnsi" w:cs="Calibri"/>
          <w:sz w:val="24"/>
          <w:szCs w:val="24"/>
          <w:rPrChange w:id="744" w:author="Gibran Hemani" w:date="2018-08-21T12:42:00Z">
            <w:rPr>
              <w:rFonts w:asciiTheme="majorHAnsi" w:eastAsia="Calibri" w:hAnsiTheme="majorHAnsi" w:cs="Calibri"/>
              <w:sz w:val="24"/>
              <w:szCs w:val="24"/>
            </w:rPr>
          </w:rPrChange>
        </w:rPr>
        <w:instrText xml:space="preserve"> ADDIN EN.CITE.DATA </w:instrText>
      </w:r>
      <w:r w:rsidR="006A018A" w:rsidRPr="00E16A39">
        <w:rPr>
          <w:rFonts w:asciiTheme="majorHAnsi" w:eastAsia="Calibri" w:hAnsiTheme="majorHAnsi" w:cs="Calibri"/>
          <w:sz w:val="24"/>
          <w:szCs w:val="24"/>
          <w:rPrChange w:id="745" w:author="Gibran Hemani" w:date="2018-08-21T12:42:00Z">
            <w:rPr>
              <w:rFonts w:asciiTheme="majorHAnsi" w:eastAsia="Calibri" w:hAnsiTheme="majorHAnsi" w:cs="Calibri"/>
              <w:sz w:val="24"/>
              <w:szCs w:val="24"/>
            </w:rPr>
          </w:rPrChange>
        </w:rPr>
      </w:r>
      <w:r w:rsidR="006A018A" w:rsidRPr="00E16A39">
        <w:rPr>
          <w:rFonts w:asciiTheme="majorHAnsi" w:eastAsia="Calibri" w:hAnsiTheme="majorHAnsi" w:cs="Calibri"/>
          <w:sz w:val="24"/>
          <w:szCs w:val="24"/>
          <w:rPrChange w:id="746" w:author="Gibran Hemani" w:date="2018-08-21T12:42:00Z">
            <w:rPr>
              <w:rFonts w:asciiTheme="majorHAnsi" w:eastAsia="Calibri" w:hAnsiTheme="majorHAnsi" w:cs="Calibri"/>
              <w:sz w:val="24"/>
              <w:szCs w:val="24"/>
            </w:rPr>
          </w:rPrChange>
        </w:rPr>
        <w:fldChar w:fldCharType="end"/>
      </w:r>
      <w:r w:rsidR="00294385" w:rsidRPr="00E16A39">
        <w:rPr>
          <w:rFonts w:asciiTheme="majorHAnsi" w:eastAsia="Calibri" w:hAnsiTheme="majorHAnsi" w:cs="Calibri"/>
          <w:sz w:val="24"/>
          <w:szCs w:val="24"/>
          <w:rPrChange w:id="747" w:author="Gibran Hemani" w:date="2018-08-21T12:42:00Z">
            <w:rPr>
              <w:rFonts w:asciiTheme="majorHAnsi" w:eastAsia="Calibri" w:hAnsiTheme="majorHAnsi" w:cs="Calibri"/>
              <w:sz w:val="24"/>
              <w:szCs w:val="24"/>
            </w:rPr>
          </w:rPrChange>
        </w:rPr>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(12, 26, 27)</w:t>
      </w:r>
      <w:r w:rsidR="00294385">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the genetic variant should not directly affect the outcome (No pleiotropy). To avoid bias due to pleiotropy, the genetic variants that are likely to be violated the assumption have been considered to be excluded from the analysis</w:t>
      </w:r>
      <w:r w:rsidR="009B1152">
        <w:rPr>
          <w:rFonts w:asciiTheme="majorHAnsi" w:eastAsia="Calibri" w:hAnsiTheme="majorHAnsi" w:cs="Calibri"/>
          <w:sz w:val="24"/>
          <w:szCs w:val="24"/>
        </w:rPr>
        <w:t xml:space="preserve"> </w:t>
      </w:r>
      <w:r w:rsidR="008478DC">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&lt;EndNote&gt;&lt;Cite&gt;&lt;Author&gt;Burgess&lt;/Author&gt;&lt;Year&gt;2017&lt;/Year&gt;&lt;RecNum&gt;38&lt;/RecNum&gt;&lt;DisplayText&gt;(28)&lt;/DisplayText&gt;&lt;record&gt;&lt;rec-number&gt;38&lt;/rec-number&gt;&lt;foreign-keys&gt;&lt;key app="EN" db-id="x0teevaf5a05akervd25v50wfwp9z5x2vwxd" timestamp="1532010560"&gt;38&lt;/key&gt;&lt;/foreign-keys&gt;&lt;ref-type name="Journal Article"&gt;17&lt;/ref-type&gt;&lt;contributors&gt;&lt;authors&gt;&lt;author&gt;Burgess, S.&lt;/author&gt;&lt;author&gt;Bowden, J.&lt;/author&gt;&lt;author&gt;Fall, T.&lt;/author&gt;&lt;author&gt;Ingelsson, E.&lt;/author&gt;&lt;author&gt;Thompson, S. G.&lt;/author&gt;&lt;/authors&gt;&lt;/contributors&gt;&lt;auth-address&gt;From the aCardiovascular Epidemiology Unit, Department of Public Health and Primary Care, University of Cambridge, Cambridge, United Kingdom; bMedical Research Council Integrative Epidemiology Unit, School of Social and Community Medicine, University of Bristol, Bristol, United Kingdom; and cDepartment of Medical Sciences, Molecular Epidemiology, Uppsala University, Uppsala, Sweden.&lt;/auth-address&gt;&lt;titles&gt;&lt;title&gt;Sensitivity Analyses for Robust Causal Inference from Mendelian Randomization Analyses with Multiple Genetic Variants&lt;/title&gt;&lt;secondary-title&gt;Epidemiology&lt;/secondary-title&gt;&lt;/titles&gt;&lt;periodical&gt;&lt;full-title&gt;Epidemiology&lt;/full-title&gt;&lt;/periodical&gt;&lt;pages&gt;30-42&lt;/pages&gt;&lt;volume&gt;28&lt;/volume&gt;&lt;number&gt;1&lt;/number&gt;&lt;edition&gt;2016/10/18&lt;/edition&gt;&lt;keywords&gt;&lt;keyword&gt;C-Reactive Protein/genetics&lt;/keyword&gt;&lt;keyword&gt;*Causality&lt;/keyword&gt;&lt;keyword&gt;Coronary Artery Disease/genetics&lt;/keyword&gt;&lt;keyword&gt;*Genetic Variation&lt;/keyword&gt;&lt;keyword&gt;Genome-Wide Association Study&lt;/keyword&gt;&lt;keyword&gt;Humans&lt;/keyword&gt;&lt;keyword&gt;*Mendelian Randomization Analysis&lt;/keyword&gt;&lt;keyword&gt;Odds Ratio&lt;/keyword&gt;&lt;keyword&gt;Reproducibility of Results&lt;/keyword&gt;&lt;/keywords&gt;&lt;dates&gt;&lt;year&gt;2017&lt;/year&gt;&lt;pub-dates&gt;&lt;date&gt;Jan&lt;/date&gt;&lt;/pub-dates&gt;&lt;/dates&gt;&lt;isbn&gt;1531-5487 (Electronic)&amp;#xD;1044-3983 (Linking)&lt;/isbn&gt;&lt;accession-num&gt;27749700&lt;/accession-num&gt;&lt;urls&gt;&lt;related-urls&gt;&lt;url&gt;https://www.ncbi.nlm.nih.gov/pubmed/27749700&lt;/url&gt;&lt;/related-urls&gt;&lt;/urls&gt;&lt;custom2&gt;PMC5133381&lt;/custom2&gt;&lt;electronic-resource-num&gt;10.1097/EDE.0000000000000559&lt;/electronic-resource-num&gt;&lt;/record&gt;&lt;/Cite&gt;&lt;/EndNote&gt;</w:instrText>
      </w:r>
      <w:r w:rsidR="008478DC">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(28)</w:t>
      </w:r>
      <w:r w:rsidR="008478DC">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However, removal of those variants</w:t>
      </w:r>
      <w:r w:rsidR="00BC0EB0">
        <w:rPr>
          <w:rFonts w:asciiTheme="majorHAnsi" w:eastAsia="Calibri" w:hAnsiTheme="majorHAnsi" w:cs="Calibri"/>
          <w:sz w:val="24"/>
          <w:szCs w:val="24"/>
        </w:rPr>
        <w:t xml:space="preserve"> (outliers)</w:t>
      </w:r>
      <w:r w:rsidRPr="00486CE0">
        <w:rPr>
          <w:rFonts w:asciiTheme="majorHAnsi" w:eastAsia="Calibri" w:hAnsiTheme="majorHAnsi" w:cs="Calibri"/>
          <w:sz w:val="24"/>
          <w:szCs w:val="24"/>
        </w:rPr>
        <w:t xml:space="preserve"> can cause severe bias in MR since the biological working of genes has not been fully understood. In this regard, adjustment for pleiotropic effect can increase the precision of the estimates and can prevent loss of information that explains the variability of the exposure. </w:t>
      </w:r>
      <w:r w:rsidR="00BC0EB0">
        <w:rPr>
          <w:rFonts w:asciiTheme="majorHAnsi" w:eastAsia="Calibri" w:hAnsiTheme="majorHAnsi" w:cs="Calibri"/>
          <w:sz w:val="24"/>
          <w:szCs w:val="24"/>
        </w:rPr>
        <w:t>Therefore, we focused on the way to exploit pleiotropic variants and to adjust for pleiotropic effect rather than excluding them from the analysis.</w:t>
      </w:r>
    </w:p>
    <w:p w14:paraId="79E40857" w14:textId="3C20F122" w:rsidR="00BC0EB0" w:rsidRDefault="00BC0EB0" w:rsidP="00DA6A11">
      <w:pPr>
        <w:spacing w:after="160" w:line="259" w:lineRule="auto"/>
        <w:jc w:val="both"/>
        <w:rPr>
          <w:rFonts w:asciiTheme="majorHAnsi" w:eastAsia="Calibri" w:hAnsiTheme="majorHAnsi" w:cs="Calibri"/>
          <w:sz w:val="24"/>
          <w:szCs w:val="24"/>
        </w:rPr>
      </w:pPr>
    </w:p>
    <w:p w14:paraId="2A278CB0" w14:textId="6356D95F" w:rsidR="0006730E" w:rsidRPr="00486CE0" w:rsidDel="00E16A39" w:rsidRDefault="00BC0EB0" w:rsidP="0006730E">
      <w:pPr>
        <w:spacing w:after="160" w:line="259" w:lineRule="auto"/>
        <w:jc w:val="both"/>
        <w:rPr>
          <w:del w:id="748" w:author="Gibran Hemani" w:date="2018-08-21T12:42:00Z"/>
          <w:rFonts w:asciiTheme="majorHAnsi" w:eastAsia="Calibri" w:hAnsiTheme="majorHAnsi" w:cs="Calibri"/>
          <w:sz w:val="24"/>
          <w:szCs w:val="24"/>
        </w:rPr>
      </w:pPr>
      <w:r w:rsidRPr="00486CE0">
        <w:rPr>
          <w:rFonts w:asciiTheme="majorHAnsi" w:eastAsia="Calibri" w:hAnsiTheme="majorHAnsi" w:cs="Calibri"/>
          <w:sz w:val="24"/>
          <w:szCs w:val="24"/>
        </w:rPr>
        <w:t xml:space="preserve">Since pleiotropic SNPs have independent effects via different pathways </w:t>
      </w:r>
      <w:r>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PEVuZE5vdGU+PENpdGU+PEF1dGhvcj5QaWNrcmVsbDwvQXV0aG9yPjxZZWFyPjIwMTY8L1llYXI+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(29)</w:t>
      </w:r>
      <w:r>
        <w:rPr>
          <w:rFonts w:asciiTheme="majorHAnsi" w:eastAsia="Calibri" w:hAnsiTheme="majorHAnsi" w:cs="Calibri"/>
          <w:sz w:val="24"/>
          <w:szCs w:val="24"/>
        </w:rPr>
        <w:fldChar w:fldCharType="end"/>
      </w:r>
      <w:r w:rsidRPr="00486CE0">
        <w:rPr>
          <w:rFonts w:asciiTheme="majorHAnsi" w:eastAsia="Calibri" w:hAnsiTheme="majorHAnsi" w:cs="Calibri"/>
          <w:sz w:val="24"/>
          <w:szCs w:val="24"/>
        </w:rPr>
        <w:t xml:space="preserve">, we can exploit </w:t>
      </w:r>
      <w:r>
        <w:rPr>
          <w:rFonts w:asciiTheme="majorHAnsi" w:eastAsia="Calibri" w:hAnsiTheme="majorHAnsi" w:cs="Calibri"/>
          <w:sz w:val="24"/>
          <w:szCs w:val="24"/>
        </w:rPr>
        <w:t xml:space="preserve">them </w:t>
      </w:r>
      <w:r w:rsidRPr="00486CE0">
        <w:rPr>
          <w:rFonts w:asciiTheme="majorHAnsi" w:eastAsia="Calibri" w:hAnsiTheme="majorHAnsi" w:cs="Calibri"/>
          <w:sz w:val="24"/>
          <w:szCs w:val="24"/>
        </w:rPr>
        <w:t xml:space="preserve">to identify putative risk factors for </w:t>
      </w:r>
      <w:r>
        <w:rPr>
          <w:rFonts w:asciiTheme="majorHAnsi" w:eastAsia="Calibri" w:hAnsiTheme="majorHAnsi" w:cs="Calibri"/>
          <w:sz w:val="24"/>
          <w:szCs w:val="24"/>
        </w:rPr>
        <w:t xml:space="preserve">the </w:t>
      </w:r>
      <w:r w:rsidRPr="00486CE0">
        <w:rPr>
          <w:rFonts w:asciiTheme="majorHAnsi" w:eastAsia="Calibri" w:hAnsiTheme="majorHAnsi" w:cs="Calibri"/>
          <w:sz w:val="24"/>
          <w:szCs w:val="24"/>
        </w:rPr>
        <w:t>outcome</w:t>
      </w:r>
      <w:r w:rsidR="008478DC">
        <w:rPr>
          <w:rFonts w:asciiTheme="majorHAnsi" w:eastAsia="Calibri" w:hAnsiTheme="majorHAnsi" w:cs="Calibri"/>
          <w:sz w:val="24"/>
          <w:szCs w:val="24"/>
        </w:rPr>
        <w:t xml:space="preserve">. In this scenario, a pleiotropic variant need not necessarily be treated as nuisance. </w:t>
      </w:r>
      <w:r>
        <w:rPr>
          <w:rFonts w:asciiTheme="majorHAnsi" w:eastAsia="Calibri" w:hAnsiTheme="majorHAnsi" w:cs="Calibri"/>
          <w:sz w:val="24"/>
          <w:szCs w:val="24"/>
        </w:rPr>
        <w:t>Using MR-TRYX package, we demonstrated that pleiotropic variants</w:t>
      </w:r>
      <w:r w:rsidRPr="00486CE0">
        <w:rPr>
          <w:rFonts w:asciiTheme="majorHAnsi" w:eastAsia="Calibri" w:hAnsiTheme="majorHAnsi" w:cs="Calibri"/>
          <w:sz w:val="24"/>
          <w:szCs w:val="24"/>
        </w:rPr>
        <w:t xml:space="preserve"> can be used to explore alternative pathways in disease pathogenesis. </w:t>
      </w:r>
      <w:r>
        <w:rPr>
          <w:rFonts w:asciiTheme="majorHAnsi" w:eastAsia="Calibri" w:hAnsiTheme="majorHAnsi" w:cs="Calibri"/>
          <w:sz w:val="24"/>
          <w:szCs w:val="24"/>
        </w:rPr>
        <w:t>For example, in our applied examples, t</w:t>
      </w:r>
      <w:r w:rsidRPr="00486CE0">
        <w:rPr>
          <w:rFonts w:asciiTheme="majorHAnsi" w:eastAsia="Calibri" w:hAnsiTheme="majorHAnsi" w:cs="Calibri"/>
          <w:sz w:val="24"/>
          <w:szCs w:val="24"/>
        </w:rPr>
        <w:t xml:space="preserve">he 2 sample MR results showed that elevated levels of SBP lead to increased risk of CHD, </w:t>
      </w:r>
      <w:r>
        <w:rPr>
          <w:rFonts w:asciiTheme="majorHAnsi" w:eastAsia="Calibri" w:hAnsiTheme="majorHAnsi" w:cs="Calibri"/>
          <w:sz w:val="24"/>
          <w:szCs w:val="24"/>
        </w:rPr>
        <w:t xml:space="preserve">but also suggested that headache related traits </w:t>
      </w:r>
      <w:r w:rsidR="000B0A3D">
        <w:rPr>
          <w:rFonts w:asciiTheme="majorHAnsi" w:eastAsia="Calibri" w:hAnsiTheme="majorHAnsi" w:cs="Calibri"/>
          <w:sz w:val="24"/>
          <w:szCs w:val="24"/>
        </w:rPr>
        <w:t xml:space="preserve">(e.g. </w:t>
      </w:r>
      <w:commentRangeStart w:id="749"/>
      <w:ins w:id="750" w:author="Yoonsu Cho" w:date="2018-08-01T15:19:00Z">
        <w:r w:rsidR="009536C4">
          <w:rPr>
            <w:rFonts w:asciiTheme="majorHAnsi" w:eastAsia="Calibri" w:hAnsiTheme="majorHAnsi" w:cs="Calibri"/>
            <w:sz w:val="24"/>
            <w:szCs w:val="24"/>
          </w:rPr>
          <w:t>experience of pa</w:t>
        </w:r>
      </w:ins>
      <w:ins w:id="751" w:author="Yoonsu Cho" w:date="2018-08-01T15:20:00Z">
        <w:r w:rsidR="009536C4">
          <w:rPr>
            <w:rFonts w:asciiTheme="majorHAnsi" w:eastAsia="Calibri" w:hAnsiTheme="majorHAnsi" w:cs="Calibri"/>
            <w:sz w:val="24"/>
            <w:szCs w:val="24"/>
          </w:rPr>
          <w:t xml:space="preserve">in due to headache </w:t>
        </w:r>
        <w:commentRangeEnd w:id="749"/>
        <w:r w:rsidR="009536C4">
          <w:rPr>
            <w:rStyle w:val="CommentReference"/>
          </w:rPr>
          <w:commentReference w:id="749"/>
        </w:r>
        <w:r w:rsidR="009536C4">
          <w:rPr>
            <w:rFonts w:asciiTheme="majorHAnsi" w:eastAsia="Calibri" w:hAnsiTheme="majorHAnsi" w:cs="Calibri"/>
            <w:sz w:val="24"/>
            <w:szCs w:val="24"/>
          </w:rPr>
          <w:t xml:space="preserve">and </w:t>
        </w:r>
      </w:ins>
      <w:r w:rsidR="000B0A3D">
        <w:rPr>
          <w:rFonts w:asciiTheme="majorHAnsi" w:eastAsia="Calibri" w:hAnsiTheme="majorHAnsi" w:cs="Calibri"/>
          <w:sz w:val="24"/>
          <w:szCs w:val="24"/>
        </w:rPr>
        <w:t xml:space="preserve">self-reported status of ibuprofen intake) </w:t>
      </w:r>
      <w:r>
        <w:rPr>
          <w:rFonts w:asciiTheme="majorHAnsi" w:eastAsia="Calibri" w:hAnsiTheme="majorHAnsi" w:cs="Calibri"/>
          <w:sz w:val="24"/>
          <w:szCs w:val="24"/>
        </w:rPr>
        <w:t xml:space="preserve">may influence the original association. This result confirmed the previous study that showed shared genetic risk between </w:t>
      </w:r>
      <w:commentRangeStart w:id="752"/>
      <w:r>
        <w:rPr>
          <w:rFonts w:asciiTheme="majorHAnsi" w:eastAsia="Calibri" w:hAnsiTheme="majorHAnsi" w:cs="Calibri"/>
          <w:sz w:val="24"/>
          <w:szCs w:val="24"/>
        </w:rPr>
        <w:t>headache (migraine) and CH</w:t>
      </w:r>
      <w:commentRangeEnd w:id="752"/>
      <w:r w:rsidR="008478DC">
        <w:rPr>
          <w:rStyle w:val="CommentReference"/>
        </w:rPr>
        <w:commentReference w:id="752"/>
      </w:r>
      <w:r>
        <w:rPr>
          <w:rFonts w:asciiTheme="majorHAnsi" w:eastAsia="Calibri" w:hAnsiTheme="majorHAnsi" w:cs="Calibri"/>
          <w:sz w:val="24"/>
          <w:szCs w:val="24"/>
        </w:rPr>
        <w:t xml:space="preserve">D </w:t>
      </w:r>
      <w:r>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PEVuZE5vdGU+PENpdGU+PEF1dGhvcj5XaW5zdm9sZDwvQXV0aG9yPjxZZWFyPjIwMTc8L1llYXI+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Pr>
          <w:rFonts w:asciiTheme="majorHAnsi" w:eastAsia="Calibri" w:hAnsiTheme="majorHAnsi" w:cs="Calibri"/>
          <w:sz w:val="24"/>
          <w:szCs w:val="24"/>
        </w:rPr>
      </w:r>
      <w:r>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(30)</w:t>
      </w:r>
      <w:r>
        <w:rPr>
          <w:rFonts w:asciiTheme="majorHAnsi" w:eastAsia="Calibri" w:hAnsiTheme="majorHAnsi" w:cs="Calibri"/>
          <w:sz w:val="24"/>
          <w:szCs w:val="24"/>
        </w:rPr>
        <w:fldChar w:fldCharType="end"/>
      </w:r>
      <w:r w:rsidR="00A75790">
        <w:rPr>
          <w:rFonts w:asciiTheme="majorHAnsi" w:eastAsia="Calibri" w:hAnsiTheme="majorHAnsi" w:cs="Calibri"/>
          <w:sz w:val="24"/>
          <w:szCs w:val="24"/>
        </w:rPr>
        <w:t>, suggesting potential role of migraine in vascular mechanisms</w:t>
      </w:r>
      <w:r>
        <w:rPr>
          <w:rFonts w:asciiTheme="majorHAnsi" w:eastAsia="Calibri" w:hAnsiTheme="majorHAnsi" w:cs="Calibri"/>
          <w:sz w:val="24"/>
          <w:szCs w:val="24"/>
        </w:rPr>
        <w:t xml:space="preserve">. </w:t>
      </w:r>
      <w:r w:rsidR="001D4A38">
        <w:rPr>
          <w:rFonts w:asciiTheme="majorHAnsi" w:eastAsia="Calibri" w:hAnsiTheme="majorHAnsi" w:cs="Calibri"/>
          <w:sz w:val="24"/>
          <w:szCs w:val="24"/>
        </w:rPr>
        <w:t xml:space="preserve">Also, </w:t>
      </w:r>
      <w:r w:rsidR="008B204E">
        <w:rPr>
          <w:rFonts w:asciiTheme="majorHAnsi" w:eastAsia="Calibri" w:hAnsiTheme="majorHAnsi" w:cs="Calibri"/>
          <w:sz w:val="24"/>
          <w:szCs w:val="24"/>
        </w:rPr>
        <w:t xml:space="preserve">we found that </w:t>
      </w:r>
      <w:r w:rsidR="00212F0C">
        <w:rPr>
          <w:rFonts w:asciiTheme="majorHAnsi" w:eastAsia="Calibri" w:hAnsiTheme="majorHAnsi" w:cs="Calibri"/>
          <w:sz w:val="24"/>
          <w:szCs w:val="24"/>
        </w:rPr>
        <w:t xml:space="preserve">MR-TRYX detected </w:t>
      </w:r>
      <w:r w:rsidR="001D4A38">
        <w:rPr>
          <w:rFonts w:asciiTheme="majorHAnsi" w:eastAsia="Calibri" w:hAnsiTheme="majorHAnsi" w:cs="Calibri"/>
          <w:sz w:val="24"/>
          <w:szCs w:val="24"/>
        </w:rPr>
        <w:t xml:space="preserve">well established risk </w:t>
      </w:r>
      <w:r w:rsidR="001D4A38">
        <w:rPr>
          <w:rFonts w:asciiTheme="majorHAnsi" w:eastAsia="Calibri" w:hAnsiTheme="majorHAnsi" w:cs="Calibri"/>
          <w:sz w:val="24"/>
          <w:szCs w:val="24"/>
        </w:rPr>
        <w:lastRenderedPageBreak/>
        <w:t>factor</w:t>
      </w:r>
      <w:r w:rsidR="008B204E">
        <w:rPr>
          <w:rFonts w:asciiTheme="majorHAnsi" w:eastAsia="Calibri" w:hAnsiTheme="majorHAnsi" w:cs="Calibri"/>
          <w:sz w:val="24"/>
          <w:szCs w:val="24"/>
        </w:rPr>
        <w:t>s</w:t>
      </w:r>
      <w:r w:rsidR="001D4A38">
        <w:rPr>
          <w:rFonts w:asciiTheme="majorHAnsi" w:eastAsia="Calibri" w:hAnsiTheme="majorHAnsi" w:cs="Calibri"/>
          <w:sz w:val="24"/>
          <w:szCs w:val="24"/>
        </w:rPr>
        <w:t xml:space="preserve"> to CHD</w:t>
      </w:r>
      <w:r w:rsidR="008B204E">
        <w:rPr>
          <w:rFonts w:asciiTheme="majorHAnsi" w:eastAsia="Calibri" w:hAnsiTheme="majorHAnsi" w:cs="Calibri"/>
          <w:sz w:val="24"/>
          <w:szCs w:val="24"/>
        </w:rPr>
        <w:t xml:space="preserve"> (e.g.</w:t>
      </w:r>
      <w:r w:rsidR="001D4A38">
        <w:rPr>
          <w:rFonts w:asciiTheme="majorHAnsi" w:eastAsia="Calibri" w:hAnsiTheme="majorHAnsi" w:cs="Calibri"/>
          <w:sz w:val="24"/>
          <w:szCs w:val="24"/>
        </w:rPr>
        <w:t xml:space="preserve"> blood levels of cholesterol</w:t>
      </w:r>
      <w:r w:rsidR="008B204E">
        <w:rPr>
          <w:rFonts w:asciiTheme="majorHAnsi" w:eastAsia="Calibri" w:hAnsiTheme="majorHAnsi" w:cs="Calibri"/>
          <w:sz w:val="24"/>
          <w:szCs w:val="24"/>
        </w:rPr>
        <w:t>)</w:t>
      </w:r>
      <w:r w:rsidR="007B1A8D">
        <w:rPr>
          <w:rFonts w:asciiTheme="majorHAnsi" w:eastAsia="Calibri" w:hAnsiTheme="majorHAnsi" w:cs="Calibri"/>
          <w:sz w:val="24"/>
          <w:szCs w:val="24"/>
        </w:rPr>
        <w:t xml:space="preserve"> as well as alternative pathway</w:t>
      </w:r>
      <w:r w:rsidR="001D4A38">
        <w:rPr>
          <w:rFonts w:asciiTheme="majorHAnsi" w:eastAsia="Calibri" w:hAnsiTheme="majorHAnsi" w:cs="Calibri"/>
          <w:sz w:val="24"/>
          <w:szCs w:val="24"/>
        </w:rPr>
        <w:t xml:space="preserve">. This result </w:t>
      </w:r>
      <w:r w:rsidR="00270FB0">
        <w:rPr>
          <w:rFonts w:asciiTheme="majorHAnsi" w:eastAsia="Calibri" w:hAnsiTheme="majorHAnsi" w:cs="Calibri"/>
          <w:sz w:val="24"/>
          <w:szCs w:val="24"/>
        </w:rPr>
        <w:t xml:space="preserve">demonstrated the validity </w:t>
      </w:r>
      <w:r w:rsidR="008B204E">
        <w:rPr>
          <w:rFonts w:asciiTheme="majorHAnsi" w:eastAsia="Calibri" w:hAnsiTheme="majorHAnsi" w:cs="Calibri"/>
          <w:sz w:val="24"/>
          <w:szCs w:val="24"/>
        </w:rPr>
        <w:t xml:space="preserve">of </w:t>
      </w:r>
      <w:r w:rsidR="007B1A8D">
        <w:rPr>
          <w:rFonts w:asciiTheme="majorHAnsi" w:eastAsia="Calibri" w:hAnsiTheme="majorHAnsi" w:cs="Calibri"/>
          <w:sz w:val="24"/>
          <w:szCs w:val="24"/>
        </w:rPr>
        <w:t xml:space="preserve">MR-TRYX to </w:t>
      </w:r>
      <w:r w:rsidR="00270FB0">
        <w:rPr>
          <w:rFonts w:asciiTheme="majorHAnsi" w:eastAsia="Calibri" w:hAnsiTheme="majorHAnsi" w:cs="Calibri"/>
          <w:sz w:val="24"/>
          <w:szCs w:val="24"/>
        </w:rPr>
        <w:t xml:space="preserve">detect </w:t>
      </w:r>
      <w:r w:rsidR="007B1A8D">
        <w:rPr>
          <w:rFonts w:asciiTheme="majorHAnsi" w:eastAsia="Calibri" w:hAnsiTheme="majorHAnsi" w:cs="Calibri"/>
          <w:sz w:val="24"/>
          <w:szCs w:val="24"/>
        </w:rPr>
        <w:t>the majority of traits that possibly influence the disease outcome</w:t>
      </w:r>
      <w:r w:rsidR="008B204E">
        <w:rPr>
          <w:rFonts w:asciiTheme="majorHAnsi" w:eastAsia="Calibri" w:hAnsiTheme="majorHAnsi" w:cs="Calibri"/>
          <w:sz w:val="24"/>
          <w:szCs w:val="24"/>
        </w:rPr>
        <w:t>.</w:t>
      </w:r>
      <w:r w:rsidR="003A7A6A">
        <w:rPr>
          <w:rFonts w:asciiTheme="majorHAnsi" w:eastAsia="Calibri" w:hAnsiTheme="majorHAnsi" w:cs="Calibri"/>
          <w:sz w:val="24"/>
          <w:szCs w:val="24"/>
        </w:rPr>
        <w:t xml:space="preserve"> </w:t>
      </w:r>
      <w:r w:rsidR="00394815">
        <w:rPr>
          <w:rFonts w:asciiTheme="majorHAnsi" w:eastAsia="Calibri" w:hAnsiTheme="majorHAnsi" w:cs="Calibri"/>
          <w:sz w:val="24"/>
          <w:szCs w:val="24"/>
        </w:rPr>
        <w:t>Furthermore, our results found the putative risk factors for schizophrenia such as coeliac disease</w:t>
      </w:r>
      <w:r w:rsidR="00DE113D">
        <w:rPr>
          <w:rFonts w:asciiTheme="majorHAnsi" w:eastAsia="Calibri" w:hAnsiTheme="majorHAnsi" w:cs="Calibri"/>
          <w:sz w:val="24"/>
          <w:szCs w:val="24"/>
        </w:rPr>
        <w:t xml:space="preserve">, </w:t>
      </w:r>
      <w:ins w:id="753" w:author="Yoonsu Cho" w:date="2018-08-01T12:06:00Z">
        <w:r w:rsidR="002F2637">
          <w:rPr>
            <w:rFonts w:asciiTheme="majorHAnsi" w:eastAsia="Calibri" w:hAnsiTheme="majorHAnsi" w:cs="Calibri"/>
            <w:sz w:val="24"/>
            <w:szCs w:val="24"/>
          </w:rPr>
          <w:t>an</w:t>
        </w:r>
      </w:ins>
      <w:ins w:id="754" w:author="Yoonsu Cho" w:date="2018-08-01T12:07:00Z">
        <w:r w:rsidR="002F2637">
          <w:rPr>
            <w:rFonts w:asciiTheme="majorHAnsi" w:eastAsia="Calibri" w:hAnsiTheme="majorHAnsi" w:cs="Calibri"/>
            <w:sz w:val="24"/>
            <w:szCs w:val="24"/>
          </w:rPr>
          <w:t xml:space="preserve">d body composition </w:t>
        </w:r>
      </w:ins>
      <w:commentRangeStart w:id="755"/>
      <w:r w:rsidR="00DE113D">
        <w:rPr>
          <w:rFonts w:asciiTheme="majorHAnsi" w:eastAsia="Calibri" w:hAnsiTheme="majorHAnsi" w:cs="Calibri"/>
          <w:sz w:val="24"/>
          <w:szCs w:val="24"/>
        </w:rPr>
        <w:t>which ha</w:t>
      </w:r>
      <w:ins w:id="756" w:author="Yoonsu Cho" w:date="2018-08-01T12:07:00Z">
        <w:r w:rsidR="002F2637">
          <w:rPr>
            <w:rFonts w:asciiTheme="majorHAnsi" w:eastAsia="Calibri" w:hAnsiTheme="majorHAnsi" w:cs="Calibri"/>
            <w:sz w:val="24"/>
            <w:szCs w:val="24"/>
          </w:rPr>
          <w:t>ve</w:t>
        </w:r>
      </w:ins>
      <w:del w:id="757" w:author="Yoonsu Cho" w:date="2018-08-01T12:07:00Z">
        <w:r w:rsidR="00DE113D" w:rsidDel="002F2637">
          <w:rPr>
            <w:rFonts w:asciiTheme="majorHAnsi" w:eastAsia="Calibri" w:hAnsiTheme="majorHAnsi" w:cs="Calibri"/>
            <w:sz w:val="24"/>
            <w:szCs w:val="24"/>
          </w:rPr>
          <w:delText>s</w:delText>
        </w:r>
      </w:del>
      <w:r w:rsidR="00DE113D">
        <w:rPr>
          <w:rFonts w:asciiTheme="majorHAnsi" w:eastAsia="Calibri" w:hAnsiTheme="majorHAnsi" w:cs="Calibri"/>
          <w:sz w:val="24"/>
          <w:szCs w:val="24"/>
        </w:rPr>
        <w:t xml:space="preserve"> not been reported before using MR</w:t>
      </w:r>
      <w:commentRangeEnd w:id="755"/>
      <w:r w:rsidR="001C12F7">
        <w:rPr>
          <w:rStyle w:val="CommentReference"/>
        </w:rPr>
        <w:commentReference w:id="755"/>
      </w:r>
      <w:r w:rsidR="00394815">
        <w:rPr>
          <w:rFonts w:asciiTheme="majorHAnsi" w:eastAsia="Calibri" w:hAnsiTheme="majorHAnsi" w:cs="Calibri"/>
          <w:sz w:val="24"/>
          <w:szCs w:val="24"/>
        </w:rPr>
        <w:t>.</w:t>
      </w:r>
      <w:r w:rsidR="00DE113D">
        <w:rPr>
          <w:rFonts w:asciiTheme="majorHAnsi" w:eastAsia="Calibri" w:hAnsiTheme="majorHAnsi" w:cs="Calibri"/>
          <w:sz w:val="24"/>
          <w:szCs w:val="24"/>
        </w:rPr>
        <w:t xml:space="preserve"> </w:t>
      </w:r>
      <w:r w:rsidR="0006730E" w:rsidRPr="00486CE0">
        <w:rPr>
          <w:rFonts w:asciiTheme="majorHAnsi" w:eastAsia="Calibri" w:hAnsiTheme="majorHAnsi" w:cs="Calibri"/>
          <w:sz w:val="24"/>
          <w:szCs w:val="24"/>
        </w:rPr>
        <w:t xml:space="preserve">Our example illustrated how outliers can be used to identify alternative pathway, opening the door for hypothesis free MR approaches to establish disease network. MR-TRYX may help us understand and represent all known traits and disease associations in a single framework. </w:t>
      </w:r>
    </w:p>
    <w:p w14:paraId="402B046D" w14:textId="77777777" w:rsidR="00DA6A11" w:rsidRDefault="00DA6A11" w:rsidP="00DA6A11">
      <w:pPr>
        <w:spacing w:after="160" w:line="259" w:lineRule="auto"/>
        <w:jc w:val="both"/>
        <w:rPr>
          <w:rFonts w:asciiTheme="majorHAnsi" w:eastAsia="Calibri" w:hAnsiTheme="majorHAnsi" w:cs="Calibri"/>
          <w:sz w:val="24"/>
          <w:szCs w:val="24"/>
        </w:rPr>
      </w:pPr>
    </w:p>
    <w:p w14:paraId="52A561F9" w14:textId="7D9F668E" w:rsidR="00D70F01" w:rsidRDefault="00394815" w:rsidP="00D70F01">
      <w:pPr>
        <w:spacing w:after="160" w:line="259" w:lineRule="auto"/>
        <w:jc w:val="both"/>
        <w:rPr>
          <w:rFonts w:asciiTheme="majorHAnsi" w:eastAsia="Calibri" w:hAnsiTheme="majorHAnsi" w:cs="Calibri"/>
          <w:sz w:val="24"/>
          <w:szCs w:val="24"/>
        </w:rPr>
      </w:pPr>
      <w:r>
        <w:rPr>
          <w:rFonts w:asciiTheme="majorHAnsi" w:eastAsia="Calibri" w:hAnsiTheme="majorHAnsi" w:cs="Calibri"/>
          <w:sz w:val="24"/>
          <w:szCs w:val="24"/>
        </w:rPr>
        <w:t>In</w:t>
      </w:r>
      <w:r w:rsidR="001F43DC" w:rsidRPr="00486CE0">
        <w:rPr>
          <w:rFonts w:asciiTheme="majorHAnsi" w:eastAsia="Calibri" w:hAnsiTheme="majorHAnsi" w:cs="Calibri"/>
          <w:sz w:val="24"/>
          <w:szCs w:val="24"/>
        </w:rPr>
        <w:t xml:space="preserve"> our simulation, adjustment method </w:t>
      </w:r>
      <w:r w:rsidR="00DA6A11" w:rsidRPr="00486CE0">
        <w:rPr>
          <w:rFonts w:asciiTheme="majorHAnsi" w:eastAsia="Calibri" w:hAnsiTheme="majorHAnsi" w:cs="Calibri"/>
          <w:sz w:val="24"/>
          <w:szCs w:val="24"/>
        </w:rPr>
        <w:t>improve</w:t>
      </w:r>
      <w:r w:rsidR="00AD5EE4">
        <w:rPr>
          <w:rFonts w:asciiTheme="majorHAnsi" w:eastAsia="Calibri" w:hAnsiTheme="majorHAnsi" w:cs="Calibri"/>
          <w:sz w:val="24"/>
          <w:szCs w:val="24"/>
        </w:rPr>
        <w:t>d</w:t>
      </w:r>
      <w:r w:rsidR="001F43DC" w:rsidRPr="00486CE0">
        <w:rPr>
          <w:rFonts w:asciiTheme="majorHAnsi" w:eastAsia="Calibri" w:hAnsiTheme="majorHAnsi" w:cs="Calibri"/>
          <w:sz w:val="24"/>
          <w:szCs w:val="24"/>
        </w:rPr>
        <w:t xml:space="preserve"> FDR, power and bias whilst removing outliers increased FDR and bias. </w:t>
      </w:r>
      <w:r w:rsidR="00DA6A11" w:rsidRPr="00486CE0">
        <w:rPr>
          <w:rFonts w:asciiTheme="majorHAnsi" w:eastAsia="Calibri" w:hAnsiTheme="majorHAnsi" w:cs="Calibri"/>
          <w:sz w:val="24"/>
          <w:szCs w:val="24"/>
        </w:rPr>
        <w:t>Even if we assume all outliers are detected correctly, as our simulation presents, there is a practical difficulty of setting a threshold for excluding a genetic variant as pleiotropic. A previous study supported this, reporting that bias due to weak IVs cannot be avoided by selection of instruments</w:t>
      </w:r>
      <w:r w:rsidR="00294385">
        <w:rPr>
          <w:rFonts w:asciiTheme="majorHAnsi" w:eastAsia="Calibri" w:hAnsiTheme="majorHAnsi" w:cs="Calibri"/>
          <w:sz w:val="24"/>
          <w:szCs w:val="24"/>
        </w:rPr>
        <w:t xml:space="preserve"> </w:t>
      </w:r>
      <w:r w:rsidR="00294385">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&lt;EndNote&gt;&lt;Cite&gt;&lt;Author&gt;Burgess&lt;/Author&gt;&lt;Year&gt;2011&lt;/Year&gt;&lt;RecNum&gt;12&lt;/RecNum&gt;&lt;DisplayText&gt;(31)&lt;/DisplayText&gt;&lt;record&gt;&lt;rec-number&gt;12&lt;/rec-number&gt;&lt;foreign-keys&gt;&lt;key app="EN" db-id="x0teevaf5a05akervd25v50wfwp9z5x2vwxd" timestamp="1531845032"&gt;12&lt;/key&gt;&lt;/foreign-keys&gt;&lt;ref-type name="Journal Article"&gt;17&lt;/ref-type&gt;&lt;contributors&gt;&lt;authors&gt;&lt;author&gt;Burgess, S.&lt;/author&gt;&lt;author&gt;Thompson, S. G.&lt;/author&gt;&lt;author&gt;Crp Chd Genetics Collaboration&lt;/author&gt;&lt;/authors&gt;&lt;/contributors&gt;&lt;auth-address&gt;MRC Biostatistics Unit, Institute of Public Health, University Forvie Site, Rosinson Way, Cambridge CB2 OSR, UK. stephen.burgess@mrc-bsu.cam.ac.uk&lt;/auth-address&gt;&lt;titles&gt;&lt;title&gt;Avoiding bias from weak instruments in Mendelian randomization studies&lt;/title&gt;&lt;secondary-title&gt;Int J Epidemiol&lt;/secondary-title&gt;&lt;/titles&gt;&lt;periodical&gt;&lt;full-title&gt;Int J Epidemiol&lt;/full-title&gt;&lt;/periodical&gt;&lt;pages&gt;755-64&lt;/pages&gt;&lt;volume&gt;40&lt;/volume&gt;&lt;number&gt;3&lt;/number&gt;&lt;edition&gt;2011/03/19&lt;/edition&gt;&lt;keywords&gt;&lt;keyword&gt;*Bias&lt;/keyword&gt;&lt;keyword&gt;Confounding Factors (Epidemiology)&lt;/keyword&gt;&lt;keyword&gt;Data Interpretation, Statistical&lt;/keyword&gt;&lt;keyword&gt;Female&lt;/keyword&gt;&lt;keyword&gt;Genetic Predisposition to Disease/*epidemiology&lt;/keyword&gt;&lt;keyword&gt;Genetic Variation&lt;/keyword&gt;&lt;keyword&gt;Genotype&lt;/keyword&gt;&lt;keyword&gt;Humans&lt;/keyword&gt;&lt;keyword&gt;Male&lt;/keyword&gt;&lt;keyword&gt;*Mendelian Randomization Analysis&lt;/keyword&gt;&lt;keyword&gt;Random Allocation&lt;/keyword&gt;&lt;keyword&gt;Sensitivity and Specificity&lt;/keyword&gt;&lt;/keywords&gt;&lt;dates&gt;&lt;year&gt;2011&lt;/year&gt;&lt;pub-dates&gt;&lt;date&gt;Jun&lt;/date&gt;&lt;/pub-dates&gt;&lt;/dates&gt;&lt;isbn&gt;1464-3685 (Electronic)&amp;#xD;0300-5771 (Linking)&lt;/isbn&gt;&lt;accession-num&gt;21414999&lt;/accession-num&gt;&lt;urls&gt;&lt;related-urls&gt;&lt;url&gt;https://www.ncbi.nlm.nih.gov/pubmed/21414999&lt;/url&gt;&lt;/related-urls&gt;&lt;/urls&gt;&lt;electronic-resource-num&gt;10.1093/ije/dyr036&lt;/electronic-resource-num&gt;&lt;/record&gt;&lt;/Cite&gt;&lt;/EndNote&gt;</w:instrText>
      </w:r>
      <w:r w:rsidR="00294385">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(31)</w:t>
      </w:r>
      <w:r w:rsidR="00294385">
        <w:rPr>
          <w:rFonts w:asciiTheme="majorHAnsi" w:eastAsia="Calibri" w:hAnsiTheme="majorHAnsi" w:cs="Calibri"/>
          <w:sz w:val="24"/>
          <w:szCs w:val="24"/>
        </w:rPr>
        <w:fldChar w:fldCharType="end"/>
      </w:r>
      <w:r w:rsidR="00294385">
        <w:rPr>
          <w:rFonts w:asciiTheme="majorHAnsi" w:eastAsia="Calibri" w:hAnsiTheme="majorHAnsi" w:cs="Calibri"/>
          <w:sz w:val="24"/>
          <w:szCs w:val="24"/>
        </w:rPr>
        <w:t xml:space="preserve">. </w:t>
      </w:r>
      <w:r w:rsidR="00DA6A11" w:rsidRPr="00486CE0">
        <w:rPr>
          <w:rFonts w:asciiTheme="majorHAnsi" w:eastAsia="Calibri" w:hAnsiTheme="majorHAnsi" w:cs="Calibri"/>
          <w:sz w:val="24"/>
          <w:szCs w:val="24"/>
        </w:rPr>
        <w:t>This study also reported that the measured strength of instruments in data that relies on providing a threshold is flawed and may generate more bias.</w:t>
      </w:r>
      <w:r w:rsidR="00DA6A11">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Additionally, </w:t>
      </w:r>
      <w:r w:rsidR="00B22769">
        <w:rPr>
          <w:rFonts w:asciiTheme="majorHAnsi" w:eastAsia="Calibri" w:hAnsiTheme="majorHAnsi" w:cs="Calibri"/>
          <w:sz w:val="24"/>
          <w:szCs w:val="24"/>
        </w:rPr>
        <w:t>our</w:t>
      </w:r>
      <w:r w:rsidR="001F43DC" w:rsidRPr="00486CE0">
        <w:rPr>
          <w:rFonts w:asciiTheme="majorHAnsi" w:eastAsia="Calibri" w:hAnsiTheme="majorHAnsi" w:cs="Calibri"/>
          <w:sz w:val="24"/>
          <w:szCs w:val="24"/>
        </w:rPr>
        <w:t xml:space="preserve"> simulation showed that adjusting for pleiotropic pathway clearly outperforms removal of the outlying variants if pleiotropic variants are more than 10. </w:t>
      </w:r>
      <w:r w:rsidR="0006730E">
        <w:rPr>
          <w:rFonts w:asciiTheme="majorHAnsi" w:eastAsia="Calibri" w:hAnsiTheme="majorHAnsi" w:cs="Calibri"/>
          <w:sz w:val="24"/>
          <w:szCs w:val="24"/>
        </w:rPr>
        <w:t>In the applied analyses, we found that a</w:t>
      </w:r>
      <w:r w:rsidR="001F43DC" w:rsidRPr="00486CE0">
        <w:rPr>
          <w:rFonts w:asciiTheme="majorHAnsi" w:eastAsia="Calibri" w:hAnsiTheme="majorHAnsi" w:cs="Calibri"/>
          <w:sz w:val="24"/>
          <w:szCs w:val="24"/>
        </w:rPr>
        <w:t>djusting for effect</w:t>
      </w:r>
      <w:r w:rsidR="00AD5EE4">
        <w:rPr>
          <w:rFonts w:asciiTheme="majorHAnsi" w:eastAsia="Calibri" w:hAnsiTheme="majorHAnsi" w:cs="Calibri"/>
          <w:sz w:val="24"/>
          <w:szCs w:val="24"/>
        </w:rPr>
        <w:t xml:space="preserve"> of candidate traits</w:t>
      </w:r>
      <w:r w:rsidR="001F43DC" w:rsidRPr="00486CE0">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on the original </w:t>
      </w:r>
      <w:r w:rsidR="001F43DC" w:rsidRPr="00486CE0">
        <w:rPr>
          <w:rFonts w:asciiTheme="majorHAnsi" w:eastAsia="Calibri" w:hAnsiTheme="majorHAnsi" w:cs="Calibri"/>
          <w:sz w:val="24"/>
          <w:szCs w:val="24"/>
        </w:rPr>
        <w:t>association yielded unbiased estimate.</w:t>
      </w:r>
      <w:r w:rsidR="007056DC">
        <w:rPr>
          <w:rFonts w:asciiTheme="majorHAnsi" w:eastAsia="Calibri" w:hAnsiTheme="majorHAnsi" w:cs="Calibri"/>
          <w:sz w:val="24"/>
          <w:szCs w:val="24"/>
        </w:rPr>
        <w:t xml:space="preserve"> </w:t>
      </w:r>
      <w:r w:rsidR="00AD5EE4">
        <w:rPr>
          <w:rFonts w:asciiTheme="majorHAnsi" w:eastAsia="Calibri" w:hAnsiTheme="majorHAnsi" w:cs="Calibri"/>
          <w:sz w:val="24"/>
          <w:szCs w:val="24"/>
        </w:rPr>
        <w:t xml:space="preserve">Also, this adjustment method reduced the heterogeneity due to pleiotropic outliers. </w:t>
      </w:r>
      <w:r w:rsidR="007056DC">
        <w:rPr>
          <w:rFonts w:asciiTheme="majorHAnsi" w:eastAsia="Calibri" w:hAnsiTheme="majorHAnsi" w:cs="Calibri"/>
          <w:sz w:val="24"/>
          <w:szCs w:val="24"/>
        </w:rPr>
        <w:t xml:space="preserve">The example of urate and CHD showed that the noise due to pleiotropy was substantially decreased after </w:t>
      </w:r>
      <w:r w:rsidR="00AD5EE4">
        <w:rPr>
          <w:rFonts w:asciiTheme="majorHAnsi" w:eastAsia="Calibri" w:hAnsiTheme="majorHAnsi" w:cs="Calibri"/>
          <w:sz w:val="24"/>
          <w:szCs w:val="24"/>
        </w:rPr>
        <w:t>correcting for the effect of candidate traits</w:t>
      </w:r>
      <w:r w:rsidR="007056DC">
        <w:rPr>
          <w:rFonts w:asciiTheme="majorHAnsi" w:eastAsia="Calibri" w:hAnsiTheme="majorHAnsi" w:cs="Calibri"/>
          <w:sz w:val="24"/>
          <w:szCs w:val="24"/>
        </w:rPr>
        <w:t xml:space="preserve">. </w:t>
      </w:r>
      <w:r w:rsidR="001F43DC" w:rsidRPr="00486CE0">
        <w:rPr>
          <w:rFonts w:asciiTheme="majorHAnsi" w:eastAsia="Calibri" w:hAnsiTheme="majorHAnsi" w:cs="Calibri"/>
          <w:sz w:val="24"/>
          <w:szCs w:val="24"/>
        </w:rPr>
        <w:t xml:space="preserve"> </w:t>
      </w:r>
      <w:r w:rsidR="00636729">
        <w:rPr>
          <w:rFonts w:asciiTheme="majorHAnsi" w:eastAsia="Calibri" w:hAnsiTheme="majorHAnsi" w:cs="Calibri"/>
          <w:sz w:val="24"/>
          <w:szCs w:val="24"/>
        </w:rPr>
        <w:t xml:space="preserve">However, we acknowledge that MR-TRYX does not always correct for pleiotropy in the expected direction. In the example of </w:t>
      </w:r>
      <w:r w:rsidR="007056DC">
        <w:rPr>
          <w:rFonts w:asciiTheme="majorHAnsi" w:eastAsia="Calibri" w:hAnsiTheme="majorHAnsi" w:cs="Calibri"/>
          <w:sz w:val="24"/>
          <w:szCs w:val="24"/>
        </w:rPr>
        <w:t>education level and BMI</w:t>
      </w:r>
      <w:r w:rsidR="00636729">
        <w:rPr>
          <w:rFonts w:asciiTheme="majorHAnsi" w:eastAsia="Calibri" w:hAnsiTheme="majorHAnsi" w:cs="Calibri"/>
          <w:sz w:val="24"/>
          <w:szCs w:val="24"/>
        </w:rPr>
        <w:t>, adjustment for the pleiotropic pathway failed to reduce the degree of heterogeneity.</w:t>
      </w:r>
      <w:r w:rsidR="007056DC">
        <w:rPr>
          <w:rFonts w:asciiTheme="majorHAnsi" w:eastAsia="Calibri" w:hAnsiTheme="majorHAnsi" w:cs="Calibri"/>
          <w:sz w:val="24"/>
          <w:szCs w:val="24"/>
        </w:rPr>
        <w:t xml:space="preserve"> </w:t>
      </w:r>
      <w:r w:rsidR="00D70F01">
        <w:rPr>
          <w:rFonts w:asciiTheme="majorHAnsi" w:eastAsia="Calibri" w:hAnsiTheme="majorHAnsi" w:cs="Calibri"/>
          <w:sz w:val="24"/>
          <w:szCs w:val="24"/>
        </w:rPr>
        <w:t xml:space="preserve">Since MR-TRYX relies on the publicly available database, it may fail to correct for pleiotropy if the role of variants was not fully understood by previous GWAS. Yet, as we illustrated in other examples, MR-TRYX allow for an informative analysis that could routinely be applied in the MR analyses. </w:t>
      </w:r>
    </w:p>
    <w:p w14:paraId="375240F9" w14:textId="77777777" w:rsidR="0006730E" w:rsidRPr="00486CE0" w:rsidRDefault="0006730E">
      <w:pPr>
        <w:spacing w:after="160" w:line="259" w:lineRule="auto"/>
        <w:jc w:val="both"/>
        <w:rPr>
          <w:rFonts w:asciiTheme="majorHAnsi" w:eastAsia="Calibri" w:hAnsiTheme="majorHAnsi" w:cs="Calibri"/>
          <w:sz w:val="24"/>
          <w:szCs w:val="24"/>
        </w:rPr>
      </w:pPr>
    </w:p>
    <w:p w14:paraId="156E5C97" w14:textId="154836B8" w:rsidR="00E11B2E"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There are several limitations to this approach. First, investigation of pleiotropy</w:t>
      </w:r>
      <w:ins w:id="758" w:author="Yoonsu Cho" w:date="2018-08-01T15:24:00Z">
        <w:r w:rsidR="008002CA">
          <w:rPr>
            <w:rFonts w:asciiTheme="majorHAnsi" w:eastAsia="Calibri" w:hAnsiTheme="majorHAnsi" w:cs="Calibri"/>
            <w:sz w:val="24"/>
            <w:szCs w:val="24"/>
          </w:rPr>
          <w:t xml:space="preserve"> and candidate traits</w:t>
        </w:r>
      </w:ins>
      <w:r w:rsidRPr="00486CE0">
        <w:rPr>
          <w:rFonts w:asciiTheme="majorHAnsi" w:eastAsia="Calibri" w:hAnsiTheme="majorHAnsi" w:cs="Calibri"/>
          <w:sz w:val="24"/>
          <w:szCs w:val="24"/>
        </w:rPr>
        <w:t xml:space="preserve"> </w:t>
      </w:r>
      <w:ins w:id="759" w:author="Yoonsu Cho" w:date="2018-08-01T15:24:00Z">
        <w:r w:rsidR="008002CA">
          <w:rPr>
            <w:rFonts w:asciiTheme="majorHAnsi" w:eastAsia="Calibri" w:hAnsiTheme="majorHAnsi" w:cs="Calibri"/>
            <w:sz w:val="24"/>
            <w:szCs w:val="24"/>
          </w:rPr>
          <w:t>are</w:t>
        </w:r>
      </w:ins>
      <w:del w:id="760" w:author="Yoonsu Cho" w:date="2018-08-01T15:24:00Z">
        <w:r w:rsidRPr="00486CE0" w:rsidDel="008002CA">
          <w:rPr>
            <w:rFonts w:asciiTheme="majorHAnsi" w:eastAsia="Calibri" w:hAnsiTheme="majorHAnsi" w:cs="Calibri"/>
            <w:sz w:val="24"/>
            <w:szCs w:val="24"/>
          </w:rPr>
          <w:delText>is</w:delText>
        </w:r>
      </w:del>
      <w:r w:rsidRPr="00486CE0">
        <w:rPr>
          <w:rFonts w:asciiTheme="majorHAnsi" w:eastAsia="Calibri" w:hAnsiTheme="majorHAnsi" w:cs="Calibri"/>
          <w:sz w:val="24"/>
          <w:szCs w:val="24"/>
        </w:rPr>
        <w:t xml:space="preserve"> based on statistical evidence. </w:t>
      </w:r>
      <w:ins w:id="761" w:author="Yoonsu Cho" w:date="2018-08-01T15:25:00Z">
        <w:r w:rsidR="008002CA">
          <w:rPr>
            <w:rFonts w:asciiTheme="majorHAnsi" w:eastAsia="Calibri" w:hAnsiTheme="majorHAnsi" w:cs="Calibri"/>
            <w:sz w:val="24"/>
            <w:szCs w:val="24"/>
          </w:rPr>
          <w:t>For</w:t>
        </w:r>
      </w:ins>
      <w:ins w:id="762" w:author="Yoonsu Cho" w:date="2018-08-01T15:26:00Z">
        <w:r w:rsidR="008002CA">
          <w:rPr>
            <w:rFonts w:asciiTheme="majorHAnsi" w:eastAsia="Calibri" w:hAnsiTheme="majorHAnsi" w:cs="Calibri"/>
            <w:sz w:val="24"/>
            <w:szCs w:val="24"/>
          </w:rPr>
          <w:t xml:space="preserve"> example, experience of headache and </w:t>
        </w:r>
      </w:ins>
      <w:ins w:id="763" w:author="Yoonsu Cho" w:date="2018-08-01T15:27:00Z">
        <w:r w:rsidR="008002CA">
          <w:rPr>
            <w:rFonts w:asciiTheme="majorHAnsi" w:eastAsia="Calibri" w:hAnsiTheme="majorHAnsi" w:cs="Calibri"/>
            <w:sz w:val="24"/>
            <w:szCs w:val="24"/>
          </w:rPr>
          <w:t xml:space="preserve">migraine were excluded </w:t>
        </w:r>
      </w:ins>
      <w:ins w:id="764" w:author="Yoonsu Cho" w:date="2018-08-01T15:28:00Z">
        <w:r w:rsidR="008002CA">
          <w:rPr>
            <w:rFonts w:asciiTheme="majorHAnsi" w:eastAsia="Calibri" w:hAnsiTheme="majorHAnsi" w:cs="Calibri"/>
            <w:sz w:val="24"/>
            <w:szCs w:val="24"/>
          </w:rPr>
          <w:t xml:space="preserve">from the </w:t>
        </w:r>
      </w:ins>
      <w:ins w:id="765" w:author="Yoonsu Cho" w:date="2018-08-01T15:35:00Z">
        <w:r w:rsidR="007659C0">
          <w:rPr>
            <w:rFonts w:asciiTheme="majorHAnsi" w:eastAsia="Calibri" w:hAnsiTheme="majorHAnsi" w:cs="Calibri"/>
            <w:sz w:val="24"/>
            <w:szCs w:val="24"/>
          </w:rPr>
          <w:t xml:space="preserve">multivariable </w:t>
        </w:r>
      </w:ins>
      <w:ins w:id="766" w:author="Yoonsu Cho" w:date="2018-08-01T15:28:00Z">
        <w:r w:rsidR="008002CA">
          <w:rPr>
            <w:rFonts w:asciiTheme="majorHAnsi" w:eastAsia="Calibri" w:hAnsiTheme="majorHAnsi" w:cs="Calibri"/>
            <w:sz w:val="24"/>
            <w:szCs w:val="24"/>
          </w:rPr>
          <w:t xml:space="preserve">analysis as we only included </w:t>
        </w:r>
      </w:ins>
      <w:ins w:id="767" w:author="Yoonsu Cho" w:date="2018-08-01T15:29:00Z">
        <w:r w:rsidR="008002CA">
          <w:rPr>
            <w:rFonts w:asciiTheme="majorHAnsi" w:eastAsia="Calibri" w:hAnsiTheme="majorHAnsi" w:cs="Calibri"/>
            <w:sz w:val="24"/>
            <w:szCs w:val="24"/>
          </w:rPr>
          <w:t xml:space="preserve">the traits </w:t>
        </w:r>
      </w:ins>
      <w:ins w:id="768" w:author="Yoonsu Cho" w:date="2018-08-01T15:31:00Z">
        <w:r w:rsidR="008002CA">
          <w:rPr>
            <w:rFonts w:asciiTheme="majorHAnsi" w:eastAsia="Calibri" w:hAnsiTheme="majorHAnsi" w:cs="Calibri"/>
            <w:sz w:val="24"/>
            <w:szCs w:val="24"/>
          </w:rPr>
          <w:t>with P</w:t>
        </w:r>
        <w:r w:rsidR="007659C0">
          <w:rPr>
            <w:rFonts w:asciiTheme="majorHAnsi" w:eastAsia="Calibri" w:hAnsiTheme="majorHAnsi" w:cs="Calibri"/>
            <w:sz w:val="24"/>
            <w:szCs w:val="24"/>
          </w:rPr>
          <w:t xml:space="preserve">-value &lt;0.05, </w:t>
        </w:r>
      </w:ins>
      <w:ins w:id="769" w:author="Yoonsu Cho" w:date="2018-08-01T15:27:00Z">
        <w:r w:rsidR="008002CA">
          <w:rPr>
            <w:rFonts w:asciiTheme="majorHAnsi" w:eastAsia="Calibri" w:hAnsiTheme="majorHAnsi" w:cs="Calibri"/>
            <w:sz w:val="24"/>
            <w:szCs w:val="24"/>
          </w:rPr>
          <w:t xml:space="preserve">even though </w:t>
        </w:r>
      </w:ins>
      <w:ins w:id="770" w:author="Yoonsu Cho" w:date="2018-08-01T15:33:00Z">
        <w:r w:rsidR="007659C0">
          <w:rPr>
            <w:rFonts w:asciiTheme="majorHAnsi" w:eastAsia="Calibri" w:hAnsiTheme="majorHAnsi" w:cs="Calibri"/>
            <w:sz w:val="24"/>
            <w:szCs w:val="24"/>
          </w:rPr>
          <w:t>confidence interval did not include null value.</w:t>
        </w:r>
      </w:ins>
      <w:ins w:id="771" w:author="Yoonsu Cho" w:date="2018-08-01T15:44:00Z">
        <w:r w:rsidR="000429CD">
          <w:rPr>
            <w:rFonts w:asciiTheme="majorHAnsi" w:eastAsia="Calibri" w:hAnsiTheme="majorHAnsi" w:cs="Calibri"/>
            <w:sz w:val="24"/>
            <w:szCs w:val="24"/>
          </w:rPr>
          <w:t xml:space="preserve"> </w:t>
        </w:r>
      </w:ins>
      <w:ins w:id="772" w:author="Yoonsu Cho" w:date="2018-08-01T15:52:00Z">
        <w:r w:rsidR="000429CD">
          <w:rPr>
            <w:rFonts w:asciiTheme="majorHAnsi" w:eastAsia="Calibri" w:hAnsiTheme="majorHAnsi" w:cs="Calibri"/>
            <w:sz w:val="24"/>
            <w:szCs w:val="24"/>
          </w:rPr>
          <w:t>Whi</w:t>
        </w:r>
      </w:ins>
      <w:ins w:id="773" w:author="Yoonsu Cho" w:date="2018-08-01T15:53:00Z">
        <w:r w:rsidR="000429CD">
          <w:rPr>
            <w:rFonts w:asciiTheme="majorHAnsi" w:eastAsia="Calibri" w:hAnsiTheme="majorHAnsi" w:cs="Calibri"/>
            <w:sz w:val="24"/>
            <w:szCs w:val="24"/>
          </w:rPr>
          <w:t xml:space="preserve">lst </w:t>
        </w:r>
      </w:ins>
      <w:ins w:id="774" w:author="Yoonsu Cho" w:date="2018-08-01T15:51:00Z">
        <w:r w:rsidR="000429CD">
          <w:rPr>
            <w:rFonts w:asciiTheme="majorHAnsi" w:eastAsia="Calibri" w:hAnsiTheme="majorHAnsi" w:cs="Calibri"/>
            <w:sz w:val="24"/>
            <w:szCs w:val="24"/>
          </w:rPr>
          <w:t>MR-TRYX package allows to choose the thres</w:t>
        </w:r>
      </w:ins>
      <w:ins w:id="775" w:author="Yoonsu Cho" w:date="2018-08-01T15:52:00Z">
        <w:r w:rsidR="000429CD">
          <w:rPr>
            <w:rFonts w:asciiTheme="majorHAnsi" w:eastAsia="Calibri" w:hAnsiTheme="majorHAnsi" w:cs="Calibri"/>
            <w:sz w:val="24"/>
            <w:szCs w:val="24"/>
          </w:rPr>
          <w:t>hold desired by</w:t>
        </w:r>
      </w:ins>
      <w:ins w:id="776" w:author="Yoonsu Cho" w:date="2018-08-01T15:54:00Z">
        <w:r w:rsidR="00DC4FD1">
          <w:rPr>
            <w:rFonts w:asciiTheme="majorHAnsi" w:eastAsia="Calibri" w:hAnsiTheme="majorHAnsi" w:cs="Calibri"/>
            <w:sz w:val="24"/>
            <w:szCs w:val="24"/>
          </w:rPr>
          <w:t xml:space="preserve"> the users</w:t>
        </w:r>
      </w:ins>
      <w:ins w:id="777" w:author="Yoonsu Cho" w:date="2018-08-01T15:53:00Z">
        <w:r w:rsidR="000429CD">
          <w:rPr>
            <w:rFonts w:asciiTheme="majorHAnsi" w:eastAsia="Calibri" w:hAnsiTheme="majorHAnsi" w:cs="Calibri"/>
            <w:sz w:val="24"/>
            <w:szCs w:val="24"/>
          </w:rPr>
          <w:t xml:space="preserve">, </w:t>
        </w:r>
      </w:ins>
      <w:del w:id="778" w:author="Yoonsu Cho" w:date="2018-08-01T15:53:00Z">
        <w:r w:rsidRPr="00486CE0" w:rsidDel="000429CD">
          <w:rPr>
            <w:rFonts w:asciiTheme="majorHAnsi" w:eastAsia="Calibri" w:hAnsiTheme="majorHAnsi" w:cs="Calibri"/>
            <w:sz w:val="24"/>
            <w:szCs w:val="24"/>
          </w:rPr>
          <w:delText xml:space="preserve">Therefore, </w:delText>
        </w:r>
      </w:del>
      <w:r w:rsidRPr="00486CE0">
        <w:rPr>
          <w:rFonts w:asciiTheme="majorHAnsi" w:eastAsia="Calibri" w:hAnsiTheme="majorHAnsi" w:cs="Calibri"/>
          <w:sz w:val="24"/>
          <w:szCs w:val="24"/>
        </w:rPr>
        <w:t xml:space="preserve">biological evidence of possible pleiotropy should be considered. Second, </w:t>
      </w:r>
      <w:r w:rsidR="008714A9">
        <w:rPr>
          <w:rFonts w:asciiTheme="majorHAnsi" w:eastAsia="Calibri" w:hAnsiTheme="majorHAnsi" w:cs="Calibri"/>
          <w:sz w:val="24"/>
          <w:szCs w:val="24"/>
        </w:rPr>
        <w:t xml:space="preserve">as we described above, </w:t>
      </w:r>
      <w:r w:rsidRPr="00486CE0">
        <w:rPr>
          <w:rFonts w:asciiTheme="majorHAnsi" w:eastAsia="Calibri" w:hAnsiTheme="majorHAnsi" w:cs="Calibri"/>
          <w:sz w:val="24"/>
          <w:szCs w:val="24"/>
        </w:rPr>
        <w:t>although MR-TRYX allow</w:t>
      </w:r>
      <w:r w:rsidR="00AD5EE4">
        <w:rPr>
          <w:rFonts w:asciiTheme="majorHAnsi" w:eastAsia="Calibri" w:hAnsiTheme="majorHAnsi" w:cs="Calibri"/>
          <w:sz w:val="24"/>
          <w:szCs w:val="24"/>
        </w:rPr>
        <w:t>s us to deal with</w:t>
      </w:r>
      <w:r w:rsidRPr="00486CE0">
        <w:rPr>
          <w:rFonts w:asciiTheme="majorHAnsi" w:eastAsia="Calibri" w:hAnsiTheme="majorHAnsi" w:cs="Calibri"/>
          <w:sz w:val="24"/>
          <w:szCs w:val="24"/>
        </w:rPr>
        <w:t xml:space="preserve"> genetic variants with measured pleiotropic associations, it is unable to address unmeasured or unknown pleiotropy. Third, there were cases where adjustment could not completely correct horizontal pleiotropy. Also, it should be considered that MR-TRYX does not correct other sources that influence heterogeneity in the causal effect rather than pleiotropy. </w:t>
      </w:r>
      <w:r w:rsidR="00E11B2E">
        <w:rPr>
          <w:rFonts w:asciiTheme="majorHAnsi" w:eastAsia="Calibri" w:hAnsiTheme="majorHAnsi" w:cs="Calibri"/>
          <w:sz w:val="24"/>
          <w:szCs w:val="24"/>
        </w:rPr>
        <w:t>Fourth, in the case of the binary outcome, we used odds ratio, a non-collapsibility measure of association</w:t>
      </w:r>
      <w:r w:rsidR="00B23A84">
        <w:rPr>
          <w:rFonts w:asciiTheme="majorHAnsi" w:eastAsia="Calibri" w:hAnsiTheme="majorHAnsi" w:cs="Calibri"/>
          <w:sz w:val="24"/>
          <w:szCs w:val="24"/>
        </w:rPr>
        <w:t xml:space="preserve"> </w:t>
      </w:r>
      <w:r w:rsidR="00B23A84">
        <w:rPr>
          <w:rFonts w:asciiTheme="majorHAnsi" w:eastAsia="Calibri" w:hAnsiTheme="majorHAnsi" w:cs="Calibri"/>
          <w:sz w:val="24"/>
          <w:szCs w:val="24"/>
        </w:rPr>
        <w:fldChar w:fldCharType="begin"/>
      </w:r>
      <w:r w:rsidR="006A018A">
        <w:rPr>
          <w:rFonts w:asciiTheme="majorHAnsi" w:eastAsia="Calibri" w:hAnsiTheme="majorHAnsi" w:cs="Calibri"/>
          <w:sz w:val="24"/>
          <w:szCs w:val="24"/>
        </w:rPr>
        <w:instrText xml:space="preserve"> ADDIN EN.CITE &lt;EndNote&gt;&lt;Cite&gt;&lt;Author&gt;Hernan&lt;/Author&gt;&lt;Year&gt;2011&lt;/Year&gt;&lt;RecNum&gt;15&lt;/RecNum&gt;&lt;DisplayText&gt;(32)&lt;/DisplayText&gt;&lt;record&gt;&lt;rec-number&gt;15&lt;/rec-number&gt;&lt;foreign-keys&gt;&lt;key app="EN" db-id="x0teevaf5a05akervd25v50wfwp9z5x2vwxd" timestamp="1531909435"&gt;15&lt;/key&gt;&lt;/foreign-keys&gt;&lt;ref-type name="Journal Article"&gt;17&lt;/ref-type&gt;&lt;contributors&gt;&lt;authors&gt;&lt;author&gt;Hernan, M. A.&lt;/author&gt;&lt;author&gt;Clayton, D.&lt;/author&gt;&lt;author&gt;Keiding, N.&lt;/author&gt;&lt;/authors&gt;&lt;/contributors&gt;&lt;auth-address&gt;Department of Epidemiology, Harvard School of Public Health, Harvard-MIT Division of Health Sciences and Technology, Boston, MA 02115, USA. miguel_hernan@post.havard.edu&lt;/auth-address&gt;&lt;titles&gt;&lt;title&gt;The Simpson&amp;apos;s paradox unraveled&lt;/title&gt;&lt;secondary-title&gt;Int J Epidemiol&lt;/secondary-title&gt;&lt;/titles&gt;&lt;periodical&gt;&lt;full-title&gt;Int J Epidemiol&lt;/full-title&gt;&lt;/periodical&gt;&lt;pages&gt;780-5&lt;/pages&gt;&lt;volume&gt;40&lt;/volume&gt;&lt;number&gt;3&lt;/number&gt;&lt;edition&gt;2011/04/02&lt;/edition&gt;&lt;keywords&gt;&lt;keyword&gt;*Confounding Factors (Epidemiology)&lt;/keyword&gt;&lt;keyword&gt;*Data Interpretation, Statistical&lt;/keyword&gt;&lt;keyword&gt;*Effect Modifier, Epidemiologic&lt;/keyword&gt;&lt;keyword&gt;Epidemiologic Research Design&lt;/keyword&gt;&lt;keyword&gt;Humans&lt;/keyword&gt;&lt;keyword&gt;Models, Statistical&lt;/keyword&gt;&lt;keyword&gt;Reproducibility of Results&lt;/keyword&gt;&lt;keyword&gt;Sensitivity and Specificity&lt;/keyword&gt;&lt;/keywords&gt;&lt;dates&gt;&lt;year&gt;2011&lt;/year&gt;&lt;pub-dates&gt;&lt;date&gt;Jun&lt;/date&gt;&lt;/pub-dates&gt;&lt;/dates&gt;&lt;isbn&gt;1464-3685 (Electronic)&amp;#xD;0300-5771 (Linking)&lt;/isbn&gt;&lt;accession-num&gt;21454324&lt;/accession-num&gt;&lt;urls&gt;&lt;related-urls&gt;&lt;url&gt;https://www.ncbi.nlm.nih.gov/pubmed/21454324&lt;/url&gt;&lt;/related-urls&gt;&lt;/urls&gt;&lt;custom2&gt;PMC3147074&lt;/custom2&gt;&lt;electronic-resource-num&gt;10.1093/ije/dyr041&lt;/electronic-resource-num&gt;&lt;/record&gt;&lt;/Cite&gt;&lt;/EndNote&gt;</w:instrText>
      </w:r>
      <w:r w:rsidR="00B23A8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(32)</w:t>
      </w:r>
      <w:r w:rsidR="00B23A84">
        <w:rPr>
          <w:rFonts w:asciiTheme="majorHAnsi" w:eastAsia="Calibri" w:hAnsiTheme="majorHAnsi" w:cs="Calibri"/>
          <w:sz w:val="24"/>
          <w:szCs w:val="24"/>
        </w:rPr>
        <w:fldChar w:fldCharType="end"/>
      </w:r>
      <w:r w:rsidR="004C7A5C">
        <w:rPr>
          <w:rFonts w:asciiTheme="majorHAnsi" w:eastAsia="Calibri" w:hAnsiTheme="majorHAnsi" w:cs="Calibri"/>
          <w:sz w:val="24"/>
          <w:szCs w:val="24"/>
        </w:rPr>
        <w:t>. Therefore</w:t>
      </w:r>
      <w:r w:rsidR="009C64D1">
        <w:rPr>
          <w:rFonts w:asciiTheme="majorHAnsi" w:eastAsia="Calibri" w:hAnsiTheme="majorHAnsi" w:cs="Calibri"/>
          <w:sz w:val="24"/>
          <w:szCs w:val="24"/>
        </w:rPr>
        <w:t xml:space="preserve">, </w:t>
      </w:r>
      <w:r w:rsidR="00D72D87">
        <w:rPr>
          <w:rFonts w:asciiTheme="majorHAnsi" w:eastAsia="Calibri" w:hAnsiTheme="majorHAnsi" w:cs="Calibri"/>
          <w:sz w:val="24"/>
          <w:szCs w:val="24"/>
        </w:rPr>
        <w:t xml:space="preserve">there may be </w:t>
      </w:r>
      <w:r w:rsidR="00DB5034">
        <w:rPr>
          <w:rFonts w:asciiTheme="majorHAnsi" w:eastAsia="Calibri" w:hAnsiTheme="majorHAnsi" w:cs="Calibri"/>
          <w:sz w:val="24"/>
          <w:szCs w:val="24"/>
        </w:rPr>
        <w:t xml:space="preserve">parametric restriction on the conditional causal odds ratio in our adjustment model where the exposure effect is in linear in the exposure on log odd ratio scale </w:t>
      </w:r>
      <w:r w:rsidR="00DB5034">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DB5034">
        <w:rPr>
          <w:rFonts w:asciiTheme="majorHAnsi" w:eastAsia="Calibri" w:hAnsiTheme="majorHAnsi" w:cs="Calibri"/>
          <w:sz w:val="24"/>
          <w:szCs w:val="24"/>
        </w:rPr>
      </w:r>
      <w:r w:rsidR="00DB5034">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DB5034">
        <w:rPr>
          <w:rFonts w:asciiTheme="majorHAnsi" w:eastAsia="Calibri" w:hAnsiTheme="majorHAnsi" w:cs="Calibri"/>
          <w:sz w:val="24"/>
          <w:szCs w:val="24"/>
        </w:rPr>
        <w:fldChar w:fldCharType="end"/>
      </w:r>
      <w:r w:rsidR="009C64D1">
        <w:rPr>
          <w:rFonts w:asciiTheme="majorHAnsi" w:eastAsia="Calibri" w:hAnsiTheme="majorHAnsi" w:cs="Calibri"/>
          <w:sz w:val="24"/>
          <w:szCs w:val="24"/>
        </w:rPr>
        <w:t>.</w:t>
      </w:r>
      <w:r w:rsidR="00B23A84">
        <w:rPr>
          <w:rFonts w:asciiTheme="majorHAnsi" w:eastAsia="Calibri" w:hAnsiTheme="majorHAnsi" w:cs="Calibri"/>
          <w:sz w:val="24"/>
          <w:szCs w:val="24"/>
        </w:rPr>
        <w:t xml:space="preserve"> However, the two-stage estimator with a logistic second-stage model still </w:t>
      </w:r>
      <w:r w:rsidR="00DB5034">
        <w:rPr>
          <w:rFonts w:asciiTheme="majorHAnsi" w:eastAsia="Calibri" w:hAnsiTheme="majorHAnsi" w:cs="Calibri"/>
          <w:sz w:val="24"/>
          <w:szCs w:val="24"/>
        </w:rPr>
        <w:t>yield a valid test of the causal null hypothesis</w:t>
      </w:r>
      <w:r w:rsidR="005E554D">
        <w:rPr>
          <w:rFonts w:asciiTheme="majorHAnsi" w:eastAsia="Calibri" w:hAnsiTheme="majorHAnsi" w:cs="Calibri"/>
          <w:sz w:val="24"/>
          <w:szCs w:val="24"/>
        </w:rPr>
        <w:t xml:space="preserve"> </w:t>
      </w:r>
      <w:r w:rsidR="005E554D">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 </w:instrText>
      </w:r>
      <w:r w:rsidR="006A018A">
        <w:rPr>
          <w:rFonts w:asciiTheme="majorHAnsi" w:eastAsia="Calibri" w:hAnsiTheme="majorHAnsi" w:cs="Calibri"/>
          <w:sz w:val="24"/>
          <w:szCs w:val="24"/>
        </w:rPr>
        <w:fldChar w:fldCharType="begin">
          <w:fldData xml:space="preserve">PEVuZE5vdGU+PENpdGU+PEF1dGhvcj5WYW5zdGVlbGFuZHQ8L0F1dGhvcj48WWVhcj4yMDExPC9Z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</w:fldData>
        </w:fldChar>
      </w:r>
      <w:r w:rsidR="006A018A">
        <w:rPr>
          <w:rFonts w:asciiTheme="majorHAnsi" w:eastAsia="Calibri" w:hAnsiTheme="majorHAnsi" w:cs="Calibri"/>
          <w:sz w:val="24"/>
          <w:szCs w:val="24"/>
        </w:rPr>
        <w:instrText xml:space="preserve"> ADDIN EN.CITE.DATA </w:instrText>
      </w:r>
      <w:r w:rsidR="006A018A">
        <w:rPr>
          <w:rFonts w:asciiTheme="majorHAnsi" w:eastAsia="Calibri" w:hAnsiTheme="majorHAnsi" w:cs="Calibri"/>
          <w:sz w:val="24"/>
          <w:szCs w:val="24"/>
        </w:rPr>
      </w:r>
      <w:r w:rsidR="006A018A">
        <w:rPr>
          <w:rFonts w:asciiTheme="majorHAnsi" w:eastAsia="Calibri" w:hAnsiTheme="majorHAnsi" w:cs="Calibri"/>
          <w:sz w:val="24"/>
          <w:szCs w:val="24"/>
        </w:rPr>
        <w:fldChar w:fldCharType="end"/>
      </w:r>
      <w:r w:rsidR="005E554D">
        <w:rPr>
          <w:rFonts w:asciiTheme="majorHAnsi" w:eastAsia="Calibri" w:hAnsiTheme="majorHAnsi" w:cs="Calibri"/>
          <w:sz w:val="24"/>
          <w:szCs w:val="24"/>
        </w:rPr>
      </w:r>
      <w:r w:rsidR="005E554D">
        <w:rPr>
          <w:rFonts w:asciiTheme="majorHAnsi" w:eastAsia="Calibri" w:hAnsiTheme="majorHAnsi" w:cs="Calibri"/>
          <w:sz w:val="24"/>
          <w:szCs w:val="24"/>
        </w:rPr>
        <w:fldChar w:fldCharType="separate"/>
      </w:r>
      <w:r w:rsidR="006A018A">
        <w:rPr>
          <w:rFonts w:asciiTheme="majorHAnsi" w:eastAsia="Calibri" w:hAnsiTheme="majorHAnsi" w:cs="Calibri"/>
          <w:noProof/>
          <w:sz w:val="24"/>
          <w:szCs w:val="24"/>
        </w:rPr>
        <w:t>(33)</w:t>
      </w:r>
      <w:r w:rsidR="005E554D">
        <w:rPr>
          <w:rFonts w:asciiTheme="majorHAnsi" w:eastAsia="Calibri" w:hAnsiTheme="majorHAnsi" w:cs="Calibri"/>
          <w:sz w:val="24"/>
          <w:szCs w:val="24"/>
        </w:rPr>
        <w:fldChar w:fldCharType="end"/>
      </w:r>
      <w:r w:rsidR="00DB5034">
        <w:rPr>
          <w:rFonts w:asciiTheme="majorHAnsi" w:eastAsia="Calibri" w:hAnsiTheme="majorHAnsi" w:cs="Calibri"/>
          <w:sz w:val="24"/>
          <w:szCs w:val="24"/>
        </w:rPr>
        <w:t>.</w:t>
      </w:r>
      <w:r w:rsidR="00B23A84">
        <w:rPr>
          <w:rFonts w:asciiTheme="majorHAnsi" w:eastAsia="Calibri" w:hAnsiTheme="majorHAnsi" w:cs="Calibri"/>
          <w:sz w:val="24"/>
          <w:szCs w:val="24"/>
        </w:rPr>
        <w:t xml:space="preserve"> </w:t>
      </w:r>
      <w:r w:rsidR="009C64D1">
        <w:rPr>
          <w:rFonts w:asciiTheme="majorHAnsi" w:eastAsia="Calibri" w:hAnsiTheme="majorHAnsi" w:cs="Calibri"/>
          <w:sz w:val="24"/>
          <w:szCs w:val="24"/>
        </w:rPr>
        <w:t xml:space="preserve"> </w:t>
      </w:r>
    </w:p>
    <w:p w14:paraId="4FFF58CF" w14:textId="175E3D9D"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lastRenderedPageBreak/>
        <w:t xml:space="preserve">Strength of this study include the use of data from large GWA studies of exposure and outcome, and the MR design. This design allows us to avoid bias from confounding and reverse causation. Potential bias from population stratification was reduced in our study since we restricted the analyses to individuals of European ancestry. MR-TRYX can be used within the framework of the IVW meta-analysis and therefore retains statistical power of the approach. More speculatively, MR-TRYX enables us to obtain hypothesis-free causal inference. The potential of identifying putative risk factors using outliers can be growing along with the increasing availability of genetic variants from large-scale GWAS. </w:t>
      </w:r>
    </w:p>
    <w:p w14:paraId="11FEE3B4" w14:textId="77777777" w:rsidR="003D215F" w:rsidRPr="00486CE0" w:rsidRDefault="003D215F">
      <w:pPr>
        <w:spacing w:after="160" w:line="259" w:lineRule="auto"/>
        <w:jc w:val="both"/>
        <w:rPr>
          <w:rFonts w:asciiTheme="majorHAnsi" w:eastAsia="Calibri" w:hAnsiTheme="majorHAnsi" w:cs="Calibri"/>
          <w:sz w:val="24"/>
          <w:szCs w:val="24"/>
        </w:rPr>
      </w:pPr>
    </w:p>
    <w:p w14:paraId="7A723672"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eastAsia="Calibri" w:hAnsiTheme="majorHAnsi" w:cs="Calibri"/>
          <w:sz w:val="24"/>
          <w:szCs w:val="24"/>
        </w:rPr>
        <w:t xml:space="preserve">In conclusion, we have shown a new method to deal with the bias from horizontal pleiotropy, and to identify putative risk factors for outcomes, exploiting association between outliers and other traits.  MR-TRYX may be beneficial where genetic variants are associated with several related risk factors, and where it is required to searching for the cause of a disease that has not been fully identified. </w:t>
      </w:r>
    </w:p>
    <w:p w14:paraId="0A9FAD40" w14:textId="77777777" w:rsidR="003D215F" w:rsidRPr="00486CE0" w:rsidRDefault="003D215F">
      <w:pPr>
        <w:spacing w:after="160" w:line="259" w:lineRule="auto"/>
        <w:jc w:val="both"/>
        <w:rPr>
          <w:rFonts w:asciiTheme="majorHAnsi" w:eastAsia="Calibri" w:hAnsiTheme="majorHAnsi" w:cs="Calibri"/>
          <w:sz w:val="24"/>
          <w:szCs w:val="24"/>
        </w:rPr>
      </w:pPr>
    </w:p>
    <w:p w14:paraId="2AC63137" w14:textId="77777777" w:rsidR="003D215F" w:rsidRPr="00486CE0" w:rsidRDefault="003D215F">
      <w:pPr>
        <w:spacing w:after="160" w:line="259" w:lineRule="auto"/>
        <w:jc w:val="both"/>
        <w:rPr>
          <w:rFonts w:asciiTheme="majorHAnsi" w:eastAsia="Calibri" w:hAnsiTheme="majorHAnsi" w:cs="Calibri"/>
          <w:sz w:val="24"/>
          <w:szCs w:val="24"/>
        </w:rPr>
      </w:pPr>
    </w:p>
    <w:p w14:paraId="105AD0F7" w14:textId="77777777" w:rsidR="003D215F" w:rsidRPr="00486CE0" w:rsidRDefault="003D215F">
      <w:pPr>
        <w:spacing w:after="160" w:line="259" w:lineRule="auto"/>
        <w:jc w:val="both"/>
        <w:rPr>
          <w:rFonts w:asciiTheme="majorHAnsi" w:eastAsia="Calibri" w:hAnsiTheme="majorHAnsi" w:cs="Calibri"/>
          <w:sz w:val="24"/>
          <w:szCs w:val="24"/>
        </w:rPr>
      </w:pPr>
    </w:p>
    <w:p w14:paraId="070F603C" w14:textId="77777777" w:rsidR="003D215F" w:rsidRPr="00486CE0" w:rsidRDefault="003D215F">
      <w:pPr>
        <w:spacing w:after="160" w:line="259" w:lineRule="auto"/>
        <w:jc w:val="both"/>
        <w:rPr>
          <w:rFonts w:asciiTheme="majorHAnsi" w:eastAsia="Calibri" w:hAnsiTheme="majorHAnsi" w:cs="Calibri"/>
          <w:sz w:val="24"/>
          <w:szCs w:val="24"/>
        </w:rPr>
      </w:pPr>
    </w:p>
    <w:p w14:paraId="73EBA2BA" w14:textId="77777777" w:rsidR="003D215F" w:rsidRPr="00486CE0" w:rsidRDefault="003D215F">
      <w:pPr>
        <w:spacing w:after="160" w:line="259" w:lineRule="auto"/>
        <w:jc w:val="both"/>
        <w:rPr>
          <w:rFonts w:asciiTheme="majorHAnsi" w:eastAsia="Calibri" w:hAnsiTheme="majorHAnsi" w:cs="Calibri"/>
          <w:sz w:val="24"/>
          <w:szCs w:val="24"/>
        </w:rPr>
      </w:pPr>
    </w:p>
    <w:p w14:paraId="31CEBDF8" w14:textId="77777777" w:rsidR="003D215F" w:rsidRPr="00486CE0" w:rsidRDefault="001F43DC">
      <w:pPr>
        <w:spacing w:after="160" w:line="259" w:lineRule="auto"/>
        <w:jc w:val="both"/>
        <w:rPr>
          <w:rFonts w:asciiTheme="majorHAnsi" w:eastAsia="Calibri" w:hAnsiTheme="majorHAnsi" w:cs="Calibri"/>
          <w:sz w:val="24"/>
          <w:szCs w:val="24"/>
        </w:rPr>
      </w:pPr>
      <w:r w:rsidRPr="00486CE0">
        <w:rPr>
          <w:rFonts w:asciiTheme="majorHAnsi" w:hAnsiTheme="majorHAnsi"/>
        </w:rPr>
        <w:br w:type="page"/>
      </w:r>
    </w:p>
    <w:p w14:paraId="635AAB6F" w14:textId="77777777" w:rsidR="003D215F" w:rsidRPr="00486CE0" w:rsidRDefault="001F43DC">
      <w:pPr>
        <w:pStyle w:val="Heading2"/>
        <w:spacing w:before="40" w:after="0" w:line="259" w:lineRule="auto"/>
        <w:rPr>
          <w:rFonts w:asciiTheme="majorHAnsi" w:eastAsia="Calibri" w:hAnsiTheme="majorHAnsi" w:cs="Calibri"/>
          <w:color w:val="2F5496"/>
          <w:sz w:val="24"/>
          <w:szCs w:val="24"/>
        </w:rPr>
      </w:pPr>
      <w:bookmarkStart w:id="779" w:name="_ert10e813tkt" w:colFirst="0" w:colLast="0"/>
      <w:bookmarkEnd w:id="779"/>
      <w:r w:rsidRPr="00486CE0">
        <w:rPr>
          <w:rFonts w:asciiTheme="majorHAnsi" w:eastAsia="Calibri" w:hAnsiTheme="majorHAnsi" w:cs="Calibri"/>
          <w:color w:val="2F5496"/>
          <w:sz w:val="24"/>
          <w:szCs w:val="24"/>
        </w:rPr>
        <w:lastRenderedPageBreak/>
        <w:t>References</w:t>
      </w:r>
    </w:p>
    <w:p w14:paraId="652A7D2F" w14:textId="77777777" w:rsidR="001B5FED" w:rsidRPr="00A214C2" w:rsidRDefault="001B5FED" w:rsidP="00A214C2">
      <w:pPr>
        <w:ind w:left="426" w:hanging="426"/>
        <w:rPr>
          <w:rFonts w:asciiTheme="majorHAnsi" w:eastAsia="Calibri" w:hAnsiTheme="majorHAnsi" w:cs="Calibri"/>
          <w:sz w:val="24"/>
          <w:szCs w:val="24"/>
        </w:rPr>
      </w:pPr>
    </w:p>
    <w:p w14:paraId="14B66AE9" w14:textId="77777777" w:rsidR="006A018A" w:rsidRPr="006A018A" w:rsidRDefault="001B5FED" w:rsidP="006A018A">
      <w:pPr>
        <w:pStyle w:val="EndNoteBibliography"/>
      </w:pPr>
      <w:r w:rsidRPr="00A214C2">
        <w:rPr>
          <w:rFonts w:asciiTheme="majorHAnsi" w:eastAsia="Calibri" w:hAnsiTheme="majorHAnsi" w:cs="Calibri"/>
          <w:sz w:val="24"/>
          <w:szCs w:val="24"/>
        </w:rPr>
        <w:fldChar w:fldCharType="begin"/>
      </w:r>
      <w:r w:rsidRPr="00A214C2">
        <w:rPr>
          <w:rFonts w:asciiTheme="majorHAnsi" w:eastAsia="Calibri" w:hAnsiTheme="majorHAnsi" w:cs="Calibri"/>
          <w:sz w:val="24"/>
          <w:szCs w:val="24"/>
        </w:rPr>
        <w:instrText xml:space="preserve"> ADDIN EN.REFLIST </w:instrText>
      </w:r>
      <w:r w:rsidRPr="00A214C2">
        <w:rPr>
          <w:rFonts w:asciiTheme="majorHAnsi" w:eastAsia="Calibri" w:hAnsiTheme="majorHAnsi" w:cs="Calibri"/>
          <w:sz w:val="24"/>
          <w:szCs w:val="24"/>
        </w:rPr>
        <w:fldChar w:fldCharType="separate"/>
      </w:r>
      <w:r w:rsidR="006A018A" w:rsidRPr="006A018A">
        <w:t>1.</w:t>
      </w:r>
      <w:r w:rsidR="006A018A" w:rsidRPr="006A018A">
        <w:tab/>
        <w:t xml:space="preserve">Holmes, M.V., Ala-Korpela, M. and Smith, G.D. (2017) Mendelian randomization in cardiometabolic disease: challenges in evaluating causality. </w:t>
      </w:r>
      <w:r w:rsidR="006A018A" w:rsidRPr="006A018A">
        <w:rPr>
          <w:i/>
        </w:rPr>
        <w:t>Nat Rev Cardiol</w:t>
      </w:r>
      <w:r w:rsidR="006A018A" w:rsidRPr="006A018A">
        <w:t xml:space="preserve">, </w:t>
      </w:r>
      <w:r w:rsidR="006A018A" w:rsidRPr="006A018A">
        <w:rPr>
          <w:b/>
        </w:rPr>
        <w:t>14</w:t>
      </w:r>
      <w:r w:rsidR="006A018A" w:rsidRPr="006A018A">
        <w:t>, 577-590.</w:t>
      </w:r>
    </w:p>
    <w:p w14:paraId="63966833" w14:textId="77777777" w:rsidR="006A018A" w:rsidRPr="006A018A" w:rsidRDefault="006A018A" w:rsidP="006A018A">
      <w:pPr>
        <w:pStyle w:val="EndNoteBibliography"/>
      </w:pPr>
      <w:r w:rsidRPr="006A018A">
        <w:t>2.</w:t>
      </w:r>
      <w:r w:rsidRPr="006A018A">
        <w:tab/>
        <w:t xml:space="preserve">Smith, G.D. and Ebrahim, S. (2003) 'Mendelian randomization': can genetic epidemiology contribute to understanding environmental determinants of disease? </w:t>
      </w:r>
      <w:r w:rsidRPr="006A018A">
        <w:rPr>
          <w:i/>
        </w:rPr>
        <w:t>International Journal of Epidemiology</w:t>
      </w:r>
      <w:r w:rsidRPr="006A018A">
        <w:t xml:space="preserve">, </w:t>
      </w:r>
      <w:r w:rsidRPr="006A018A">
        <w:rPr>
          <w:b/>
        </w:rPr>
        <w:t>32</w:t>
      </w:r>
      <w:r w:rsidRPr="006A018A">
        <w:t>, 1-22.</w:t>
      </w:r>
    </w:p>
    <w:p w14:paraId="348AD58F" w14:textId="77777777" w:rsidR="006A018A" w:rsidRPr="006A018A" w:rsidRDefault="006A018A" w:rsidP="006A018A">
      <w:pPr>
        <w:pStyle w:val="EndNoteBibliography"/>
      </w:pPr>
      <w:r w:rsidRPr="006A018A">
        <w:t>3.</w:t>
      </w:r>
      <w:r w:rsidRPr="006A018A">
        <w:tab/>
        <w:t xml:space="preserve">Davey Smith, G. and Hemani, G. (2014) Mendelian randomization: genetic anchors for causal inference in epidemiological studies. </w:t>
      </w:r>
      <w:r w:rsidRPr="006A018A">
        <w:rPr>
          <w:i/>
        </w:rPr>
        <w:t>Hum Mol Genet</w:t>
      </w:r>
      <w:r w:rsidRPr="006A018A">
        <w:t xml:space="preserve">, </w:t>
      </w:r>
      <w:r w:rsidRPr="006A018A">
        <w:rPr>
          <w:b/>
        </w:rPr>
        <w:t>23</w:t>
      </w:r>
      <w:r w:rsidRPr="006A018A">
        <w:t>, R89-98.</w:t>
      </w:r>
    </w:p>
    <w:p w14:paraId="37AA87B8" w14:textId="77777777" w:rsidR="006A018A" w:rsidRPr="006A018A" w:rsidRDefault="006A018A" w:rsidP="006A018A">
      <w:pPr>
        <w:pStyle w:val="EndNoteBibliography"/>
      </w:pPr>
      <w:r w:rsidRPr="006A018A">
        <w:t>4.</w:t>
      </w:r>
      <w:r w:rsidRPr="006A018A">
        <w:tab/>
        <w:t>Johnson, T. and Uk, S. (2012) Efficient calculation for multi-SNP genetic risk scores. in press.</w:t>
      </w:r>
    </w:p>
    <w:p w14:paraId="034E03E5" w14:textId="77777777" w:rsidR="006A018A" w:rsidRPr="006A018A" w:rsidRDefault="006A018A" w:rsidP="006A018A">
      <w:pPr>
        <w:pStyle w:val="EndNoteBibliography"/>
      </w:pPr>
      <w:r w:rsidRPr="006A018A">
        <w:t>5.</w:t>
      </w:r>
      <w:r w:rsidRPr="006A018A">
        <w:tab/>
        <w:t xml:space="preserve">Pierce, B.L. and Burgess, S. (2013) Efficient design for Mendelian randomization studies: subsample and 2-sample instrumental variable estimators. </w:t>
      </w:r>
      <w:r w:rsidRPr="006A018A">
        <w:rPr>
          <w:i/>
        </w:rPr>
        <w:t>Am J Epidemiol</w:t>
      </w:r>
      <w:r w:rsidRPr="006A018A">
        <w:t xml:space="preserve">, </w:t>
      </w:r>
      <w:r w:rsidRPr="006A018A">
        <w:rPr>
          <w:b/>
        </w:rPr>
        <w:t>178</w:t>
      </w:r>
      <w:r w:rsidRPr="006A018A">
        <w:t>, 1177-1184.</w:t>
      </w:r>
    </w:p>
    <w:p w14:paraId="7DD53121" w14:textId="77777777" w:rsidR="006A018A" w:rsidRPr="006A018A" w:rsidRDefault="006A018A" w:rsidP="006A018A">
      <w:pPr>
        <w:pStyle w:val="EndNoteBibliography"/>
      </w:pPr>
      <w:r w:rsidRPr="006A018A">
        <w:t>6.</w:t>
      </w:r>
      <w:r w:rsidRPr="006A018A">
        <w:tab/>
        <w:t xml:space="preserve">Bowden, J., Smith, G.D. and Burgess, S. (2015) Mendelian randomization with invalid instruments: effect estimation and bias detection through Egger regression. </w:t>
      </w:r>
      <w:r w:rsidRPr="006A018A">
        <w:rPr>
          <w:i/>
        </w:rPr>
        <w:t>International Journal of Epidemiology</w:t>
      </w:r>
      <w:r w:rsidRPr="006A018A">
        <w:t xml:space="preserve">, </w:t>
      </w:r>
      <w:r w:rsidRPr="006A018A">
        <w:rPr>
          <w:b/>
        </w:rPr>
        <w:t>44</w:t>
      </w:r>
      <w:r w:rsidRPr="006A018A">
        <w:t>, 512-525.</w:t>
      </w:r>
    </w:p>
    <w:p w14:paraId="58B427F7" w14:textId="77777777" w:rsidR="006A018A" w:rsidRPr="006A018A" w:rsidRDefault="006A018A" w:rsidP="006A018A">
      <w:pPr>
        <w:pStyle w:val="EndNoteBibliography"/>
      </w:pPr>
      <w:r w:rsidRPr="006A018A">
        <w:t>7.</w:t>
      </w:r>
      <w:r w:rsidRPr="006A018A">
        <w:tab/>
        <w:t xml:space="preserve">Bowden, J., Smith, G.D., Haycock, P.C. and Burgess, S. (2016) Consistent Estimation in Mendelian Randomization with Some Invalid Instruments Using a Weighted Median Estimator. </w:t>
      </w:r>
      <w:r w:rsidRPr="006A018A">
        <w:rPr>
          <w:i/>
        </w:rPr>
        <w:t>Genet Epidemiol</w:t>
      </w:r>
      <w:r w:rsidRPr="006A018A">
        <w:t xml:space="preserve">, </w:t>
      </w:r>
      <w:r w:rsidRPr="006A018A">
        <w:rPr>
          <w:b/>
        </w:rPr>
        <w:t>40</w:t>
      </w:r>
      <w:r w:rsidRPr="006A018A">
        <w:t>, 304-314.</w:t>
      </w:r>
    </w:p>
    <w:p w14:paraId="39C77C92" w14:textId="77777777" w:rsidR="006A018A" w:rsidRPr="006A018A" w:rsidRDefault="006A018A" w:rsidP="006A018A">
      <w:pPr>
        <w:pStyle w:val="EndNoteBibliography"/>
      </w:pPr>
      <w:r w:rsidRPr="006A018A">
        <w:t>8.</w:t>
      </w:r>
      <w:r w:rsidRPr="006A018A">
        <w:tab/>
        <w:t xml:space="preserve">Hartwig, F.P., Davey Smith, G. and Bowden, J. (2017) Robust inference in summary data Mendelian randomization via the zero modal pleiotropy assumption. </w:t>
      </w:r>
      <w:r w:rsidRPr="006A018A">
        <w:rPr>
          <w:i/>
        </w:rPr>
        <w:t>Int J Epidemiol</w:t>
      </w:r>
      <w:r w:rsidRPr="006A018A">
        <w:t xml:space="preserve">, </w:t>
      </w:r>
      <w:r w:rsidRPr="006A018A">
        <w:rPr>
          <w:b/>
        </w:rPr>
        <w:t>46</w:t>
      </w:r>
      <w:r w:rsidRPr="006A018A">
        <w:t>, 1985-1998.</w:t>
      </w:r>
    </w:p>
    <w:p w14:paraId="3591CACA" w14:textId="77777777" w:rsidR="006A018A" w:rsidRPr="006A018A" w:rsidRDefault="006A018A" w:rsidP="006A018A">
      <w:pPr>
        <w:pStyle w:val="EndNoteBibliography"/>
      </w:pPr>
      <w:r w:rsidRPr="006A018A">
        <w:t>9.</w:t>
      </w:r>
      <w:r w:rsidRPr="006A018A">
        <w:tab/>
        <w:t xml:space="preserve">Hemani, G., Bowden, J. and Davey Smith, G. (2018) Evaluating the potential role of pleiotropy in Mendelian randomization studies. </w:t>
      </w:r>
      <w:r w:rsidRPr="006A018A">
        <w:rPr>
          <w:i/>
        </w:rPr>
        <w:t>Hum Mol Genet</w:t>
      </w:r>
      <w:r w:rsidRPr="006A018A">
        <w:t>, in press.</w:t>
      </w:r>
    </w:p>
    <w:p w14:paraId="5B1235E7" w14:textId="77777777" w:rsidR="006A018A" w:rsidRPr="006A018A" w:rsidRDefault="006A018A" w:rsidP="006A018A">
      <w:pPr>
        <w:pStyle w:val="EndNoteBibliography"/>
      </w:pPr>
      <w:r w:rsidRPr="006A018A">
        <w:t>10.</w:t>
      </w:r>
      <w:r w:rsidRPr="006A018A">
        <w:tab/>
        <w:t xml:space="preserve">Corbin, L.J., Richmond, R.C., Wade, K.H., Burgess, S., Bowden, J., Smith, G.D. and Timpson, N.J. (2016) BMI as a Modifiable Risk Factor for Type 2 Diabetes: Refining and Understanding Causal Estimates Using Mendelian Randomization. </w:t>
      </w:r>
      <w:r w:rsidRPr="006A018A">
        <w:rPr>
          <w:i/>
        </w:rPr>
        <w:t>Diabetes</w:t>
      </w:r>
      <w:r w:rsidRPr="006A018A">
        <w:t xml:space="preserve">, </w:t>
      </w:r>
      <w:r w:rsidRPr="006A018A">
        <w:rPr>
          <w:b/>
        </w:rPr>
        <w:t>65</w:t>
      </w:r>
      <w:r w:rsidRPr="006A018A">
        <w:t>, 3002-3007.</w:t>
      </w:r>
    </w:p>
    <w:p w14:paraId="08F9A88D" w14:textId="77777777" w:rsidR="006A018A" w:rsidRPr="006A018A" w:rsidRDefault="006A018A" w:rsidP="006A018A">
      <w:pPr>
        <w:pStyle w:val="EndNoteBibliography"/>
      </w:pPr>
      <w:r w:rsidRPr="006A018A">
        <w:t>11.</w:t>
      </w:r>
      <w:r w:rsidRPr="006A018A">
        <w:tab/>
        <w:t xml:space="preserve">Hemani, G., Tilling, K. and Smith, G.D. (2017) Orienting the causal relationship between imprecisely measured traits using GWAS summary data. </w:t>
      </w:r>
      <w:r w:rsidRPr="006A018A">
        <w:rPr>
          <w:i/>
        </w:rPr>
        <w:t>Plos Genet</w:t>
      </w:r>
      <w:r w:rsidRPr="006A018A">
        <w:t xml:space="preserve">, </w:t>
      </w:r>
      <w:r w:rsidRPr="006A018A">
        <w:rPr>
          <w:b/>
        </w:rPr>
        <w:t>13</w:t>
      </w:r>
      <w:r w:rsidRPr="006A018A">
        <w:t>.</w:t>
      </w:r>
    </w:p>
    <w:p w14:paraId="7DFADF62" w14:textId="77777777" w:rsidR="006A018A" w:rsidRPr="006A018A" w:rsidRDefault="006A018A" w:rsidP="006A018A">
      <w:pPr>
        <w:pStyle w:val="EndNoteBibliography"/>
      </w:pPr>
      <w:r w:rsidRPr="006A018A">
        <w:t>12.</w:t>
      </w:r>
      <w:r w:rsidRPr="006A018A">
        <w:tab/>
        <w:t xml:space="preserve">Bowden, J., Del Greco, M.F., Minelli, C., Davey Smith, G., Sheehan, N. and Thompson, J. (2017) A framework for the investigation of pleiotropy in two-sample summary data Mendelian randomization. </w:t>
      </w:r>
      <w:r w:rsidRPr="006A018A">
        <w:rPr>
          <w:i/>
        </w:rPr>
        <w:t>Stat Med</w:t>
      </w:r>
      <w:r w:rsidRPr="006A018A">
        <w:t xml:space="preserve">, </w:t>
      </w:r>
      <w:r w:rsidRPr="006A018A">
        <w:rPr>
          <w:b/>
        </w:rPr>
        <w:t>36</w:t>
      </w:r>
      <w:r w:rsidRPr="006A018A">
        <w:t>, 1783-1802.</w:t>
      </w:r>
    </w:p>
    <w:p w14:paraId="3EB5C795" w14:textId="77777777" w:rsidR="006A018A" w:rsidRPr="006A018A" w:rsidRDefault="006A018A" w:rsidP="006A018A">
      <w:pPr>
        <w:pStyle w:val="EndNoteBibliography"/>
      </w:pPr>
      <w:r w:rsidRPr="006A018A">
        <w:t>13.</w:t>
      </w:r>
      <w:r w:rsidRPr="006A018A">
        <w:tab/>
        <w:t xml:space="preserve">Bowden, J., Spiller, W., Del Greco, M.F., Sheehan, N., Thompson, J., Minelli, C. and Davey Smith, G. (2018) Improving the visualization, interpretation and analysis of two-sample summary data Mendelian randomization via the Radial plot and Radial regression. </w:t>
      </w:r>
      <w:r w:rsidRPr="006A018A">
        <w:rPr>
          <w:i/>
        </w:rPr>
        <w:t>Int J Epidemiol</w:t>
      </w:r>
      <w:r w:rsidRPr="006A018A">
        <w:t>, in press.</w:t>
      </w:r>
    </w:p>
    <w:p w14:paraId="369760C0" w14:textId="77777777" w:rsidR="006A018A" w:rsidRPr="006A018A" w:rsidRDefault="006A018A" w:rsidP="006A018A">
      <w:pPr>
        <w:pStyle w:val="EndNoteBibliography"/>
      </w:pPr>
      <w:r w:rsidRPr="006A018A">
        <w:t>14.</w:t>
      </w:r>
      <w:r w:rsidRPr="006A018A">
        <w:tab/>
        <w:t xml:space="preserve">Verbanck, M., Chen, C.Y., Neale, B. and Do, R. (2018) Detection of widespread horizontal pleiotropy in causal relationships inferred from Mendelian randomization between complex traits and diseases. </w:t>
      </w:r>
      <w:r w:rsidRPr="006A018A">
        <w:rPr>
          <w:i/>
        </w:rPr>
        <w:t>Nat Genet</w:t>
      </w:r>
      <w:r w:rsidRPr="006A018A">
        <w:t xml:space="preserve">, </w:t>
      </w:r>
      <w:r w:rsidRPr="006A018A">
        <w:rPr>
          <w:b/>
        </w:rPr>
        <w:t>50</w:t>
      </w:r>
      <w:r w:rsidRPr="006A018A">
        <w:t>, 693-698.</w:t>
      </w:r>
    </w:p>
    <w:p w14:paraId="1812DE2B" w14:textId="77777777" w:rsidR="006A018A" w:rsidRPr="006A018A" w:rsidRDefault="006A018A" w:rsidP="006A018A">
      <w:pPr>
        <w:pStyle w:val="EndNoteBibliography"/>
      </w:pPr>
      <w:r w:rsidRPr="006A018A">
        <w:t>15.</w:t>
      </w:r>
      <w:r w:rsidRPr="006A018A">
        <w:tab/>
        <w:t xml:space="preserve">Bakker, M. and Wicherts, J.M. (2014) Outlier removal, sum scores, and the inflation of the Type I error rate in independent samples t tests: the power of alternatives and recommendations. </w:t>
      </w:r>
      <w:r w:rsidRPr="006A018A">
        <w:rPr>
          <w:i/>
        </w:rPr>
        <w:t>Psychol Methods</w:t>
      </w:r>
      <w:r w:rsidRPr="006A018A">
        <w:t xml:space="preserve">, </w:t>
      </w:r>
      <w:r w:rsidRPr="006A018A">
        <w:rPr>
          <w:b/>
        </w:rPr>
        <w:t>19</w:t>
      </w:r>
      <w:r w:rsidRPr="006A018A">
        <w:t>, 409-427.</w:t>
      </w:r>
    </w:p>
    <w:p w14:paraId="04856F24" w14:textId="77777777" w:rsidR="006A018A" w:rsidRPr="006A018A" w:rsidRDefault="006A018A" w:rsidP="006A018A">
      <w:pPr>
        <w:pStyle w:val="EndNoteBibliography"/>
      </w:pPr>
      <w:r w:rsidRPr="006A018A">
        <w:t>16.</w:t>
      </w:r>
      <w:r w:rsidRPr="006A018A">
        <w:tab/>
        <w:t xml:space="preserve">Verbanck, M., Chen, C.-Y., Neale, B. and Do, R. (2017) Widespread pleiotropy confounds causal relationships between complex traits and diseases inferred from Mendelian randomization. </w:t>
      </w:r>
      <w:r w:rsidRPr="006A018A">
        <w:rPr>
          <w:i/>
        </w:rPr>
        <w:t>BioRxiv</w:t>
      </w:r>
      <w:r w:rsidRPr="006A018A">
        <w:t>, in press., 157552.</w:t>
      </w:r>
    </w:p>
    <w:p w14:paraId="2E35F972" w14:textId="77777777" w:rsidR="006A018A" w:rsidRPr="006A018A" w:rsidRDefault="006A018A" w:rsidP="006A018A">
      <w:pPr>
        <w:pStyle w:val="EndNoteBibliography"/>
      </w:pPr>
      <w:r w:rsidRPr="006A018A">
        <w:t>17.</w:t>
      </w:r>
      <w:r w:rsidRPr="006A018A">
        <w:tab/>
        <w:t xml:space="preserve">Hemani, G., Bowden, J., Haycock, P.C., Zheng, J., Davis, O., Flach, P., Gaunt, T.R. and Smith, G.D. (2017) Automating Mendelian randomization through machine learning to construct a putative causal map of the human phenome. </w:t>
      </w:r>
      <w:r w:rsidRPr="006A018A">
        <w:rPr>
          <w:i/>
        </w:rPr>
        <w:t>bioRxiv</w:t>
      </w:r>
      <w:r w:rsidRPr="006A018A">
        <w:t>, in press., 173682.</w:t>
      </w:r>
    </w:p>
    <w:p w14:paraId="1E03145B" w14:textId="77777777" w:rsidR="006A018A" w:rsidRPr="006A018A" w:rsidRDefault="006A018A" w:rsidP="006A018A">
      <w:pPr>
        <w:pStyle w:val="EndNoteBibliography"/>
      </w:pPr>
      <w:r w:rsidRPr="006A018A">
        <w:t>18.</w:t>
      </w:r>
      <w:r w:rsidRPr="006A018A">
        <w:tab/>
        <w:t xml:space="preserve">Thomson, J. (1909) The methods and scope of genetics. An inaugural lecture delivered October 23rd, 1908. </w:t>
      </w:r>
      <w:r w:rsidRPr="006A018A">
        <w:rPr>
          <w:i/>
        </w:rPr>
        <w:t>The Eugenics Review</w:t>
      </w:r>
      <w:r w:rsidRPr="006A018A">
        <w:t xml:space="preserve">, </w:t>
      </w:r>
      <w:r w:rsidRPr="006A018A">
        <w:rPr>
          <w:b/>
        </w:rPr>
        <w:t>1</w:t>
      </w:r>
      <w:r w:rsidRPr="006A018A">
        <w:t>, 59.</w:t>
      </w:r>
    </w:p>
    <w:p w14:paraId="5177259C" w14:textId="77777777" w:rsidR="006A018A" w:rsidRPr="006A018A" w:rsidRDefault="006A018A" w:rsidP="006A018A">
      <w:pPr>
        <w:pStyle w:val="EndNoteBibliography"/>
      </w:pPr>
      <w:r w:rsidRPr="006A018A">
        <w:t>19.</w:t>
      </w:r>
      <w:r w:rsidRPr="006A018A">
        <w:tab/>
        <w:t xml:space="preserve">Bowden, J., Fabiola Del Greco, M., Minelli, C., Lawlor, D., Zhao, Q., Sheehan, N., Thompson, J. and Smith, G.D. (2018) Improving the accuracy of two-sample summary data </w:t>
      </w:r>
      <w:r w:rsidRPr="006A018A">
        <w:lastRenderedPageBreak/>
        <w:t xml:space="preserve">Mendelian randomization: moving beyond the NOME assumption. </w:t>
      </w:r>
      <w:r w:rsidRPr="006A018A">
        <w:rPr>
          <w:i/>
        </w:rPr>
        <w:t>bioRxiv</w:t>
      </w:r>
      <w:r w:rsidRPr="006A018A">
        <w:t>, in press., 159442.</w:t>
      </w:r>
    </w:p>
    <w:p w14:paraId="6032AD37" w14:textId="77777777" w:rsidR="006A018A" w:rsidRPr="006A018A" w:rsidRDefault="006A018A" w:rsidP="006A018A">
      <w:pPr>
        <w:pStyle w:val="EndNoteBibliography"/>
      </w:pPr>
      <w:r w:rsidRPr="006A018A">
        <w:t>20.</w:t>
      </w:r>
      <w:r w:rsidRPr="006A018A">
        <w:tab/>
        <w:t xml:space="preserve">Sanderson, E., Davey Smith, G., Windmeijer, F. and Bowden, J. (2018) An examination of multivariable Mendelian randomization in the single sample and two-sample summary data settings. </w:t>
      </w:r>
      <w:r w:rsidRPr="006A018A">
        <w:rPr>
          <w:i/>
        </w:rPr>
        <w:t>bioRxiv</w:t>
      </w:r>
      <w:r w:rsidRPr="006A018A">
        <w:t>, in press.</w:t>
      </w:r>
    </w:p>
    <w:p w14:paraId="494CD90A" w14:textId="77777777" w:rsidR="006A018A" w:rsidRPr="006A018A" w:rsidRDefault="006A018A" w:rsidP="006A018A">
      <w:pPr>
        <w:pStyle w:val="EndNoteBibliography"/>
      </w:pPr>
      <w:r w:rsidRPr="006A018A">
        <w:t>21.</w:t>
      </w:r>
      <w:r w:rsidRPr="006A018A">
        <w:tab/>
        <w:t xml:space="preserve">Bennett, D.A. and Holmes, M.V. (2017) Mendelian randomisation in cardiovascular research: an introduction for clinicians. </w:t>
      </w:r>
      <w:r w:rsidRPr="006A018A">
        <w:rPr>
          <w:i/>
        </w:rPr>
        <w:t>Heart</w:t>
      </w:r>
      <w:r w:rsidRPr="006A018A">
        <w:t xml:space="preserve">, </w:t>
      </w:r>
      <w:r w:rsidRPr="006A018A">
        <w:rPr>
          <w:b/>
        </w:rPr>
        <w:t>103</w:t>
      </w:r>
      <w:r w:rsidRPr="006A018A">
        <w:t>, 1400-1407.</w:t>
      </w:r>
    </w:p>
    <w:p w14:paraId="0E010428" w14:textId="77777777" w:rsidR="006A018A" w:rsidRPr="006A018A" w:rsidRDefault="006A018A" w:rsidP="006A018A">
      <w:pPr>
        <w:pStyle w:val="EndNoteBibliography"/>
      </w:pPr>
      <w:r w:rsidRPr="006A018A">
        <w:t>22.</w:t>
      </w:r>
      <w:r w:rsidRPr="006A018A">
        <w:tab/>
        <w:t>White, J., Sofat, R., Hemani, G., Shah, T., Engmann, J., Dale, C., Shah, S., Kruger, F.A., Giambartolomei, C., Swerdlow, D.I.</w:t>
      </w:r>
      <w:r w:rsidRPr="006A018A">
        <w:rPr>
          <w:i/>
        </w:rPr>
        <w:t xml:space="preserve"> et al.</w:t>
      </w:r>
      <w:r w:rsidRPr="006A018A">
        <w:t xml:space="preserve"> (2016) Plasma urate concentration and risk of coronary heart disease: a Mendelian randomisation analysis. </w:t>
      </w:r>
      <w:r w:rsidRPr="006A018A">
        <w:rPr>
          <w:i/>
        </w:rPr>
        <w:t>Lancet Diabetes Endocrinol</w:t>
      </w:r>
      <w:r w:rsidRPr="006A018A">
        <w:t xml:space="preserve">, </w:t>
      </w:r>
      <w:r w:rsidRPr="006A018A">
        <w:rPr>
          <w:b/>
        </w:rPr>
        <w:t>4</w:t>
      </w:r>
      <w:r w:rsidRPr="006A018A">
        <w:t>, 327-336.</w:t>
      </w:r>
    </w:p>
    <w:p w14:paraId="234B8BCF" w14:textId="77777777" w:rsidR="006A018A" w:rsidRPr="006A018A" w:rsidRDefault="006A018A" w:rsidP="006A018A">
      <w:pPr>
        <w:pStyle w:val="EndNoteBibliography"/>
      </w:pPr>
      <w:r w:rsidRPr="006A018A">
        <w:t>23.</w:t>
      </w:r>
      <w:r w:rsidRPr="006A018A">
        <w:tab/>
        <w:t>Tyrrell, J., Jones, S.E., Beaumont, R., Astley, C.M., Lovell, R., Yaghootkar, H., Tuke, M., Ruth, K.S., Freathy, R.M., Hirschhorn, J.N.</w:t>
      </w:r>
      <w:r w:rsidRPr="006A018A">
        <w:rPr>
          <w:i/>
        </w:rPr>
        <w:t xml:space="preserve"> et al.</w:t>
      </w:r>
      <w:r w:rsidRPr="006A018A">
        <w:t xml:space="preserve"> (2016) Height, body mass index, and socioeconomic status: mendelian randomisation study in UK Biobank. </w:t>
      </w:r>
      <w:r w:rsidRPr="006A018A">
        <w:rPr>
          <w:i/>
        </w:rPr>
        <w:t>BMJ</w:t>
      </w:r>
      <w:r w:rsidRPr="006A018A">
        <w:t xml:space="preserve">, </w:t>
      </w:r>
      <w:r w:rsidRPr="006A018A">
        <w:rPr>
          <w:b/>
        </w:rPr>
        <w:t>352</w:t>
      </w:r>
      <w:r w:rsidRPr="006A018A">
        <w:t>, i582.</w:t>
      </w:r>
    </w:p>
    <w:p w14:paraId="44A84277" w14:textId="77777777" w:rsidR="006A018A" w:rsidRPr="006A018A" w:rsidRDefault="006A018A" w:rsidP="006A018A">
      <w:pPr>
        <w:pStyle w:val="EndNoteBibliography"/>
      </w:pPr>
      <w:r w:rsidRPr="006A018A">
        <w:t>24.</w:t>
      </w:r>
      <w:r w:rsidRPr="006A018A">
        <w:tab/>
        <w:t xml:space="preserve">Kaskie, R.E., Graziano, B. and Ferrarelli, F. (2017) Schizophrenia and sleep disorders: links, risks, and management challenges. </w:t>
      </w:r>
      <w:r w:rsidRPr="006A018A">
        <w:rPr>
          <w:i/>
        </w:rPr>
        <w:t>Nat Sci Sleep</w:t>
      </w:r>
      <w:r w:rsidRPr="006A018A">
        <w:t xml:space="preserve">, </w:t>
      </w:r>
      <w:r w:rsidRPr="006A018A">
        <w:rPr>
          <w:b/>
        </w:rPr>
        <w:t>9</w:t>
      </w:r>
      <w:r w:rsidRPr="006A018A">
        <w:t>, 227-239.</w:t>
      </w:r>
    </w:p>
    <w:p w14:paraId="6241467E" w14:textId="77777777" w:rsidR="006A018A" w:rsidRPr="006A018A" w:rsidRDefault="006A018A" w:rsidP="006A018A">
      <w:pPr>
        <w:pStyle w:val="EndNoteBibliography"/>
      </w:pPr>
      <w:r w:rsidRPr="006A018A">
        <w:t>25.</w:t>
      </w:r>
      <w:r w:rsidRPr="006A018A">
        <w:tab/>
        <w:t xml:space="preserve">Solovieff, N., Cotsapas, C., Lee, P.H., Purcell, S.M. and Smoller, J.W. (2013) Pleiotropy in complex traits: challenges and strategies. </w:t>
      </w:r>
      <w:r w:rsidRPr="006A018A">
        <w:rPr>
          <w:i/>
        </w:rPr>
        <w:t>Nat Rev Genet</w:t>
      </w:r>
      <w:r w:rsidRPr="006A018A">
        <w:t xml:space="preserve">, </w:t>
      </w:r>
      <w:r w:rsidRPr="006A018A">
        <w:rPr>
          <w:b/>
        </w:rPr>
        <w:t>14</w:t>
      </w:r>
      <w:r w:rsidRPr="006A018A">
        <w:t>, 483-495.</w:t>
      </w:r>
    </w:p>
    <w:p w14:paraId="3F803F38" w14:textId="77777777" w:rsidR="006A018A" w:rsidRPr="006A018A" w:rsidRDefault="006A018A" w:rsidP="006A018A">
      <w:pPr>
        <w:pStyle w:val="EndNoteBibliography"/>
      </w:pPr>
      <w:r w:rsidRPr="006A018A">
        <w:t>26.</w:t>
      </w:r>
      <w:r w:rsidRPr="006A018A">
        <w:tab/>
        <w:t xml:space="preserve">Schmidt, A.F. and Dudbridge, F. (2017) Mendelian randomization with Egger pleiotropy correction and weakly informative Bayesian priors. </w:t>
      </w:r>
      <w:r w:rsidRPr="006A018A">
        <w:rPr>
          <w:i/>
        </w:rPr>
        <w:t>Int J Epidemiol</w:t>
      </w:r>
      <w:r w:rsidRPr="006A018A">
        <w:t>, in press.</w:t>
      </w:r>
    </w:p>
    <w:p w14:paraId="39921979" w14:textId="77777777" w:rsidR="006A018A" w:rsidRPr="006A018A" w:rsidRDefault="006A018A" w:rsidP="006A018A">
      <w:pPr>
        <w:pStyle w:val="EndNoteBibliography"/>
      </w:pPr>
      <w:r w:rsidRPr="006A018A">
        <w:t>27.</w:t>
      </w:r>
      <w:r w:rsidRPr="006A018A">
        <w:tab/>
        <w:t xml:space="preserve">van Kippersluis, H. and Rietveld, C.A. (2017) Pleiotropy-robust Mendelian randomization. </w:t>
      </w:r>
      <w:r w:rsidRPr="006A018A">
        <w:rPr>
          <w:i/>
        </w:rPr>
        <w:t>Int J Epidemiol</w:t>
      </w:r>
      <w:r w:rsidRPr="006A018A">
        <w:t>, in press.</w:t>
      </w:r>
    </w:p>
    <w:p w14:paraId="42699B5B" w14:textId="77777777" w:rsidR="006A018A" w:rsidRPr="006A018A" w:rsidRDefault="006A018A" w:rsidP="006A018A">
      <w:pPr>
        <w:pStyle w:val="EndNoteBibliography"/>
      </w:pPr>
      <w:r w:rsidRPr="006A018A">
        <w:t>28.</w:t>
      </w:r>
      <w:r w:rsidRPr="006A018A">
        <w:tab/>
        <w:t xml:space="preserve">Burgess, S., Bowden, J., Fall, T., Ingelsson, E. and Thompson, S.G. (2017) Sensitivity Analyses for Robust Causal Inference from Mendelian Randomization Analyses with Multiple Genetic Variants. </w:t>
      </w:r>
      <w:r w:rsidRPr="006A018A">
        <w:rPr>
          <w:i/>
        </w:rPr>
        <w:t>Epidemiology</w:t>
      </w:r>
      <w:r w:rsidRPr="006A018A">
        <w:t xml:space="preserve">, </w:t>
      </w:r>
      <w:r w:rsidRPr="006A018A">
        <w:rPr>
          <w:b/>
        </w:rPr>
        <w:t>28</w:t>
      </w:r>
      <w:r w:rsidRPr="006A018A">
        <w:t>, 30-42.</w:t>
      </w:r>
    </w:p>
    <w:p w14:paraId="63CAAA55" w14:textId="77777777" w:rsidR="006A018A" w:rsidRPr="006A018A" w:rsidRDefault="006A018A" w:rsidP="006A018A">
      <w:pPr>
        <w:pStyle w:val="EndNoteBibliography"/>
      </w:pPr>
      <w:r w:rsidRPr="006A018A">
        <w:t>29.</w:t>
      </w:r>
      <w:r w:rsidRPr="006A018A">
        <w:tab/>
        <w:t xml:space="preserve">Pickrell, J.K., Berisa, T., Liu, J.Z., Segurel, L., Tung, J.Y. and Hinds, D.A. (2016) Detection and interpretation of shared genetic influences on 42 human traits. </w:t>
      </w:r>
      <w:r w:rsidRPr="006A018A">
        <w:rPr>
          <w:i/>
        </w:rPr>
        <w:t>Nat Genet</w:t>
      </w:r>
      <w:r w:rsidRPr="006A018A">
        <w:t xml:space="preserve">, </w:t>
      </w:r>
      <w:r w:rsidRPr="006A018A">
        <w:rPr>
          <w:b/>
        </w:rPr>
        <w:t>48</w:t>
      </w:r>
      <w:r w:rsidRPr="006A018A">
        <w:t>, 709-717.</w:t>
      </w:r>
    </w:p>
    <w:p w14:paraId="276BCFBF" w14:textId="77777777" w:rsidR="006A018A" w:rsidRPr="006A018A" w:rsidRDefault="006A018A" w:rsidP="006A018A">
      <w:pPr>
        <w:pStyle w:val="EndNoteBibliography"/>
      </w:pPr>
      <w:r w:rsidRPr="006A018A">
        <w:t>30.</w:t>
      </w:r>
      <w:r w:rsidRPr="006A018A">
        <w:tab/>
        <w:t>Winsvold, B.S., Bettella, F., Witoelar, A., Anttila, V., Gormley, P., Kurth, T., Terwindt, G.M., Freilinger, T.M., Frei, O., Shadrin, A.</w:t>
      </w:r>
      <w:r w:rsidRPr="006A018A">
        <w:rPr>
          <w:i/>
        </w:rPr>
        <w:t xml:space="preserve"> et al.</w:t>
      </w:r>
      <w:r w:rsidRPr="006A018A">
        <w:t xml:space="preserve"> (2017) Shared genetic risk between migraine and coronary artery disease: A genome-wide analysis of common variants. </w:t>
      </w:r>
      <w:r w:rsidRPr="006A018A">
        <w:rPr>
          <w:i/>
        </w:rPr>
        <w:t>Plos One</w:t>
      </w:r>
      <w:r w:rsidRPr="006A018A">
        <w:t xml:space="preserve">, </w:t>
      </w:r>
      <w:r w:rsidRPr="006A018A">
        <w:rPr>
          <w:b/>
        </w:rPr>
        <w:t>12</w:t>
      </w:r>
      <w:r w:rsidRPr="006A018A">
        <w:t>.</w:t>
      </w:r>
    </w:p>
    <w:p w14:paraId="4CCFBEE8" w14:textId="77777777" w:rsidR="006A018A" w:rsidRPr="006A018A" w:rsidRDefault="006A018A" w:rsidP="006A018A">
      <w:pPr>
        <w:pStyle w:val="EndNoteBibliography"/>
      </w:pPr>
      <w:r w:rsidRPr="006A018A">
        <w:t>31.</w:t>
      </w:r>
      <w:r w:rsidRPr="006A018A">
        <w:tab/>
        <w:t xml:space="preserve">Burgess, S., Thompson, S.G. and Collaboration, C.C.G. (2011) Avoiding bias from weak instruments in Mendelian randomization studies. </w:t>
      </w:r>
      <w:r w:rsidRPr="006A018A">
        <w:rPr>
          <w:i/>
        </w:rPr>
        <w:t>Int J Epidemiol</w:t>
      </w:r>
      <w:r w:rsidRPr="006A018A">
        <w:t xml:space="preserve">, </w:t>
      </w:r>
      <w:r w:rsidRPr="006A018A">
        <w:rPr>
          <w:b/>
        </w:rPr>
        <w:t>40</w:t>
      </w:r>
      <w:r w:rsidRPr="006A018A">
        <w:t>, 755-764.</w:t>
      </w:r>
    </w:p>
    <w:p w14:paraId="7DEEE286" w14:textId="77777777" w:rsidR="006A018A" w:rsidRPr="006A018A" w:rsidRDefault="006A018A" w:rsidP="006A018A">
      <w:pPr>
        <w:pStyle w:val="EndNoteBibliography"/>
      </w:pPr>
      <w:r w:rsidRPr="006A018A">
        <w:t>32.</w:t>
      </w:r>
      <w:r w:rsidRPr="006A018A">
        <w:tab/>
        <w:t xml:space="preserve">Hernan, M.A., Clayton, D. and Keiding, N. (2011) The Simpson's paradox unraveled. </w:t>
      </w:r>
      <w:r w:rsidRPr="006A018A">
        <w:rPr>
          <w:i/>
        </w:rPr>
        <w:t>Int J Epidemiol</w:t>
      </w:r>
      <w:r w:rsidRPr="006A018A">
        <w:t xml:space="preserve">, </w:t>
      </w:r>
      <w:r w:rsidRPr="006A018A">
        <w:rPr>
          <w:b/>
        </w:rPr>
        <w:t>40</w:t>
      </w:r>
      <w:r w:rsidRPr="006A018A">
        <w:t>, 780-785.</w:t>
      </w:r>
    </w:p>
    <w:p w14:paraId="34EA33BC" w14:textId="77777777" w:rsidR="006A018A" w:rsidRPr="006A018A" w:rsidRDefault="006A018A" w:rsidP="006A018A">
      <w:pPr>
        <w:pStyle w:val="EndNoteBibliography"/>
      </w:pPr>
      <w:r w:rsidRPr="006A018A">
        <w:t>33.</w:t>
      </w:r>
      <w:r w:rsidRPr="006A018A">
        <w:tab/>
        <w:t xml:space="preserve">Vansteelandt, S., Bowden, J., Babanezhad, M. and Goetghebeur, E. (2011) On Instrumental Variables Estimation of Causal Odds Ratios. </w:t>
      </w:r>
      <w:r w:rsidRPr="006A018A">
        <w:rPr>
          <w:i/>
        </w:rPr>
        <w:t>Stat Sci</w:t>
      </w:r>
      <w:r w:rsidRPr="006A018A">
        <w:t xml:space="preserve">, </w:t>
      </w:r>
      <w:r w:rsidRPr="006A018A">
        <w:rPr>
          <w:b/>
        </w:rPr>
        <w:t>26</w:t>
      </w:r>
      <w:r w:rsidRPr="006A018A">
        <w:t>, 403-422.</w:t>
      </w:r>
    </w:p>
    <w:p w14:paraId="7879B26C" w14:textId="3A9D0589" w:rsidR="003D215F" w:rsidRPr="00486CE0" w:rsidRDefault="001B5FED" w:rsidP="00A214C2">
      <w:pPr>
        <w:ind w:left="426" w:hanging="426"/>
        <w:rPr>
          <w:rFonts w:asciiTheme="majorHAnsi" w:eastAsia="Calibri" w:hAnsiTheme="majorHAnsi" w:cs="Calibri"/>
          <w:sz w:val="24"/>
          <w:szCs w:val="24"/>
        </w:rPr>
      </w:pPr>
      <w:r w:rsidRPr="00A214C2">
        <w:rPr>
          <w:rFonts w:asciiTheme="majorHAnsi" w:eastAsia="Calibri" w:hAnsiTheme="majorHAnsi" w:cs="Calibri"/>
          <w:sz w:val="24"/>
          <w:szCs w:val="24"/>
        </w:rPr>
        <w:fldChar w:fldCharType="end"/>
      </w:r>
    </w:p>
    <w:sectPr w:rsidR="003D215F" w:rsidRPr="00486CE0">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DS" w:date="2018-07-02T11:22:00Z" w:initials="GDS">
    <w:p w14:paraId="17D0485E" w14:textId="77777777" w:rsidR="002015E6" w:rsidRPr="00AD43C1" w:rsidRDefault="002015E6" w:rsidP="008723F5">
      <w:pPr>
        <w:pStyle w:val="CommentText"/>
      </w:pPr>
      <w:r>
        <w:rPr>
          <w:rStyle w:val="CommentReference"/>
        </w:rPr>
        <w:annotationRef/>
      </w:r>
      <w:r>
        <w:t xml:space="preserve">Not entirely clear.  How does </w:t>
      </w:r>
      <w:proofErr w:type="spellStart"/>
      <w:r>
        <w:t>Steiger</w:t>
      </w:r>
      <w:proofErr w:type="spellEnd"/>
      <w:r>
        <w:t xml:space="preserve"> help with associations with confounders?  I think probably needs to be explained in terms of how primary associations with what is considered an outcome can influence what is considered an exposure through, for example, disease process as one possibility, and a second possibility (e.g. in a situation of primary association with expression or methylation) relating to the primary molecular action in what is actually a vertically pleiotropic chain (but not thinking there is an effect of what is considered the “outcome” on the earlier factor).</w:t>
      </w:r>
    </w:p>
  </w:comment>
  <w:comment w:id="3" w:author="Yoonsu Cho" w:date="2018-07-18T17:53:00Z" w:initials="YC">
    <w:p w14:paraId="57484A82" w14:textId="2CE2D0E7" w:rsidR="002015E6" w:rsidRDefault="002015E6">
      <w:pPr>
        <w:pStyle w:val="CommentText"/>
        <w:rPr>
          <w:rFonts w:asciiTheme="majorHAnsi" w:eastAsia="Calibri" w:hAnsiTheme="majorHAnsi" w:cs="Calibri"/>
          <w:sz w:val="24"/>
          <w:szCs w:val="24"/>
        </w:rPr>
      </w:pPr>
      <w:r>
        <w:rPr>
          <w:rStyle w:val="CommentReference"/>
        </w:rPr>
        <w:annotationRef/>
      </w:r>
      <w:r>
        <w:rPr>
          <w:rFonts w:asciiTheme="majorHAnsi" w:eastAsia="Calibri" w:hAnsiTheme="majorHAnsi" w:cs="Calibri"/>
          <w:sz w:val="24"/>
          <w:szCs w:val="24"/>
        </w:rPr>
        <w:t xml:space="preserve">I’ve revised the sentence previously described as: </w:t>
      </w:r>
      <w:r w:rsidRPr="006610C4">
        <w:rPr>
          <w:rFonts w:asciiTheme="majorHAnsi" w:eastAsia="Calibri" w:hAnsiTheme="majorHAnsi" w:cs="Calibri"/>
          <w:sz w:val="24"/>
          <w:szCs w:val="24"/>
        </w:rPr>
        <w:t>against using SNPs as instruments that primarily associate with the outcome or confounders</w:t>
      </w:r>
    </w:p>
    <w:p w14:paraId="1474EB96" w14:textId="647E9FC6" w:rsidR="002015E6" w:rsidRDefault="002015E6">
      <w:pPr>
        <w:pStyle w:val="CommentText"/>
        <w:rPr>
          <w:rFonts w:asciiTheme="majorHAnsi" w:eastAsia="Calibri" w:hAnsiTheme="majorHAnsi" w:cs="Calibri"/>
          <w:sz w:val="24"/>
          <w:szCs w:val="24"/>
        </w:rPr>
      </w:pPr>
    </w:p>
    <w:p w14:paraId="50954D35" w14:textId="7353B2BF" w:rsidR="002015E6" w:rsidRDefault="002015E6">
      <w:pPr>
        <w:pStyle w:val="CommentText"/>
      </w:pPr>
      <w:r>
        <w:rPr>
          <w:rFonts w:asciiTheme="majorHAnsi" w:eastAsia="Calibri" w:hAnsiTheme="majorHAnsi" w:cs="Calibri"/>
          <w:sz w:val="24"/>
          <w:szCs w:val="24"/>
        </w:rPr>
        <w:t xml:space="preserve">To as follows: </w:t>
      </w:r>
      <w:r w:rsidRPr="00486CE0">
        <w:rPr>
          <w:rFonts w:asciiTheme="majorHAnsi" w:eastAsia="Calibri" w:hAnsiTheme="majorHAnsi" w:cs="Calibri"/>
          <w:sz w:val="24"/>
          <w:szCs w:val="24"/>
        </w:rPr>
        <w:t xml:space="preserve">against using SNPs as instruments that </w:t>
      </w:r>
      <w:r>
        <w:rPr>
          <w:rFonts w:asciiTheme="majorHAnsi" w:eastAsia="Calibri" w:hAnsiTheme="majorHAnsi" w:cs="Calibri"/>
          <w:sz w:val="24"/>
          <w:szCs w:val="24"/>
        </w:rPr>
        <w:t xml:space="preserve">is likely associated with the outcome through other pathway than the exposure </w:t>
      </w:r>
      <w:r>
        <w:rPr>
          <w:rStyle w:val="CommentReference"/>
        </w:rPr>
        <w:annotationRef/>
      </w:r>
      <w:r>
        <w:rPr>
          <w:rStyle w:val="CommentReference"/>
        </w:rPr>
        <w:annotationRef/>
      </w:r>
      <w:r>
        <w:rPr>
          <w:rFonts w:asciiTheme="majorHAnsi" w:eastAsia="Calibri" w:hAnsiTheme="majorHAnsi" w:cs="Calibri"/>
          <w:sz w:val="24"/>
          <w:szCs w:val="24"/>
        </w:rPr>
        <w:t>.</w:t>
      </w:r>
    </w:p>
  </w:comment>
  <w:comment w:id="4" w:author="Gibran Hemani" w:date="2018-07-25T14:36:00Z" w:initials="GH">
    <w:p w14:paraId="3B32AE38" w14:textId="0B2D8A63" w:rsidR="002015E6" w:rsidRDefault="002015E6">
      <w:pPr>
        <w:pStyle w:val="CommentText"/>
      </w:pPr>
      <w:r>
        <w:rPr>
          <w:rStyle w:val="CommentReference"/>
        </w:rPr>
        <w:annotationRef/>
      </w:r>
      <w:r>
        <w:rPr>
          <w:rFonts w:eastAsia="Arial"/>
          <w:color w:val="000000"/>
        </w:rPr>
        <w:t xml:space="preserve">Add ref </w:t>
      </w:r>
      <w:hyperlink r:id="rId1" w:history="1">
        <w:r w:rsidRPr="00B4491B">
          <w:rPr>
            <w:rStyle w:val="Hyperlink"/>
            <w:rFonts w:eastAsia="Arial"/>
          </w:rPr>
          <w:t>https://academic.oup.com/hmg/advance-article/doi/10.1093/hmg/ddy163/4996734</w:t>
        </w:r>
      </w:hyperlink>
      <w:r>
        <w:rPr>
          <w:rFonts w:eastAsia="Arial"/>
          <w:color w:val="000000"/>
        </w:rPr>
        <w:t xml:space="preserve"> and </w:t>
      </w:r>
      <w:hyperlink r:id="rId2" w:history="1">
        <w:r w:rsidRPr="00B4491B">
          <w:rPr>
            <w:rStyle w:val="Hyperlink"/>
            <w:rFonts w:eastAsia="Arial"/>
          </w:rPr>
          <w:t>https://www.ncbi.nlm.nih.gov/pubmed/24773354</w:t>
        </w:r>
      </w:hyperlink>
      <w:r>
        <w:rPr>
          <w:rFonts w:eastAsia="Arial"/>
          <w:color w:val="000000"/>
        </w:rPr>
        <w:t xml:space="preserve"> </w:t>
      </w:r>
    </w:p>
  </w:comment>
  <w:comment w:id="5" w:author="Yoonsu Cho" w:date="2018-07-30T10:39:00Z" w:initials="YC">
    <w:p w14:paraId="74612078" w14:textId="4C281CD1" w:rsidR="002015E6" w:rsidRDefault="002015E6">
      <w:pPr>
        <w:pStyle w:val="CommentText"/>
      </w:pPr>
      <w:r>
        <w:rPr>
          <w:rStyle w:val="CommentReference"/>
        </w:rPr>
        <w:annotationRef/>
      </w:r>
      <w:r>
        <w:t>Added</w:t>
      </w:r>
    </w:p>
  </w:comment>
  <w:comment w:id="7" w:author="GDS" w:date="2018-07-02T11:26:00Z" w:initials="GDS">
    <w:p w14:paraId="4BF4EE20" w14:textId="77777777" w:rsidR="002015E6" w:rsidRPr="00AD43C1" w:rsidRDefault="002015E6" w:rsidP="00B26E3F">
      <w:pPr>
        <w:pStyle w:val="CommentText"/>
      </w:pPr>
      <w:r>
        <w:rPr>
          <w:rStyle w:val="CommentReference"/>
        </w:rPr>
        <w:annotationRef/>
      </w:r>
      <w:r>
        <w:t>This hasn’t been explained adequately yet, in the paper.</w:t>
      </w:r>
    </w:p>
  </w:comment>
  <w:comment w:id="8" w:author="Yoonsu Cho" w:date="2018-07-18T18:08:00Z" w:initials="YC">
    <w:p w14:paraId="40222C8E" w14:textId="44C32C03" w:rsidR="002015E6" w:rsidRDefault="002015E6">
      <w:pPr>
        <w:pStyle w:val="CommentText"/>
      </w:pPr>
      <w:r>
        <w:rPr>
          <w:rStyle w:val="CommentReference"/>
        </w:rPr>
        <w:annotationRef/>
      </w:r>
      <w:r>
        <w:t xml:space="preserve">Can we say that we have explained this presenting the example of SBP and CHD that shows the effect of self-reported ibuprofen status on the association? </w:t>
      </w:r>
    </w:p>
  </w:comment>
  <w:comment w:id="9" w:author="Gibran Hemani [2]" w:date="2018-08-20T12:19:00Z" w:initials="GH">
    <w:p w14:paraId="7F3C7D98" w14:textId="756ADACB" w:rsidR="002015E6" w:rsidRDefault="002015E6">
      <w:pPr>
        <w:pStyle w:val="CommentText"/>
        <w:rPr>
          <w:rStyle w:val="CommentReference"/>
        </w:rPr>
      </w:pPr>
      <w:r>
        <w:rPr>
          <w:rStyle w:val="CommentReference"/>
        </w:rPr>
        <w:annotationRef/>
      </w:r>
      <w:r>
        <w:rPr>
          <w:rStyle w:val="CommentReference"/>
        </w:rPr>
        <w:t>Updated section now</w:t>
      </w:r>
    </w:p>
    <w:p w14:paraId="270B3E89" w14:textId="77777777" w:rsidR="002015E6" w:rsidRDefault="002015E6">
      <w:pPr>
        <w:pStyle w:val="CommentText"/>
      </w:pPr>
    </w:p>
  </w:comment>
  <w:comment w:id="11" w:author="GDS" w:date="2018-07-02T11:32:00Z" w:initials="GDS">
    <w:p w14:paraId="092F6C2F" w14:textId="77777777" w:rsidR="002015E6" w:rsidRDefault="002015E6" w:rsidP="00E5382F">
      <w:pPr>
        <w:tabs>
          <w:tab w:val="left" w:pos="709"/>
        </w:tabs>
        <w:autoSpaceDE w:val="0"/>
        <w:autoSpaceDN w:val="0"/>
        <w:adjustRightInd w:val="0"/>
        <w:spacing w:line="240" w:lineRule="auto"/>
        <w:rPr>
          <w:color w:val="000000"/>
        </w:rPr>
      </w:pPr>
      <w:r>
        <w:rPr>
          <w:rStyle w:val="CommentReference"/>
        </w:rPr>
        <w:annotationRef/>
      </w:r>
      <w:r>
        <w:t xml:space="preserve">As you know I like avoiding “significant” see </w:t>
      </w:r>
      <w:r>
        <w:rPr>
          <w:color w:val="000000"/>
        </w:rPr>
        <w:t xml:space="preserve">Sterne J, Davey Smith G.  Sifting the evidence - what's wrong with significance tests?  BMJ </w:t>
      </w:r>
      <w:proofErr w:type="gramStart"/>
      <w:r>
        <w:rPr>
          <w:color w:val="000000"/>
        </w:rPr>
        <w:t>2001;322:226</w:t>
      </w:r>
      <w:proofErr w:type="gramEnd"/>
      <w:r>
        <w:rPr>
          <w:color w:val="000000"/>
        </w:rPr>
        <w:t xml:space="preserve">-231 and the American Statistical Association statement and the 21 supporting papers) at </w:t>
      </w:r>
    </w:p>
    <w:p w14:paraId="7B55F6F3" w14:textId="77777777" w:rsidR="002015E6" w:rsidRPr="00216431" w:rsidRDefault="002015E6" w:rsidP="00E5382F">
      <w:pPr>
        <w:autoSpaceDE w:val="0"/>
        <w:autoSpaceDN w:val="0"/>
        <w:adjustRightInd w:val="0"/>
        <w:spacing w:line="240" w:lineRule="auto"/>
      </w:pPr>
      <w:hyperlink r:id="rId3" w:history="1">
        <w:r>
          <w:rPr>
            <w:color w:val="0000FF"/>
            <w:u w:val="single"/>
            <w:lang w:val="en"/>
          </w:rPr>
          <w:t>https://www.amstat.org/newsroom/pressreleases/P-ValueStatement.pdf</w:t>
        </w:r>
      </w:hyperlink>
      <w:r>
        <w:rPr>
          <w:lang w:val="en"/>
        </w:rPr>
        <w:t xml:space="preserve">.  However I understand how in these high dimensional investigations thresholds are used to make the work manageable.  Perhaps a statement could be put in that this is used as a </w:t>
      </w:r>
      <w:r>
        <w:rPr>
          <w:color w:val="222222"/>
          <w:sz w:val="72"/>
          <w:szCs w:val="72"/>
          <w:shd w:val="clear" w:color="auto" w:fill="FFFFFF"/>
        </w:rPr>
        <w:t>heuristic for identifying things to follow-up, rather than because we believe that such thresholds are meaningful.</w:t>
      </w:r>
    </w:p>
    <w:p w14:paraId="2BEFCB1B" w14:textId="77777777" w:rsidR="002015E6" w:rsidRPr="00216431" w:rsidRDefault="002015E6" w:rsidP="00E5382F">
      <w:pPr>
        <w:pStyle w:val="CommentText"/>
      </w:pPr>
    </w:p>
  </w:comment>
  <w:comment w:id="12" w:author="Yoonsu Cho" w:date="2018-07-18T18:32:00Z" w:initials="YC">
    <w:p w14:paraId="63C8A008" w14:textId="7D230614" w:rsidR="002015E6" w:rsidRDefault="002015E6">
      <w:pPr>
        <w:pStyle w:val="CommentText"/>
      </w:pPr>
      <w:r>
        <w:rPr>
          <w:rStyle w:val="CommentReference"/>
        </w:rPr>
        <w:annotationRef/>
      </w:r>
      <w:r>
        <w:t xml:space="preserve">Thanks for the comment. The statement has been revised. </w:t>
      </w:r>
    </w:p>
  </w:comment>
  <w:comment w:id="14" w:author="Yoonsu Cho" w:date="2018-08-01T14:13:00Z" w:initials="YC">
    <w:p w14:paraId="3C7147B6" w14:textId="58DDA1C5" w:rsidR="002015E6" w:rsidRDefault="002015E6">
      <w:pPr>
        <w:pStyle w:val="CommentText"/>
      </w:pPr>
      <w:r>
        <w:rPr>
          <w:rStyle w:val="CommentReference"/>
        </w:rPr>
        <w:annotationRef/>
      </w:r>
      <w:r>
        <w:t xml:space="preserve">I added this as we only included the traits associated with the outcome in LASSO regression. </w:t>
      </w:r>
    </w:p>
  </w:comment>
  <w:comment w:id="27" w:author="Gibran Hemani" w:date="2018-07-25T12:24:00Z" w:initials="GH">
    <w:p w14:paraId="35032D36" w14:textId="48CDF769" w:rsidR="002015E6" w:rsidRDefault="002015E6">
      <w:pPr>
        <w:pStyle w:val="CommentText"/>
      </w:pPr>
      <w:r>
        <w:rPr>
          <w:rStyle w:val="CommentReference"/>
        </w:rPr>
        <w:annotationRef/>
      </w:r>
      <w:r>
        <w:t>Cite Eleanor and jack’s paper on multivariable MR</w:t>
      </w:r>
    </w:p>
  </w:comment>
  <w:comment w:id="28" w:author="Yoonsu Cho" w:date="2018-07-30T10:47:00Z" w:initials="YC">
    <w:p w14:paraId="175D4B07" w14:textId="1201856B" w:rsidR="002015E6" w:rsidRDefault="002015E6">
      <w:pPr>
        <w:pStyle w:val="CommentText"/>
      </w:pPr>
      <w:r>
        <w:rPr>
          <w:rStyle w:val="CommentReference"/>
        </w:rPr>
        <w:annotationRef/>
      </w:r>
      <w:r>
        <w:t xml:space="preserve">Added </w:t>
      </w:r>
    </w:p>
  </w:comment>
  <w:comment w:id="48" w:author="Yoonsu Cho" w:date="2018-07-30T16:27:00Z" w:initials="YC">
    <w:p w14:paraId="229D8753" w14:textId="3D31E796" w:rsidR="002015E6" w:rsidRDefault="002015E6">
      <w:pPr>
        <w:pStyle w:val="CommentText"/>
      </w:pPr>
      <w:r>
        <w:rPr>
          <w:rStyle w:val="CommentReference"/>
        </w:rPr>
        <w:annotationRef/>
      </w:r>
      <w:r>
        <w:t>How I can obtain p value for Q statistic?</w:t>
      </w:r>
    </w:p>
  </w:comment>
  <w:comment w:id="49" w:author="GDS" w:date="2018-07-02T11:40:00Z" w:initials="GDS">
    <w:p w14:paraId="67805FE0" w14:textId="77777777" w:rsidR="002015E6" w:rsidRPr="00216431" w:rsidRDefault="002015E6" w:rsidP="00F126B6">
      <w:pPr>
        <w:pStyle w:val="CommentText"/>
      </w:pPr>
      <w:r>
        <w:rPr>
          <w:rStyle w:val="CommentReference"/>
        </w:rPr>
        <w:annotationRef/>
      </w:r>
      <w:r>
        <w:t>Where are these from – which GWAS?  One problem has been that the publically available blood pressure GWAS variants come from a BMI-adjusted GWAS, which introduces potentially serious collider bias issues.</w:t>
      </w:r>
    </w:p>
  </w:comment>
  <w:comment w:id="50" w:author="Yoonsu Cho" w:date="2018-07-18T18:35:00Z" w:initials="YC">
    <w:p w14:paraId="6F9B4B67" w14:textId="438F0FFB" w:rsidR="002015E6" w:rsidRDefault="002015E6">
      <w:pPr>
        <w:pStyle w:val="CommentText"/>
      </w:pPr>
      <w:r>
        <w:rPr>
          <w:rStyle w:val="CommentReference"/>
        </w:rPr>
        <w:annotationRef/>
      </w:r>
      <w:r>
        <w:t>Those are from UK Biobank so that it may not introduce collider bias.</w:t>
      </w:r>
    </w:p>
  </w:comment>
  <w:comment w:id="52" w:author="Gibran Hemani" w:date="2018-07-26T00:32:00Z" w:initials="GH">
    <w:p w14:paraId="6325158D" w14:textId="77777777" w:rsidR="002015E6" w:rsidRDefault="002015E6" w:rsidP="00472365">
      <w:pPr>
        <w:pStyle w:val="CommentText"/>
      </w:pPr>
      <w:r>
        <w:rPr>
          <w:rStyle w:val="CommentReference"/>
        </w:rPr>
        <w:annotationRef/>
      </w:r>
      <w:r>
        <w:t>Is this after removing redundant traits?</w:t>
      </w:r>
    </w:p>
  </w:comment>
  <w:comment w:id="51" w:author="Yoonsu Cho" w:date="2018-07-30T10:57:00Z" w:initials="YC">
    <w:p w14:paraId="0277C24A" w14:textId="77777777" w:rsidR="002015E6" w:rsidRDefault="002015E6" w:rsidP="00472365">
      <w:pPr>
        <w:pStyle w:val="CommentText"/>
      </w:pPr>
      <w:r>
        <w:rPr>
          <w:rStyle w:val="CommentReference"/>
        </w:rPr>
        <w:annotationRef/>
      </w:r>
      <w:r>
        <w:t>I realised that this expression can be a confusion, so reordered the sentences. Now this number (n=15) indicates the number of the candidate traits that are associated with outcome (p &lt;0.05), after removing similar traits. The number of traits were obtained from the MR result of candidate trait against the outcome (</w:t>
      </w:r>
      <w:proofErr w:type="spellStart"/>
      <w:r w:rsidRPr="0006584C">
        <w:t>tryxscan_sbp$candidate_outcome_mr</w:t>
      </w:r>
      <w:proofErr w:type="spellEnd"/>
      <w:r>
        <w:t xml:space="preserve">). </w:t>
      </w:r>
    </w:p>
    <w:p w14:paraId="1460BF10" w14:textId="77777777" w:rsidR="002015E6" w:rsidRDefault="002015E6" w:rsidP="00472365">
      <w:pPr>
        <w:pStyle w:val="CommentText"/>
      </w:pPr>
    </w:p>
    <w:p w14:paraId="20B8BA6A" w14:textId="42D9B65F" w:rsidR="002015E6" w:rsidRDefault="002015E6" w:rsidP="00472365">
      <w:pPr>
        <w:pStyle w:val="CommentText"/>
      </w:pPr>
      <w:r>
        <w:t xml:space="preserve">However, this number includes the redundant traits as LASSO is only applied to adjustment model using multivariable MR.  </w:t>
      </w:r>
    </w:p>
  </w:comment>
  <w:comment w:id="65" w:author="Gibran Hemani" w:date="2018-08-20T20:41:00Z" w:initials="GH">
    <w:p w14:paraId="4DF3E8AF" w14:textId="2242B8DA" w:rsidR="002015E6" w:rsidRDefault="002015E6">
      <w:pPr>
        <w:pStyle w:val="CommentText"/>
      </w:pPr>
      <w:r>
        <w:rPr>
          <w:rStyle w:val="CommentReference"/>
        </w:rPr>
        <w:annotationRef/>
      </w:r>
      <w:r>
        <w:t xml:space="preserve">Are these how the traits are named in </w:t>
      </w:r>
      <w:proofErr w:type="spellStart"/>
      <w:r>
        <w:t>ukbb</w:t>
      </w:r>
      <w:proofErr w:type="spellEnd"/>
      <w:r>
        <w:t>?</w:t>
      </w:r>
    </w:p>
  </w:comment>
  <w:comment w:id="137" w:author="Gibran Hemani [2]" w:date="2018-08-20T12:47:00Z" w:initials="GH">
    <w:p w14:paraId="7B737299" w14:textId="04E67356" w:rsidR="002015E6" w:rsidRDefault="002015E6">
      <w:pPr>
        <w:pStyle w:val="CommentText"/>
      </w:pPr>
      <w:r>
        <w:rPr>
          <w:rStyle w:val="CommentReference"/>
        </w:rPr>
        <w:annotationRef/>
      </w:r>
      <w:proofErr w:type="spellStart"/>
      <w:r>
        <w:t>mr_heterogeneity</w:t>
      </w:r>
      <w:proofErr w:type="spellEnd"/>
      <w:r>
        <w:t>(</w:t>
      </w:r>
      <w:proofErr w:type="spellStart"/>
      <w:r>
        <w:t>dat</w:t>
      </w:r>
      <w:proofErr w:type="spellEnd"/>
      <w:r>
        <w:t>)</w:t>
      </w:r>
    </w:p>
  </w:comment>
  <w:comment w:id="241" w:author="Gibran Hemani" w:date="2018-08-21T11:30:00Z" w:initials="GH">
    <w:p w14:paraId="0A3735A6" w14:textId="51F3EA0E" w:rsidR="002015E6" w:rsidRDefault="002015E6">
      <w:pPr>
        <w:pStyle w:val="CommentText"/>
      </w:pPr>
      <w:r>
        <w:rPr>
          <w:rStyle w:val="CommentReference"/>
        </w:rPr>
        <w:annotationRef/>
      </w:r>
      <w:r>
        <w:t>This needs more thought as to what is going wrong</w:t>
      </w:r>
    </w:p>
  </w:comment>
  <w:comment w:id="263" w:author="Gibran Hemani" w:date="2018-08-21T11:31:00Z" w:initials="GH">
    <w:p w14:paraId="5447D0A2" w14:textId="36FA601D" w:rsidR="002015E6" w:rsidRDefault="002015E6">
      <w:pPr>
        <w:pStyle w:val="CommentText"/>
      </w:pPr>
      <w:r>
        <w:rPr>
          <w:rStyle w:val="CommentReference"/>
        </w:rPr>
        <w:annotationRef/>
      </w:r>
      <w:r>
        <w:t xml:space="preserve">White et al Lancet </w:t>
      </w:r>
      <w:proofErr w:type="spellStart"/>
      <w:r>
        <w:t>Encocrinology</w:t>
      </w:r>
      <w:proofErr w:type="spellEnd"/>
    </w:p>
  </w:comment>
  <w:comment w:id="537" w:author="Gibran Hemani" w:date="2018-06-29T17:26:00Z" w:initials="">
    <w:p w14:paraId="089D20A9"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Need to add</w:t>
      </w:r>
    </w:p>
    <w:p w14:paraId="0EFAB4E3"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non-collapsibility of odds ratios</w:t>
      </w:r>
    </w:p>
    <w:p w14:paraId="42FA1280"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ability to detect outliers depends on phenomic coverage</w:t>
      </w:r>
    </w:p>
    <w:p w14:paraId="0EA48E85" w14:textId="77777777" w:rsidR="002015E6" w:rsidRDefault="002015E6">
      <w:pPr>
        <w:widowControl w:val="0"/>
        <w:pBdr>
          <w:top w:val="nil"/>
          <w:left w:val="nil"/>
          <w:bottom w:val="nil"/>
          <w:right w:val="nil"/>
          <w:between w:val="nil"/>
        </w:pBdr>
        <w:spacing w:line="240" w:lineRule="auto"/>
        <w:rPr>
          <w:color w:val="000000"/>
        </w:rPr>
      </w:pPr>
      <w:r>
        <w:rPr>
          <w:rFonts w:eastAsia="Arial"/>
          <w:color w:val="000000"/>
        </w:rPr>
        <w:t>- this is an alternative way to account for heterogeneity in MR analyses, expanding the view from exposure and outcome acting in isolation</w:t>
      </w:r>
    </w:p>
  </w:comment>
  <w:comment w:id="538" w:author="Yoonsu Cho" w:date="2018-07-18T18:41:00Z" w:initials="YC">
    <w:p w14:paraId="79E78C0F" w14:textId="570CE24C" w:rsidR="002015E6" w:rsidRDefault="002015E6">
      <w:pPr>
        <w:pStyle w:val="CommentText"/>
      </w:pPr>
      <w:r>
        <w:rPr>
          <w:rStyle w:val="CommentReference"/>
        </w:rPr>
        <w:annotationRef/>
      </w:r>
      <w:proofErr w:type="gramStart"/>
      <w:r>
        <w:t>Updated..?</w:t>
      </w:r>
      <w:proofErr w:type="gramEnd"/>
    </w:p>
  </w:comment>
  <w:comment w:id="547" w:author="Gibran Hemani" w:date="2018-08-22T14:40:00Z" w:initials="GH">
    <w:p w14:paraId="435E30F7" w14:textId="1ED6FD85" w:rsidR="003C4056" w:rsidRDefault="003C4056">
      <w:pPr>
        <w:pStyle w:val="CommentText"/>
      </w:pPr>
      <w:r>
        <w:rPr>
          <w:rStyle w:val="CommentReference"/>
        </w:rPr>
        <w:annotationRef/>
      </w:r>
      <w:r>
        <w:t>Median and mode papers, IVW radial paper, MR-PRESSO, GSMR paper</w:t>
      </w:r>
    </w:p>
  </w:comment>
  <w:comment w:id="574" w:author="Gibran Hemani" w:date="2018-08-22T14:41:00Z" w:initials="GH">
    <w:p w14:paraId="0452B373" w14:textId="3DBC6321" w:rsidR="003C4056" w:rsidRDefault="003C4056">
      <w:pPr>
        <w:pStyle w:val="CommentText"/>
      </w:pPr>
      <w:r>
        <w:rPr>
          <w:rStyle w:val="CommentReference"/>
        </w:rPr>
        <w:annotationRef/>
      </w:r>
      <w:r>
        <w:t>ref</w:t>
      </w:r>
    </w:p>
  </w:comment>
  <w:comment w:id="624" w:author="Gibran Hemani" w:date="2018-08-22T14:42:00Z" w:initials="GH">
    <w:p w14:paraId="49F0677A" w14:textId="39D784E8" w:rsidR="003C4056" w:rsidRDefault="003C4056">
      <w:pPr>
        <w:pStyle w:val="CommentText"/>
      </w:pPr>
      <w:r>
        <w:rPr>
          <w:rStyle w:val="CommentReference"/>
        </w:rPr>
        <w:annotationRef/>
      </w:r>
      <w:r>
        <w:t xml:space="preserve">ref </w:t>
      </w:r>
      <w:hyperlink r:id="rId4" w:history="1">
        <w:r w:rsidRPr="001E5355">
          <w:rPr>
            <w:rStyle w:val="Hyperlink"/>
          </w:rPr>
          <w:t>https://www.biorxiv.org/content/early/2017/08/23/173682</w:t>
        </w:r>
      </w:hyperlink>
      <w:r>
        <w:t xml:space="preserve"> and </w:t>
      </w:r>
      <w:hyperlink r:id="rId5" w:history="1">
        <w:r w:rsidRPr="001E5355">
          <w:rPr>
            <w:rStyle w:val="Hyperlink"/>
          </w:rPr>
          <w:t>http://journals.plos.org/plosgenetics/article?id=10.1371/journal.pgen.1007081</w:t>
        </w:r>
      </w:hyperlink>
    </w:p>
    <w:p w14:paraId="185FFF0F" w14:textId="77A9D8D5" w:rsidR="003C4056" w:rsidRDefault="003C4056">
      <w:pPr>
        <w:pStyle w:val="CommentText"/>
      </w:pPr>
    </w:p>
  </w:comment>
  <w:comment w:id="631" w:author="Gibran Hemani" w:date="2018-08-22T14:43:00Z" w:initials="GH">
    <w:p w14:paraId="1C128F93" w14:textId="73D4DBBB" w:rsidR="003C4056" w:rsidRDefault="003C4056">
      <w:pPr>
        <w:pStyle w:val="CommentText"/>
      </w:pPr>
      <w:r>
        <w:rPr>
          <w:rStyle w:val="CommentReference"/>
        </w:rPr>
        <w:annotationRef/>
      </w:r>
      <w:proofErr w:type="spellStart"/>
      <w:r>
        <w:t>laura</w:t>
      </w:r>
      <w:proofErr w:type="spellEnd"/>
      <w:r>
        <w:t xml:space="preserve"> </w:t>
      </w:r>
      <w:proofErr w:type="spellStart"/>
      <w:r>
        <w:t>corbin’s</w:t>
      </w:r>
      <w:proofErr w:type="spellEnd"/>
      <w:r>
        <w:t xml:space="preserve"> paper in diabetes</w:t>
      </w:r>
    </w:p>
  </w:comment>
  <w:comment w:id="640" w:author="Gibran Hemani" w:date="2018-08-22T14:43:00Z" w:initials="GH">
    <w:p w14:paraId="47FE918A" w14:textId="2DD00645" w:rsidR="003C4056" w:rsidRDefault="003C4056">
      <w:pPr>
        <w:pStyle w:val="CommentText"/>
      </w:pPr>
      <w:r>
        <w:rPr>
          <w:rStyle w:val="CommentReference"/>
        </w:rPr>
        <w:annotationRef/>
      </w:r>
      <w:r>
        <w:t>refs</w:t>
      </w:r>
    </w:p>
  </w:comment>
  <w:comment w:id="647" w:author="Gibran Hemani" w:date="2018-08-22T14:43:00Z" w:initials="GH">
    <w:p w14:paraId="5B38452D" w14:textId="28853037" w:rsidR="003C4056" w:rsidRDefault="003C4056">
      <w:pPr>
        <w:pStyle w:val="CommentText"/>
      </w:pPr>
      <w:r>
        <w:rPr>
          <w:rStyle w:val="CommentReference"/>
        </w:rPr>
        <w:annotationRef/>
      </w:r>
      <w:hyperlink r:id="rId6" w:history="1">
        <w:r w:rsidRPr="001E5355">
          <w:rPr>
            <w:rStyle w:val="Hyperlink"/>
          </w:rPr>
          <w:t>https://academic.oup.com/hmg/article/27/R2/R195/4996734</w:t>
        </w:r>
      </w:hyperlink>
    </w:p>
    <w:p w14:paraId="208D5B29" w14:textId="17A62077" w:rsidR="003C4056" w:rsidRDefault="003C4056">
      <w:pPr>
        <w:pStyle w:val="CommentText"/>
      </w:pPr>
    </w:p>
  </w:comment>
  <w:comment w:id="670" w:author="Gibran Hemani" w:date="2018-08-22T14:44:00Z" w:initials="GH">
    <w:p w14:paraId="18976D73" w14:textId="0ACC9B04" w:rsidR="003C4056" w:rsidRDefault="003C4056">
      <w:pPr>
        <w:pStyle w:val="CommentText"/>
      </w:pPr>
      <w:r>
        <w:rPr>
          <w:rStyle w:val="CommentReference"/>
        </w:rPr>
        <w:annotationRef/>
      </w:r>
      <w:r>
        <w:t xml:space="preserve">ref </w:t>
      </w:r>
      <w:proofErr w:type="spellStart"/>
      <w:r>
        <w:t>fernando’s</w:t>
      </w:r>
      <w:proofErr w:type="spellEnd"/>
      <w:r>
        <w:t xml:space="preserve"> CRP-</w:t>
      </w:r>
      <w:proofErr w:type="spellStart"/>
      <w:r>
        <w:t>scz</w:t>
      </w:r>
      <w:proofErr w:type="spellEnd"/>
      <w:r>
        <w:t xml:space="preserve"> paper</w:t>
      </w:r>
    </w:p>
  </w:comment>
  <w:comment w:id="702" w:author="Gibran Hemani" w:date="2018-08-22T14:45:00Z" w:initials="GH">
    <w:p w14:paraId="2461D3FB" w14:textId="6E10E504" w:rsidR="00E66A92" w:rsidRDefault="00E66A92">
      <w:pPr>
        <w:pStyle w:val="CommentText"/>
      </w:pPr>
      <w:r>
        <w:rPr>
          <w:rStyle w:val="CommentReference"/>
        </w:rPr>
        <w:annotationRef/>
      </w:r>
      <w:r>
        <w:t xml:space="preserve">Visscher 2018 </w:t>
      </w:r>
      <w:proofErr w:type="spellStart"/>
      <w:r>
        <w:t>ajhg</w:t>
      </w:r>
      <w:proofErr w:type="spellEnd"/>
      <w:r>
        <w:t xml:space="preserve"> 10 years of </w:t>
      </w:r>
      <w:proofErr w:type="spellStart"/>
      <w:r>
        <w:t>gwas</w:t>
      </w:r>
      <w:proofErr w:type="spellEnd"/>
    </w:p>
  </w:comment>
  <w:comment w:id="733" w:author="Gibran Hemani" w:date="2018-08-22T14:48:00Z" w:initials="GH">
    <w:p w14:paraId="52E81C90" w14:textId="3961A4E9" w:rsidR="00E66A92" w:rsidRDefault="00E66A92">
      <w:pPr>
        <w:pStyle w:val="CommentText"/>
      </w:pPr>
      <w:r>
        <w:rPr>
          <w:rStyle w:val="CommentReference"/>
        </w:rPr>
        <w:annotationRef/>
      </w:r>
      <w:r>
        <w:t>Eleanor’s paper on multivariable MR</w:t>
      </w:r>
    </w:p>
  </w:comment>
  <w:comment w:id="741" w:author="Gibran Hemani" w:date="2018-08-22T14:48:00Z" w:initials="GH">
    <w:p w14:paraId="6A614235" w14:textId="345148DC" w:rsidR="00E66A92" w:rsidRDefault="00E66A92">
      <w:pPr>
        <w:pStyle w:val="CommentText"/>
      </w:pPr>
      <w:r>
        <w:rPr>
          <w:rStyle w:val="CommentReference"/>
        </w:rPr>
        <w:annotationRef/>
      </w:r>
      <w:r>
        <w:t>From this point forward could you focus the discussion on just the interesting empirical findings that we get from the four analyses? E.g. just evaluating how likely they are to be real. It doesn’t need to be very long, a couple of paragraphs max.</w:t>
      </w:r>
    </w:p>
  </w:comment>
  <w:comment w:id="749" w:author="Yoonsu Cho" w:date="2018-08-01T15:20:00Z" w:initials="YC">
    <w:p w14:paraId="59EA1F86" w14:textId="77777777" w:rsidR="002015E6" w:rsidRDefault="002015E6">
      <w:pPr>
        <w:pStyle w:val="CommentText"/>
      </w:pPr>
      <w:r>
        <w:rPr>
          <w:rStyle w:val="CommentReference"/>
        </w:rPr>
        <w:annotationRef/>
      </w:r>
      <w:r>
        <w:t>Not sure if we could state like this as this trait was not removed as the p-value for the association between headache and CHD was 0.0503 (!!).</w:t>
      </w:r>
    </w:p>
    <w:p w14:paraId="213D2F66" w14:textId="48C8C994" w:rsidR="002015E6" w:rsidRDefault="002015E6">
      <w:pPr>
        <w:pStyle w:val="CommentText"/>
      </w:pPr>
      <w:r>
        <w:t xml:space="preserve"> </w:t>
      </w:r>
    </w:p>
  </w:comment>
  <w:comment w:id="752" w:author="Yoonsu Cho" w:date="2018-07-19T15:34:00Z" w:initials="YC">
    <w:p w14:paraId="0A444EB9" w14:textId="37F34B9C" w:rsidR="002015E6" w:rsidRDefault="002015E6">
      <w:pPr>
        <w:pStyle w:val="CommentText"/>
      </w:pPr>
      <w:r>
        <w:rPr>
          <w:rStyle w:val="CommentReference"/>
        </w:rPr>
        <w:annotationRef/>
      </w:r>
      <w:r>
        <w:t xml:space="preserve">I’d like to make sure if we are going to provide the TRYX result without using proxy SNP as this option makes difference in the examples of SBP-CHD (headache); and education-BMI (the effect of alcohol intake disappeared, and job involves heavy manual or physical work came out). </w:t>
      </w:r>
    </w:p>
  </w:comment>
  <w:comment w:id="755" w:author="Yoonsu Cho" w:date="2018-07-19T16:03:00Z" w:initials="YC">
    <w:p w14:paraId="4C0CB500" w14:textId="528629FF" w:rsidR="002015E6" w:rsidRDefault="002015E6">
      <w:pPr>
        <w:pStyle w:val="CommentText"/>
      </w:pPr>
      <w:r>
        <w:rPr>
          <w:rStyle w:val="CommentReference"/>
        </w:rPr>
        <w:annotationRef/>
      </w:r>
      <w:r>
        <w:t xml:space="preserve">Re: the supplementary table for </w:t>
      </w:r>
      <w:r w:rsidRPr="001C12F7">
        <w:t>MR of candidate traits on each outcome</w:t>
      </w:r>
      <w:r>
        <w:t>:</w:t>
      </w:r>
    </w:p>
    <w:p w14:paraId="7B6F2757" w14:textId="77777777" w:rsidR="002015E6" w:rsidRDefault="002015E6">
      <w:pPr>
        <w:pStyle w:val="CommentText"/>
      </w:pPr>
    </w:p>
    <w:p w14:paraId="10F8FE63" w14:textId="78D0DC01" w:rsidR="002015E6" w:rsidRDefault="002015E6">
      <w:pPr>
        <w:pStyle w:val="CommentText"/>
      </w:pPr>
      <w:r>
        <w:t xml:space="preserve">I think the most of candidate traits were well (or kind of) established risk factor to each outcome except ibuprofen. </w:t>
      </w:r>
      <w:proofErr w:type="gramStart"/>
      <w:r>
        <w:t>So</w:t>
      </w:r>
      <w:proofErr w:type="gramEnd"/>
      <w:r>
        <w:t xml:space="preserve"> I’m not sure if it would be a good idea to provide this information as this might not provide a novel information. But there are some associations that were not tested by using MR method (e.g. coeliac disease and </w:t>
      </w:r>
      <w:proofErr w:type="spellStart"/>
      <w:r>
        <w:t>schizo</w:t>
      </w:r>
      <w:proofErr w:type="spellEnd"/>
      <w:r>
        <w:t>). Probably it would be nice to show those examples (e.g. association has been reported but not in the MR design</w:t>
      </w:r>
      <w:proofErr w:type="gramStart"/>
      <w:r>
        <w:t>)..</w:t>
      </w:r>
      <w:proofErr w:type="gramEnd"/>
      <w:r>
        <w:t xml:space="preserve">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0485E" w15:done="0"/>
  <w15:commentEx w15:paraId="50954D35" w15:paraIdParent="17D0485E" w15:done="0"/>
  <w15:commentEx w15:paraId="3B32AE38" w15:done="0"/>
  <w15:commentEx w15:paraId="74612078" w15:paraIdParent="3B32AE38" w15:done="0"/>
  <w15:commentEx w15:paraId="4BF4EE20" w15:done="0"/>
  <w15:commentEx w15:paraId="40222C8E" w15:paraIdParent="4BF4EE20" w15:done="0"/>
  <w15:commentEx w15:paraId="270B3E89" w15:paraIdParent="4BF4EE20" w15:done="0"/>
  <w15:commentEx w15:paraId="2BEFCB1B" w15:done="0"/>
  <w15:commentEx w15:paraId="63C8A008" w15:paraIdParent="2BEFCB1B" w15:done="0"/>
  <w15:commentEx w15:paraId="3C7147B6" w15:done="0"/>
  <w15:commentEx w15:paraId="35032D36" w15:done="0"/>
  <w15:commentEx w15:paraId="175D4B07" w15:paraIdParent="35032D36" w15:done="0"/>
  <w15:commentEx w15:paraId="229D8753" w15:done="0"/>
  <w15:commentEx w15:paraId="67805FE0" w15:done="0"/>
  <w15:commentEx w15:paraId="6F9B4B67" w15:paraIdParent="67805FE0" w15:done="0"/>
  <w15:commentEx w15:paraId="6325158D" w15:done="0"/>
  <w15:commentEx w15:paraId="20B8BA6A" w15:paraIdParent="6325158D" w15:done="0"/>
  <w15:commentEx w15:paraId="4DF3E8AF" w15:done="0"/>
  <w15:commentEx w15:paraId="7B737299" w15:done="0"/>
  <w15:commentEx w15:paraId="0A3735A6" w15:done="0"/>
  <w15:commentEx w15:paraId="5447D0A2" w15:done="0"/>
  <w15:commentEx w15:paraId="0EA48E85" w15:done="0"/>
  <w15:commentEx w15:paraId="79E78C0F" w15:paraIdParent="0EA48E85" w15:done="0"/>
  <w15:commentEx w15:paraId="435E30F7" w15:done="0"/>
  <w15:commentEx w15:paraId="0452B373" w15:done="0"/>
  <w15:commentEx w15:paraId="185FFF0F" w15:done="0"/>
  <w15:commentEx w15:paraId="1C128F93" w15:done="0"/>
  <w15:commentEx w15:paraId="47FE918A" w15:done="0"/>
  <w15:commentEx w15:paraId="208D5B29" w15:done="0"/>
  <w15:commentEx w15:paraId="18976D73" w15:done="0"/>
  <w15:commentEx w15:paraId="2461D3FB" w15:done="0"/>
  <w15:commentEx w15:paraId="52E81C90" w15:done="0"/>
  <w15:commentEx w15:paraId="6A614235" w15:done="0"/>
  <w15:commentEx w15:paraId="213D2F66" w15:done="0"/>
  <w15:commentEx w15:paraId="0A444EB9" w15:done="0"/>
  <w15:commentEx w15:paraId="10F8FE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54D35" w16cid:durableId="1EF9FD0D"/>
  <w16cid:commentId w16cid:paraId="3B32AE38" w16cid:durableId="1F030953"/>
  <w16cid:commentId w16cid:paraId="74612078" w16cid:durableId="1F096964"/>
  <w16cid:commentId w16cid:paraId="4BF4EE20" w16cid:durableId="1EE48A6B"/>
  <w16cid:commentId w16cid:paraId="40222C8E" w16cid:durableId="1EFA00AD"/>
  <w16cid:commentId w16cid:paraId="270B3E89" w16cid:durableId="1F25A582"/>
  <w16cid:commentId w16cid:paraId="63C8A008" w16cid:durableId="1EFA0648"/>
  <w16cid:commentId w16cid:paraId="3C7147B6" w16cid:durableId="1F0C3E8A"/>
  <w16cid:commentId w16cid:paraId="35032D36" w16cid:durableId="1F02EA65"/>
  <w16cid:commentId w16cid:paraId="175D4B07" w16cid:durableId="1F096B38"/>
  <w16cid:commentId w16cid:paraId="229D8753" w16cid:durableId="1F09BAFB"/>
  <w16cid:commentId w16cid:paraId="67805FE0" w16cid:durableId="1EE48DA4"/>
  <w16cid:commentId w16cid:paraId="6F9B4B67" w16cid:durableId="1EFA06E3"/>
  <w16cid:commentId w16cid:paraId="20B8BA6A" w16cid:durableId="1F096D8C"/>
  <w16cid:commentId w16cid:paraId="4DF3E8AF" w16cid:durableId="1F25A607"/>
  <w16cid:commentId w16cid:paraId="7B737299" w16cid:durableId="1F25A58C"/>
  <w16cid:commentId w16cid:paraId="0A3735A6" w16cid:durableId="1F26765A"/>
  <w16cid:commentId w16cid:paraId="5447D0A2" w16cid:durableId="1F26768C"/>
  <w16cid:commentId w16cid:paraId="0EA48E85" w16cid:durableId="1EF30247"/>
  <w16cid:commentId w16cid:paraId="79E78C0F" w16cid:durableId="1EFA086B"/>
  <w16cid:commentId w16cid:paraId="435E30F7" w16cid:durableId="1F27F443"/>
  <w16cid:commentId w16cid:paraId="0452B373" w16cid:durableId="1F27F495"/>
  <w16cid:commentId w16cid:paraId="185FFF0F" w16cid:durableId="1F27F4C7"/>
  <w16cid:commentId w16cid:paraId="1C128F93" w16cid:durableId="1F27F4FA"/>
  <w16cid:commentId w16cid:paraId="47FE918A" w16cid:durableId="1F27F50E"/>
  <w16cid:commentId w16cid:paraId="208D5B29" w16cid:durableId="1F27F51C"/>
  <w16cid:commentId w16cid:paraId="18976D73" w16cid:durableId="1F27F53A"/>
  <w16cid:commentId w16cid:paraId="2461D3FB" w16cid:durableId="1F27F57D"/>
  <w16cid:commentId w16cid:paraId="52E81C90" w16cid:durableId="1F27F628"/>
  <w16cid:commentId w16cid:paraId="6A614235" w16cid:durableId="1F27F63B"/>
  <w16cid:commentId w16cid:paraId="213D2F66" w16cid:durableId="1F0C4E3F"/>
  <w16cid:commentId w16cid:paraId="0A444EB9" w16cid:durableId="1EFB2DF3"/>
  <w16cid:commentId w16cid:paraId="10F8FE63" w16cid:durableId="1EFB34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405D" w14:textId="77777777" w:rsidR="00783A57" w:rsidRDefault="00783A57" w:rsidP="00D63DD0">
      <w:pPr>
        <w:spacing w:line="240" w:lineRule="auto"/>
      </w:pPr>
      <w:r>
        <w:separator/>
      </w:r>
    </w:p>
  </w:endnote>
  <w:endnote w:type="continuationSeparator" w:id="0">
    <w:p w14:paraId="041063AF" w14:textId="77777777" w:rsidR="00783A57" w:rsidRDefault="00783A57" w:rsidP="00D63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DCC39" w14:textId="77777777" w:rsidR="00783A57" w:rsidRDefault="00783A57" w:rsidP="00D63DD0">
      <w:pPr>
        <w:spacing w:line="240" w:lineRule="auto"/>
      </w:pPr>
      <w:r>
        <w:separator/>
      </w:r>
    </w:p>
  </w:footnote>
  <w:footnote w:type="continuationSeparator" w:id="0">
    <w:p w14:paraId="081D0B3E" w14:textId="77777777" w:rsidR="00783A57" w:rsidRDefault="00783A57" w:rsidP="00D63D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99A"/>
    <w:multiLevelType w:val="multilevel"/>
    <w:tmpl w:val="046C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50C73"/>
    <w:multiLevelType w:val="multilevel"/>
    <w:tmpl w:val="ACDCD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DS">
    <w15:presenceInfo w15:providerId="None" w15:userId="GDS"/>
  </w15:person>
  <w15:person w15:author="Yoonsu Cho">
    <w15:presenceInfo w15:providerId="AD" w15:userId="S-1-5-21-1117850145-1682116191-196506527-1439118"/>
  </w15:person>
  <w15:person w15:author="Gibran Hemani">
    <w15:presenceInfo w15:providerId="Windows Live" w15:userId="7efd33cf-a783-440c-ab4a-db565865b211"/>
  </w15:person>
  <w15:person w15:author="Gibran Hemani [2]">
    <w15:presenceInfo w15:providerId="None" w15:userId="Gibran H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uman Mol Genetics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1&lt;/item&gt;&lt;item&gt;2&lt;/item&gt;&lt;item&gt;3&lt;/item&gt;&lt;item&gt;5&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1&lt;/item&gt;&lt;item&gt;32&lt;/item&gt;&lt;item&gt;34&lt;/item&gt;&lt;item&gt;35&lt;/item&gt;&lt;item&gt;36&lt;/item&gt;&lt;item&gt;38&lt;/item&gt;&lt;item&gt;40&lt;/item&gt;&lt;item&gt;41&lt;/item&gt;&lt;/record-ids&gt;&lt;/item&gt;&lt;/Libraries&gt;"/>
  </w:docVars>
  <w:rsids>
    <w:rsidRoot w:val="003D215F"/>
    <w:rsid w:val="000147DC"/>
    <w:rsid w:val="00031169"/>
    <w:rsid w:val="00037A67"/>
    <w:rsid w:val="00042432"/>
    <w:rsid w:val="000429CD"/>
    <w:rsid w:val="0005410B"/>
    <w:rsid w:val="00057E1D"/>
    <w:rsid w:val="0006584C"/>
    <w:rsid w:val="0006730E"/>
    <w:rsid w:val="0007658C"/>
    <w:rsid w:val="000769FB"/>
    <w:rsid w:val="000922B5"/>
    <w:rsid w:val="00094B18"/>
    <w:rsid w:val="000A433A"/>
    <w:rsid w:val="000B0A3D"/>
    <w:rsid w:val="000C20CE"/>
    <w:rsid w:val="000C69AF"/>
    <w:rsid w:val="000D22C4"/>
    <w:rsid w:val="000E77B4"/>
    <w:rsid w:val="000F031D"/>
    <w:rsid w:val="000F3B62"/>
    <w:rsid w:val="000F7552"/>
    <w:rsid w:val="00100877"/>
    <w:rsid w:val="00112E2F"/>
    <w:rsid w:val="001130F3"/>
    <w:rsid w:val="0011685A"/>
    <w:rsid w:val="00125716"/>
    <w:rsid w:val="00131DCE"/>
    <w:rsid w:val="0013421C"/>
    <w:rsid w:val="00136797"/>
    <w:rsid w:val="00136E16"/>
    <w:rsid w:val="0014286A"/>
    <w:rsid w:val="001614F0"/>
    <w:rsid w:val="0016248A"/>
    <w:rsid w:val="00196146"/>
    <w:rsid w:val="00196C71"/>
    <w:rsid w:val="001971FF"/>
    <w:rsid w:val="001A113B"/>
    <w:rsid w:val="001A318C"/>
    <w:rsid w:val="001A4D4F"/>
    <w:rsid w:val="001B4890"/>
    <w:rsid w:val="001B5FED"/>
    <w:rsid w:val="001C12F7"/>
    <w:rsid w:val="001D4A38"/>
    <w:rsid w:val="001D57BA"/>
    <w:rsid w:val="001D62BF"/>
    <w:rsid w:val="001D6F95"/>
    <w:rsid w:val="001E0B3C"/>
    <w:rsid w:val="001E1AC0"/>
    <w:rsid w:val="001E2DA2"/>
    <w:rsid w:val="001F14FE"/>
    <w:rsid w:val="001F43DC"/>
    <w:rsid w:val="002015E6"/>
    <w:rsid w:val="00212F0C"/>
    <w:rsid w:val="00214D1B"/>
    <w:rsid w:val="00247839"/>
    <w:rsid w:val="0026157E"/>
    <w:rsid w:val="00266825"/>
    <w:rsid w:val="00270FB0"/>
    <w:rsid w:val="00290C33"/>
    <w:rsid w:val="002918FB"/>
    <w:rsid w:val="00294385"/>
    <w:rsid w:val="00294897"/>
    <w:rsid w:val="00296F97"/>
    <w:rsid w:val="002B441C"/>
    <w:rsid w:val="002C7350"/>
    <w:rsid w:val="002D3C5D"/>
    <w:rsid w:val="002D75F3"/>
    <w:rsid w:val="002E299C"/>
    <w:rsid w:val="002F15B9"/>
    <w:rsid w:val="002F2637"/>
    <w:rsid w:val="002F4C55"/>
    <w:rsid w:val="002F52D4"/>
    <w:rsid w:val="003131B5"/>
    <w:rsid w:val="00332CF9"/>
    <w:rsid w:val="003377AA"/>
    <w:rsid w:val="0034331D"/>
    <w:rsid w:val="00346254"/>
    <w:rsid w:val="003642E0"/>
    <w:rsid w:val="00391674"/>
    <w:rsid w:val="00394815"/>
    <w:rsid w:val="003A7A6A"/>
    <w:rsid w:val="003B3DE4"/>
    <w:rsid w:val="003B4345"/>
    <w:rsid w:val="003C4056"/>
    <w:rsid w:val="003D215F"/>
    <w:rsid w:val="003D3A28"/>
    <w:rsid w:val="003D6EA8"/>
    <w:rsid w:val="003E1A0B"/>
    <w:rsid w:val="003E69DF"/>
    <w:rsid w:val="00426E08"/>
    <w:rsid w:val="0043244D"/>
    <w:rsid w:val="00442D9A"/>
    <w:rsid w:val="0044677D"/>
    <w:rsid w:val="004617A8"/>
    <w:rsid w:val="00472365"/>
    <w:rsid w:val="0047332D"/>
    <w:rsid w:val="00475881"/>
    <w:rsid w:val="00477807"/>
    <w:rsid w:val="00486CE0"/>
    <w:rsid w:val="00492EF4"/>
    <w:rsid w:val="004A2F0C"/>
    <w:rsid w:val="004B5625"/>
    <w:rsid w:val="004C63A3"/>
    <w:rsid w:val="004C7A5C"/>
    <w:rsid w:val="004D1322"/>
    <w:rsid w:val="004E18F7"/>
    <w:rsid w:val="004F4816"/>
    <w:rsid w:val="00504864"/>
    <w:rsid w:val="00505FFF"/>
    <w:rsid w:val="00512328"/>
    <w:rsid w:val="0051361B"/>
    <w:rsid w:val="00520D4D"/>
    <w:rsid w:val="0052315E"/>
    <w:rsid w:val="0052585B"/>
    <w:rsid w:val="005301AA"/>
    <w:rsid w:val="00533CD5"/>
    <w:rsid w:val="00535D86"/>
    <w:rsid w:val="00547EA4"/>
    <w:rsid w:val="00565B56"/>
    <w:rsid w:val="00576A14"/>
    <w:rsid w:val="00581093"/>
    <w:rsid w:val="00585845"/>
    <w:rsid w:val="0059418F"/>
    <w:rsid w:val="005B102F"/>
    <w:rsid w:val="005C53AB"/>
    <w:rsid w:val="005C7ABF"/>
    <w:rsid w:val="005E4A06"/>
    <w:rsid w:val="005E554D"/>
    <w:rsid w:val="005F0A96"/>
    <w:rsid w:val="005F2F34"/>
    <w:rsid w:val="005F5C77"/>
    <w:rsid w:val="0060181E"/>
    <w:rsid w:val="00630CC2"/>
    <w:rsid w:val="00631F69"/>
    <w:rsid w:val="00634CB8"/>
    <w:rsid w:val="006352E0"/>
    <w:rsid w:val="00636729"/>
    <w:rsid w:val="0064049C"/>
    <w:rsid w:val="0064511C"/>
    <w:rsid w:val="006610C4"/>
    <w:rsid w:val="0067044D"/>
    <w:rsid w:val="00683E28"/>
    <w:rsid w:val="006849B2"/>
    <w:rsid w:val="006A018A"/>
    <w:rsid w:val="006A1ADC"/>
    <w:rsid w:val="006A6C7E"/>
    <w:rsid w:val="006B580B"/>
    <w:rsid w:val="006C0F67"/>
    <w:rsid w:val="006C3DCE"/>
    <w:rsid w:val="006C52D9"/>
    <w:rsid w:val="006D342A"/>
    <w:rsid w:val="006F582C"/>
    <w:rsid w:val="006F61FD"/>
    <w:rsid w:val="007056DC"/>
    <w:rsid w:val="007121E2"/>
    <w:rsid w:val="0071401F"/>
    <w:rsid w:val="00727B72"/>
    <w:rsid w:val="007312CB"/>
    <w:rsid w:val="00734B35"/>
    <w:rsid w:val="00751A59"/>
    <w:rsid w:val="007659C0"/>
    <w:rsid w:val="00773BC2"/>
    <w:rsid w:val="00775B6F"/>
    <w:rsid w:val="00783A57"/>
    <w:rsid w:val="007925AB"/>
    <w:rsid w:val="00793DD3"/>
    <w:rsid w:val="007956D9"/>
    <w:rsid w:val="007A281C"/>
    <w:rsid w:val="007B1A8D"/>
    <w:rsid w:val="007B26E8"/>
    <w:rsid w:val="007C05E6"/>
    <w:rsid w:val="007C3EBB"/>
    <w:rsid w:val="007C423D"/>
    <w:rsid w:val="007C6D11"/>
    <w:rsid w:val="007D2014"/>
    <w:rsid w:val="007E6A73"/>
    <w:rsid w:val="007F498B"/>
    <w:rsid w:val="007F5EB5"/>
    <w:rsid w:val="008002CA"/>
    <w:rsid w:val="008235DF"/>
    <w:rsid w:val="00846C7E"/>
    <w:rsid w:val="008478DC"/>
    <w:rsid w:val="00870A95"/>
    <w:rsid w:val="008714A9"/>
    <w:rsid w:val="008723F5"/>
    <w:rsid w:val="008764C4"/>
    <w:rsid w:val="008875D5"/>
    <w:rsid w:val="00891EDB"/>
    <w:rsid w:val="00893DA0"/>
    <w:rsid w:val="008A4801"/>
    <w:rsid w:val="008B204E"/>
    <w:rsid w:val="008C5654"/>
    <w:rsid w:val="008D6137"/>
    <w:rsid w:val="008E5116"/>
    <w:rsid w:val="008F5A8F"/>
    <w:rsid w:val="008F6B13"/>
    <w:rsid w:val="00900D88"/>
    <w:rsid w:val="009048A6"/>
    <w:rsid w:val="0091492F"/>
    <w:rsid w:val="00934664"/>
    <w:rsid w:val="009364CC"/>
    <w:rsid w:val="009365B1"/>
    <w:rsid w:val="00943BED"/>
    <w:rsid w:val="009536C4"/>
    <w:rsid w:val="0095536F"/>
    <w:rsid w:val="009570A5"/>
    <w:rsid w:val="009714FC"/>
    <w:rsid w:val="00977A36"/>
    <w:rsid w:val="00990AB7"/>
    <w:rsid w:val="009979FA"/>
    <w:rsid w:val="009B1152"/>
    <w:rsid w:val="009C6226"/>
    <w:rsid w:val="009C64D1"/>
    <w:rsid w:val="009C77C4"/>
    <w:rsid w:val="009E1F63"/>
    <w:rsid w:val="009E5D09"/>
    <w:rsid w:val="009F6A1B"/>
    <w:rsid w:val="009F72BE"/>
    <w:rsid w:val="00A00357"/>
    <w:rsid w:val="00A12742"/>
    <w:rsid w:val="00A17AFE"/>
    <w:rsid w:val="00A214C2"/>
    <w:rsid w:val="00A31F58"/>
    <w:rsid w:val="00A34C57"/>
    <w:rsid w:val="00A34FFF"/>
    <w:rsid w:val="00A45F28"/>
    <w:rsid w:val="00A505C8"/>
    <w:rsid w:val="00A55FB3"/>
    <w:rsid w:val="00A73BE0"/>
    <w:rsid w:val="00A73BE7"/>
    <w:rsid w:val="00A75790"/>
    <w:rsid w:val="00A83841"/>
    <w:rsid w:val="00A86E80"/>
    <w:rsid w:val="00A874C7"/>
    <w:rsid w:val="00A96DEB"/>
    <w:rsid w:val="00AA39A7"/>
    <w:rsid w:val="00AD3368"/>
    <w:rsid w:val="00AD5EE4"/>
    <w:rsid w:val="00AE62B1"/>
    <w:rsid w:val="00AF1B4C"/>
    <w:rsid w:val="00AF3C3A"/>
    <w:rsid w:val="00AF55B7"/>
    <w:rsid w:val="00AF6DEA"/>
    <w:rsid w:val="00AF738C"/>
    <w:rsid w:val="00B13454"/>
    <w:rsid w:val="00B15BF1"/>
    <w:rsid w:val="00B22769"/>
    <w:rsid w:val="00B23A84"/>
    <w:rsid w:val="00B26E3F"/>
    <w:rsid w:val="00B354B2"/>
    <w:rsid w:val="00B402CA"/>
    <w:rsid w:val="00B41F5E"/>
    <w:rsid w:val="00B47DF9"/>
    <w:rsid w:val="00B506F5"/>
    <w:rsid w:val="00B5783C"/>
    <w:rsid w:val="00B81421"/>
    <w:rsid w:val="00B85745"/>
    <w:rsid w:val="00B8656E"/>
    <w:rsid w:val="00BA4477"/>
    <w:rsid w:val="00BA6BD8"/>
    <w:rsid w:val="00BC0EB0"/>
    <w:rsid w:val="00BD3B1D"/>
    <w:rsid w:val="00BF0345"/>
    <w:rsid w:val="00C15FC6"/>
    <w:rsid w:val="00C20C85"/>
    <w:rsid w:val="00C24960"/>
    <w:rsid w:val="00C372D1"/>
    <w:rsid w:val="00C51846"/>
    <w:rsid w:val="00C52E08"/>
    <w:rsid w:val="00C546FF"/>
    <w:rsid w:val="00C5646C"/>
    <w:rsid w:val="00C6040F"/>
    <w:rsid w:val="00C6324B"/>
    <w:rsid w:val="00C70DCC"/>
    <w:rsid w:val="00C86128"/>
    <w:rsid w:val="00C949E2"/>
    <w:rsid w:val="00C95021"/>
    <w:rsid w:val="00C954E4"/>
    <w:rsid w:val="00CC4873"/>
    <w:rsid w:val="00CC7815"/>
    <w:rsid w:val="00CE30DD"/>
    <w:rsid w:val="00CE5E9E"/>
    <w:rsid w:val="00CF31C1"/>
    <w:rsid w:val="00D07BBE"/>
    <w:rsid w:val="00D255D5"/>
    <w:rsid w:val="00D32C06"/>
    <w:rsid w:val="00D35C29"/>
    <w:rsid w:val="00D56F73"/>
    <w:rsid w:val="00D57448"/>
    <w:rsid w:val="00D61873"/>
    <w:rsid w:val="00D61882"/>
    <w:rsid w:val="00D61C53"/>
    <w:rsid w:val="00D63DD0"/>
    <w:rsid w:val="00D6414C"/>
    <w:rsid w:val="00D6651F"/>
    <w:rsid w:val="00D66EC5"/>
    <w:rsid w:val="00D70F01"/>
    <w:rsid w:val="00D72D87"/>
    <w:rsid w:val="00D8458A"/>
    <w:rsid w:val="00D8660E"/>
    <w:rsid w:val="00D9497B"/>
    <w:rsid w:val="00D968A6"/>
    <w:rsid w:val="00DA30FC"/>
    <w:rsid w:val="00DA6223"/>
    <w:rsid w:val="00DA6A11"/>
    <w:rsid w:val="00DB085B"/>
    <w:rsid w:val="00DB5034"/>
    <w:rsid w:val="00DB7038"/>
    <w:rsid w:val="00DC17A7"/>
    <w:rsid w:val="00DC2002"/>
    <w:rsid w:val="00DC23F9"/>
    <w:rsid w:val="00DC4FD1"/>
    <w:rsid w:val="00DE113D"/>
    <w:rsid w:val="00DE6C10"/>
    <w:rsid w:val="00DF0A20"/>
    <w:rsid w:val="00DF282E"/>
    <w:rsid w:val="00E11B2E"/>
    <w:rsid w:val="00E16A39"/>
    <w:rsid w:val="00E17AF8"/>
    <w:rsid w:val="00E25C0D"/>
    <w:rsid w:val="00E275A3"/>
    <w:rsid w:val="00E46037"/>
    <w:rsid w:val="00E5382F"/>
    <w:rsid w:val="00E54408"/>
    <w:rsid w:val="00E55448"/>
    <w:rsid w:val="00E66A92"/>
    <w:rsid w:val="00E7020C"/>
    <w:rsid w:val="00E70F26"/>
    <w:rsid w:val="00E719BF"/>
    <w:rsid w:val="00E74611"/>
    <w:rsid w:val="00E81823"/>
    <w:rsid w:val="00E9103F"/>
    <w:rsid w:val="00EA77D2"/>
    <w:rsid w:val="00EB049E"/>
    <w:rsid w:val="00EC6AB0"/>
    <w:rsid w:val="00ED0C06"/>
    <w:rsid w:val="00ED7FFE"/>
    <w:rsid w:val="00EF1E36"/>
    <w:rsid w:val="00EF4688"/>
    <w:rsid w:val="00F126B6"/>
    <w:rsid w:val="00F23C65"/>
    <w:rsid w:val="00F3128A"/>
    <w:rsid w:val="00F40FDD"/>
    <w:rsid w:val="00F626AB"/>
    <w:rsid w:val="00F64B9B"/>
    <w:rsid w:val="00F71BCD"/>
    <w:rsid w:val="00F74D5C"/>
    <w:rsid w:val="00F85BC7"/>
    <w:rsid w:val="00F90165"/>
    <w:rsid w:val="00F9716E"/>
    <w:rsid w:val="00FB0BBF"/>
    <w:rsid w:val="00FC5B50"/>
    <w:rsid w:val="00FC66B9"/>
    <w:rsid w:val="00FD4E02"/>
    <w:rsid w:val="00FE44FB"/>
    <w:rsid w:val="00FF205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D74"/>
  <w15:docId w15:val="{31EA9902-7273-44FA-999F-C764324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57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716"/>
    <w:rPr>
      <w:rFonts w:ascii="Segoe UI" w:hAnsi="Segoe UI" w:cs="Segoe UI"/>
      <w:sz w:val="18"/>
      <w:szCs w:val="18"/>
    </w:rPr>
  </w:style>
  <w:style w:type="paragraph" w:styleId="Header">
    <w:name w:val="header"/>
    <w:basedOn w:val="Normal"/>
    <w:link w:val="HeaderChar"/>
    <w:uiPriority w:val="99"/>
    <w:unhideWhenUsed/>
    <w:rsid w:val="00D63DD0"/>
    <w:pPr>
      <w:tabs>
        <w:tab w:val="center" w:pos="4513"/>
        <w:tab w:val="right" w:pos="9026"/>
      </w:tabs>
      <w:spacing w:line="240" w:lineRule="auto"/>
    </w:pPr>
  </w:style>
  <w:style w:type="character" w:customStyle="1" w:styleId="HeaderChar">
    <w:name w:val="Header Char"/>
    <w:basedOn w:val="DefaultParagraphFont"/>
    <w:link w:val="Header"/>
    <w:uiPriority w:val="99"/>
    <w:rsid w:val="00D63DD0"/>
  </w:style>
  <w:style w:type="paragraph" w:styleId="Footer">
    <w:name w:val="footer"/>
    <w:basedOn w:val="Normal"/>
    <w:link w:val="FooterChar"/>
    <w:uiPriority w:val="99"/>
    <w:unhideWhenUsed/>
    <w:rsid w:val="00D63DD0"/>
    <w:pPr>
      <w:tabs>
        <w:tab w:val="center" w:pos="4513"/>
        <w:tab w:val="right" w:pos="9026"/>
      </w:tabs>
      <w:spacing w:line="240" w:lineRule="auto"/>
    </w:pPr>
  </w:style>
  <w:style w:type="character" w:customStyle="1" w:styleId="FooterChar">
    <w:name w:val="Footer Char"/>
    <w:basedOn w:val="DefaultParagraphFont"/>
    <w:link w:val="Footer"/>
    <w:uiPriority w:val="99"/>
    <w:rsid w:val="00D63DD0"/>
  </w:style>
  <w:style w:type="character" w:styleId="Hyperlink">
    <w:name w:val="Hyperlink"/>
    <w:basedOn w:val="DefaultParagraphFont"/>
    <w:uiPriority w:val="99"/>
    <w:unhideWhenUsed/>
    <w:rsid w:val="009C77C4"/>
    <w:rPr>
      <w:color w:val="0000FF" w:themeColor="hyperlink"/>
      <w:u w:val="single"/>
    </w:rPr>
  </w:style>
  <w:style w:type="character" w:customStyle="1" w:styleId="UnresolvedMention1">
    <w:name w:val="Unresolved Mention1"/>
    <w:basedOn w:val="DefaultParagraphFont"/>
    <w:uiPriority w:val="99"/>
    <w:semiHidden/>
    <w:unhideWhenUsed/>
    <w:rsid w:val="009C77C4"/>
    <w:rPr>
      <w:color w:val="605E5C"/>
      <w:shd w:val="clear" w:color="auto" w:fill="E1DFDD"/>
    </w:rPr>
  </w:style>
  <w:style w:type="paragraph" w:customStyle="1" w:styleId="EndNoteBibliographyTitle">
    <w:name w:val="EndNote Bibliography Title"/>
    <w:basedOn w:val="Normal"/>
    <w:link w:val="EndNoteBibliographyTitleChar"/>
    <w:rsid w:val="001B5FED"/>
    <w:pPr>
      <w:jc w:val="center"/>
    </w:pPr>
    <w:rPr>
      <w:noProof/>
    </w:rPr>
  </w:style>
  <w:style w:type="character" w:customStyle="1" w:styleId="EndNoteBibliographyTitleChar">
    <w:name w:val="EndNote Bibliography Title Char"/>
    <w:basedOn w:val="DefaultParagraphFont"/>
    <w:link w:val="EndNoteBibliographyTitle"/>
    <w:rsid w:val="001B5FED"/>
    <w:rPr>
      <w:noProof/>
    </w:rPr>
  </w:style>
  <w:style w:type="paragraph" w:customStyle="1" w:styleId="EndNoteBibliography">
    <w:name w:val="EndNote Bibliography"/>
    <w:basedOn w:val="Normal"/>
    <w:link w:val="EndNoteBibliographyChar"/>
    <w:rsid w:val="001B5FED"/>
    <w:pPr>
      <w:spacing w:line="240" w:lineRule="auto"/>
    </w:pPr>
    <w:rPr>
      <w:noProof/>
    </w:rPr>
  </w:style>
  <w:style w:type="character" w:customStyle="1" w:styleId="EndNoteBibliographyChar">
    <w:name w:val="EndNote Bibliography Char"/>
    <w:basedOn w:val="DefaultParagraphFont"/>
    <w:link w:val="EndNoteBibliography"/>
    <w:rsid w:val="001B5FED"/>
    <w:rPr>
      <w:noProof/>
    </w:rPr>
  </w:style>
  <w:style w:type="paragraph" w:styleId="CommentSubject">
    <w:name w:val="annotation subject"/>
    <w:basedOn w:val="CommentText"/>
    <w:next w:val="CommentText"/>
    <w:link w:val="CommentSubjectChar"/>
    <w:uiPriority w:val="99"/>
    <w:semiHidden/>
    <w:unhideWhenUsed/>
    <w:rsid w:val="00196146"/>
    <w:rPr>
      <w:b/>
      <w:bCs/>
    </w:rPr>
  </w:style>
  <w:style w:type="character" w:customStyle="1" w:styleId="CommentSubjectChar">
    <w:name w:val="Comment Subject Char"/>
    <w:basedOn w:val="CommentTextChar"/>
    <w:link w:val="CommentSubject"/>
    <w:uiPriority w:val="99"/>
    <w:semiHidden/>
    <w:rsid w:val="00196146"/>
    <w:rPr>
      <w:b/>
      <w:bCs/>
      <w:sz w:val="20"/>
      <w:szCs w:val="20"/>
    </w:rPr>
  </w:style>
  <w:style w:type="character" w:styleId="FollowedHyperlink">
    <w:name w:val="FollowedHyperlink"/>
    <w:basedOn w:val="DefaultParagraphFont"/>
    <w:uiPriority w:val="99"/>
    <w:semiHidden/>
    <w:unhideWhenUsed/>
    <w:rsid w:val="006A1ADC"/>
    <w:rPr>
      <w:color w:val="800080" w:themeColor="followedHyperlink"/>
      <w:u w:val="single"/>
    </w:rPr>
  </w:style>
  <w:style w:type="paragraph" w:styleId="NoSpacing">
    <w:name w:val="No Spacing"/>
    <w:uiPriority w:val="1"/>
    <w:qFormat/>
    <w:rsid w:val="00C546FF"/>
    <w:pPr>
      <w:spacing w:line="240" w:lineRule="auto"/>
    </w:pPr>
    <w:rPr>
      <w:rFonts w:ascii="Calibri" w:eastAsia="Calibri" w:hAnsi="Calibri" w:cs="Calibri"/>
    </w:rPr>
  </w:style>
  <w:style w:type="paragraph" w:styleId="FootnoteText">
    <w:name w:val="footnote text"/>
    <w:basedOn w:val="Normal"/>
    <w:link w:val="FootnoteTextChar"/>
    <w:uiPriority w:val="99"/>
    <w:unhideWhenUsed/>
    <w:rsid w:val="0005410B"/>
    <w:pPr>
      <w:spacing w:line="240" w:lineRule="auto"/>
    </w:pPr>
    <w:rPr>
      <w:sz w:val="24"/>
      <w:szCs w:val="24"/>
    </w:rPr>
  </w:style>
  <w:style w:type="character" w:customStyle="1" w:styleId="FootnoteTextChar">
    <w:name w:val="Footnote Text Char"/>
    <w:basedOn w:val="DefaultParagraphFont"/>
    <w:link w:val="FootnoteText"/>
    <w:uiPriority w:val="99"/>
    <w:rsid w:val="0005410B"/>
    <w:rPr>
      <w:sz w:val="24"/>
      <w:szCs w:val="24"/>
    </w:rPr>
  </w:style>
  <w:style w:type="character" w:styleId="FootnoteReference">
    <w:name w:val="footnote reference"/>
    <w:basedOn w:val="DefaultParagraphFont"/>
    <w:uiPriority w:val="99"/>
    <w:unhideWhenUsed/>
    <w:rsid w:val="0005410B"/>
    <w:rPr>
      <w:vertAlign w:val="superscript"/>
    </w:rPr>
  </w:style>
  <w:style w:type="character" w:styleId="UnresolvedMention">
    <w:name w:val="Unresolved Mention"/>
    <w:basedOn w:val="DefaultParagraphFont"/>
    <w:uiPriority w:val="99"/>
    <w:rsid w:val="003C4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hyperlink" Target="https://www.amstat.org/newsroom/pressreleases/P-ValueStatement.pdf" TargetMode="External"/><Relationship Id="rId2" Type="http://schemas.openxmlformats.org/officeDocument/2006/relationships/hyperlink" Target="https://www.ncbi.nlm.nih.gov/pubmed/24773354" TargetMode="External"/><Relationship Id="rId1" Type="http://schemas.openxmlformats.org/officeDocument/2006/relationships/hyperlink" Target="https://academic.oup.com/hmg/advance-article/doi/10.1093/hmg/ddy163/4996734" TargetMode="External"/><Relationship Id="rId6" Type="http://schemas.openxmlformats.org/officeDocument/2006/relationships/hyperlink" Target="https://academic.oup.com/hmg/article/27/R2/R195/4996734" TargetMode="External"/><Relationship Id="rId5" Type="http://schemas.openxmlformats.org/officeDocument/2006/relationships/hyperlink" Target="http://journals.plos.org/plosgenetics/article?id=10.1371/journal.pgen.1007081" TargetMode="External"/><Relationship Id="rId4" Type="http://schemas.openxmlformats.org/officeDocument/2006/relationships/hyperlink" Target="https://www.biorxiv.org/content/early/2017/08/23/173682"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image" Target="media/image4.png"/><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image" Target="media/image25.png"/><Relationship Id="rId89" Type="http://schemas.openxmlformats.org/officeDocument/2006/relationships/hyperlink" Target="about:blank" TargetMode="External"/><Relationship Id="rId16" Type="http://schemas.openxmlformats.org/officeDocument/2006/relationships/hyperlink" Target="about:blank" TargetMode="External"/><Relationship Id="rId11" Type="http://schemas.openxmlformats.org/officeDocument/2006/relationships/comments" Target="comments.xm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fontTable" Target="fontTable.xml"/><Relationship Id="rId22" Type="http://schemas.openxmlformats.org/officeDocument/2006/relationships/hyperlink" Target="about:blank" TargetMode="External"/><Relationship Id="rId27" Type="http://schemas.openxmlformats.org/officeDocument/2006/relationships/image" Target="media/image7.png"/><Relationship Id="rId43" Type="http://schemas.openxmlformats.org/officeDocument/2006/relationships/hyperlink" Target="about:blank" TargetMode="External"/><Relationship Id="rId48" Type="http://schemas.openxmlformats.org/officeDocument/2006/relationships/image" Target="media/image15.png"/><Relationship Id="rId64" Type="http://schemas.openxmlformats.org/officeDocument/2006/relationships/hyperlink" Target="about:blank" TargetMode="External"/><Relationship Id="rId69" Type="http://schemas.openxmlformats.org/officeDocument/2006/relationships/hyperlink" Target="about:blank" TargetMode="External"/><Relationship Id="rId80" Type="http://schemas.openxmlformats.org/officeDocument/2006/relationships/image" Target="media/image23.png"/><Relationship Id="rId85" Type="http://schemas.openxmlformats.org/officeDocument/2006/relationships/image" Target="media/image26.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image" Target="media/image14.png"/><Relationship Id="rId59" Type="http://schemas.openxmlformats.org/officeDocument/2006/relationships/hyperlink" Target="about:blank" TargetMode="External"/><Relationship Id="rId67" Type="http://schemas.openxmlformats.org/officeDocument/2006/relationships/image" Target="media/image20.png"/><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image" Target="media/image17.png"/><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about:blank" TargetMode="External"/><Relationship Id="rId36" Type="http://schemas.openxmlformats.org/officeDocument/2006/relationships/image" Target="media/image11.png"/><Relationship Id="rId49" Type="http://schemas.openxmlformats.org/officeDocument/2006/relationships/hyperlink" Target="about:blank" TargetMode="External"/><Relationship Id="rId57" Type="http://schemas.openxmlformats.org/officeDocument/2006/relationships/image" Target="media/image18.png"/><Relationship Id="rId10" Type="http://schemas.openxmlformats.org/officeDocument/2006/relationships/hyperlink" Target="https://paperpile.com/c/uS8h0p/WBcu" TargetMode="External"/><Relationship Id="rId31" Type="http://schemas.openxmlformats.org/officeDocument/2006/relationships/image" Target="media/image9.png"/><Relationship Id="rId44" Type="http://schemas.openxmlformats.org/officeDocument/2006/relationships/image" Target="media/image13.png"/><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https://github.com/MRCIEU/TwoSampleMR" TargetMode="External"/><Relationship Id="rId4" Type="http://schemas.openxmlformats.org/officeDocument/2006/relationships/settings" Target="settings.xml"/><Relationship Id="rId9" Type="http://schemas.openxmlformats.org/officeDocument/2006/relationships/hyperlink" Target="https://paperpile.com/c/uS8h0p/xVMG" TargetMode="External"/><Relationship Id="rId13" Type="http://schemas.microsoft.com/office/2016/09/relationships/commentsIds" Target="commentsIds.xm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image" Target="media/image10.png"/><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image" Target="media/image22.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about:blank" TargetMode="External"/><Relationship Id="rId40" Type="http://schemas.openxmlformats.org/officeDocument/2006/relationships/image" Target="media/image12.png"/><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image" Target="media/image27.png"/><Relationship Id="rId61" Type="http://schemas.openxmlformats.org/officeDocument/2006/relationships/image" Target="media/image19.png"/><Relationship Id="rId82" Type="http://schemas.openxmlformats.org/officeDocument/2006/relationships/image" Target="media/image24.png"/><Relationship Id="rId19" Type="http://schemas.openxmlformats.org/officeDocument/2006/relationships/image" Target="media/image3.png"/><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8" Type="http://schemas.openxmlformats.org/officeDocument/2006/relationships/hyperlink" Target="https://github.com/explodecomputer/tryx" TargetMode="External"/><Relationship Id="rId51" Type="http://schemas.openxmlformats.org/officeDocument/2006/relationships/image" Target="media/image16.png"/><Relationship Id="rId72" Type="http://schemas.openxmlformats.org/officeDocument/2006/relationships/hyperlink" Target="about:blank" TargetMode="External"/><Relationship Id="rId9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C3D51-5CF9-844D-8A28-45C09653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10821</Words>
  <Characters>61680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23</cp:revision>
  <dcterms:created xsi:type="dcterms:W3CDTF">2018-08-01T15:30:00Z</dcterms:created>
  <dcterms:modified xsi:type="dcterms:W3CDTF">2018-08-22T13:49:00Z</dcterms:modified>
</cp:coreProperties>
</file>